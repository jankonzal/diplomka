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9983E6" w14:textId="77777777" w:rsidR="00EC7D6C" w:rsidRDefault="00EC7D6C" w:rsidP="00EC7D6C">
      <w:pPr>
        <w:jc w:val="center"/>
        <w:rPr>
          <w:sz w:val="32"/>
          <w:szCs w:val="32"/>
        </w:rPr>
      </w:pPr>
    </w:p>
    <w:p w14:paraId="1565DA29" w14:textId="77777777" w:rsidR="009E42E5" w:rsidRPr="00C30A19" w:rsidRDefault="009E42E5" w:rsidP="00EC7D6C">
      <w:pPr>
        <w:jc w:val="center"/>
        <w:rPr>
          <w:sz w:val="32"/>
          <w:szCs w:val="32"/>
        </w:rPr>
      </w:pPr>
    </w:p>
    <w:p w14:paraId="7F6F14EE" w14:textId="77777777" w:rsidR="00EC7D6C" w:rsidRPr="00C30A19" w:rsidRDefault="00EC7D6C" w:rsidP="00EC7D6C">
      <w:pPr>
        <w:jc w:val="center"/>
        <w:rPr>
          <w:sz w:val="32"/>
          <w:szCs w:val="32"/>
        </w:rPr>
      </w:pPr>
    </w:p>
    <w:p w14:paraId="6382FDF2" w14:textId="77777777" w:rsidR="00EC7D6C" w:rsidRPr="00C30A19" w:rsidRDefault="00EC7D6C" w:rsidP="00EC7D6C">
      <w:pPr>
        <w:jc w:val="center"/>
        <w:rPr>
          <w:sz w:val="32"/>
          <w:szCs w:val="32"/>
        </w:rPr>
      </w:pPr>
    </w:p>
    <w:p w14:paraId="33552720" w14:textId="77777777" w:rsidR="00EC7D6C" w:rsidRPr="00C30A19" w:rsidRDefault="00EC7D6C" w:rsidP="00EC7D6C">
      <w:pPr>
        <w:jc w:val="center"/>
        <w:rPr>
          <w:sz w:val="32"/>
          <w:szCs w:val="32"/>
        </w:rPr>
      </w:pPr>
    </w:p>
    <w:p w14:paraId="64CAB3EA" w14:textId="77777777" w:rsidR="00EC7D6C" w:rsidRPr="00C30A19" w:rsidRDefault="00EC7D6C" w:rsidP="00EC7D6C">
      <w:pPr>
        <w:jc w:val="center"/>
        <w:rPr>
          <w:sz w:val="32"/>
          <w:szCs w:val="32"/>
        </w:rPr>
      </w:pPr>
    </w:p>
    <w:p w14:paraId="4F65082D" w14:textId="77777777" w:rsidR="00EC7D6C" w:rsidRPr="00C30A19" w:rsidRDefault="00EC7D6C" w:rsidP="00EC7D6C">
      <w:pPr>
        <w:jc w:val="center"/>
        <w:rPr>
          <w:sz w:val="32"/>
          <w:szCs w:val="32"/>
        </w:rPr>
      </w:pPr>
    </w:p>
    <w:p w14:paraId="71F77CF6" w14:textId="77777777" w:rsidR="00EC7D6C" w:rsidRPr="00C30A19" w:rsidRDefault="00EC7D6C" w:rsidP="00EC7D6C">
      <w:pPr>
        <w:jc w:val="center"/>
        <w:rPr>
          <w:sz w:val="32"/>
          <w:szCs w:val="32"/>
        </w:rPr>
      </w:pPr>
    </w:p>
    <w:p w14:paraId="3E81E8AC" w14:textId="77777777" w:rsidR="00027900" w:rsidRPr="00C30A19" w:rsidRDefault="00EC7D6C" w:rsidP="00EC7D6C">
      <w:pPr>
        <w:jc w:val="center"/>
        <w:rPr>
          <w:sz w:val="32"/>
          <w:szCs w:val="32"/>
        </w:rPr>
      </w:pPr>
      <w:r w:rsidRPr="00C30A19">
        <w:rPr>
          <w:sz w:val="32"/>
          <w:szCs w:val="32"/>
        </w:rPr>
        <w:t xml:space="preserve">TITULNÍ STRANA BAKALÁŘSKÉ/DIPLOMOVÉ </w:t>
      </w:r>
      <w:proofErr w:type="gramStart"/>
      <w:r w:rsidRPr="00C30A19">
        <w:rPr>
          <w:sz w:val="32"/>
          <w:szCs w:val="32"/>
        </w:rPr>
        <w:t>PRÁCE - VLOŽÍ</w:t>
      </w:r>
      <w:proofErr w:type="gramEnd"/>
      <w:r w:rsidRPr="00C30A19">
        <w:rPr>
          <w:sz w:val="32"/>
          <w:szCs w:val="32"/>
        </w:rPr>
        <w:t xml:space="preserve"> SE NA TUTO POZICI</w:t>
      </w:r>
    </w:p>
    <w:p w14:paraId="18C7D957" w14:textId="77777777" w:rsidR="00027900" w:rsidRPr="00C30A19" w:rsidRDefault="00027900" w:rsidP="00027900">
      <w:pPr>
        <w:widowControl w:val="0"/>
        <w:spacing w:after="60" w:line="240" w:lineRule="auto"/>
        <w:rPr>
          <w:rFonts w:ascii="Arial" w:hAnsi="Arial" w:cs="Arial"/>
          <w:caps/>
          <w:color w:val="FF0000"/>
          <w:sz w:val="20"/>
          <w:szCs w:val="20"/>
        </w:rPr>
      </w:pPr>
    </w:p>
    <w:p w14:paraId="45E9A3B0" w14:textId="77777777" w:rsidR="00027900" w:rsidRPr="00C30A19" w:rsidRDefault="00743DF1" w:rsidP="00027900">
      <w:pPr>
        <w:rPr>
          <w:color w:val="FF0000"/>
        </w:rPr>
      </w:pPr>
      <w:r w:rsidRPr="00C30A19">
        <w:rPr>
          <w:color w:val="FF0000"/>
        </w:rPr>
        <w:t xml:space="preserve">Pozn.: </w:t>
      </w:r>
      <w:r w:rsidR="00027900" w:rsidRPr="00C30A19">
        <w:rPr>
          <w:color w:val="FF0000"/>
        </w:rPr>
        <w:t xml:space="preserve">Titulní strana se generuje v informačním systému. Obsahuje nové logo VUT, název </w:t>
      </w:r>
      <w:proofErr w:type="gramStart"/>
      <w:r w:rsidR="00027900" w:rsidRPr="00C30A19">
        <w:rPr>
          <w:color w:val="FF0000"/>
        </w:rPr>
        <w:t>práce,</w:t>
      </w:r>
      <w:proofErr w:type="gramEnd"/>
      <w:r w:rsidR="00027900" w:rsidRPr="00C30A19">
        <w:rPr>
          <w:color w:val="FF0000"/>
        </w:rPr>
        <w:t xml:space="preserve"> atd.</w:t>
      </w:r>
    </w:p>
    <w:p w14:paraId="2F3982E9" w14:textId="77777777" w:rsidR="00027900" w:rsidRPr="00C30A19" w:rsidRDefault="00027900" w:rsidP="00027900">
      <w:pPr>
        <w:widowControl w:val="0"/>
        <w:spacing w:after="60" w:line="240" w:lineRule="auto"/>
        <w:rPr>
          <w:rFonts w:ascii="Arial" w:hAnsi="Arial" w:cs="Arial"/>
          <w:caps/>
          <w:color w:val="FF0000"/>
          <w:sz w:val="20"/>
          <w:szCs w:val="20"/>
        </w:rPr>
      </w:pPr>
    </w:p>
    <w:p w14:paraId="4C5FF4AB" w14:textId="77777777" w:rsidR="00027900" w:rsidRPr="00C30A19" w:rsidRDefault="00027900" w:rsidP="00EC7D6C"/>
    <w:p w14:paraId="183A1DAA" w14:textId="77777777" w:rsidR="00EC7D6C" w:rsidRPr="00C30A19" w:rsidRDefault="00EC7D6C" w:rsidP="00EC7D6C"/>
    <w:p w14:paraId="0890B88F" w14:textId="77777777" w:rsidR="00EC7D6C" w:rsidRPr="00C30A19" w:rsidRDefault="00EC7D6C" w:rsidP="00EC7D6C"/>
    <w:p w14:paraId="33050976" w14:textId="77777777" w:rsidR="00EC7D6C" w:rsidRPr="00C30A19" w:rsidRDefault="00EC7D6C" w:rsidP="00EC7D6C"/>
    <w:p w14:paraId="6348C098" w14:textId="77777777" w:rsidR="00EC7D6C" w:rsidRPr="00C30A19" w:rsidRDefault="00EC7D6C" w:rsidP="00EC7D6C"/>
    <w:p w14:paraId="7911610E" w14:textId="77777777" w:rsidR="00EC7D6C" w:rsidRPr="00C30A19" w:rsidRDefault="00EC7D6C" w:rsidP="00EC7D6C"/>
    <w:p w14:paraId="2AC54E1F" w14:textId="77777777" w:rsidR="00EC7D6C" w:rsidRPr="00C30A19" w:rsidRDefault="00EC7D6C" w:rsidP="00EC7D6C"/>
    <w:p w14:paraId="6E52D4CC" w14:textId="77777777" w:rsidR="00EC7D6C" w:rsidRPr="00C30A19" w:rsidRDefault="00EC7D6C" w:rsidP="00EC7D6C"/>
    <w:p w14:paraId="7ABA98A2" w14:textId="77777777" w:rsidR="00EC7D6C" w:rsidRPr="00C30A19" w:rsidRDefault="00EC7D6C" w:rsidP="00EC7D6C"/>
    <w:p w14:paraId="637E68E0" w14:textId="77777777" w:rsidR="00EC7D6C" w:rsidRPr="00C30A19" w:rsidRDefault="00EC7D6C" w:rsidP="00EC7D6C"/>
    <w:p w14:paraId="038A341E" w14:textId="77777777" w:rsidR="00EC7D6C" w:rsidRPr="00C30A19" w:rsidRDefault="00EC7D6C" w:rsidP="00EC7D6C"/>
    <w:p w14:paraId="67FE1519" w14:textId="77777777" w:rsidR="00EC7D6C" w:rsidRPr="00C30A19" w:rsidRDefault="00EC7D6C" w:rsidP="00EC7D6C"/>
    <w:p w14:paraId="197C54C0" w14:textId="77777777" w:rsidR="00EC7D6C" w:rsidRPr="00C30A19" w:rsidRDefault="00EC7D6C" w:rsidP="00EC7D6C"/>
    <w:p w14:paraId="51CBF61B" w14:textId="77777777" w:rsidR="00EC7D6C" w:rsidRPr="00C30A19" w:rsidRDefault="00EC7D6C" w:rsidP="00EC7D6C"/>
    <w:p w14:paraId="18AD5808" w14:textId="77777777" w:rsidR="00EC7D6C" w:rsidRPr="00C30A19" w:rsidRDefault="00EC7D6C" w:rsidP="00EC7D6C"/>
    <w:p w14:paraId="4D16E5CD" w14:textId="77777777" w:rsidR="00EC7D6C" w:rsidRPr="00C30A19" w:rsidRDefault="00EC7D6C" w:rsidP="00EC7D6C"/>
    <w:p w14:paraId="027ABA79" w14:textId="77777777" w:rsidR="00EC7D6C" w:rsidRPr="00C30A19" w:rsidRDefault="00EC7D6C" w:rsidP="00EC7D6C"/>
    <w:p w14:paraId="395074FF" w14:textId="77777777" w:rsidR="00EC7D6C" w:rsidRPr="00C30A19" w:rsidRDefault="00EC7D6C" w:rsidP="00EC7D6C"/>
    <w:p w14:paraId="5EA52797" w14:textId="77777777" w:rsidR="00EC7D6C" w:rsidRPr="00C30A19" w:rsidRDefault="00EC7D6C" w:rsidP="00EC7D6C"/>
    <w:p w14:paraId="00ECAB3E" w14:textId="77777777" w:rsidR="00EC7D6C" w:rsidRPr="00C30A19" w:rsidRDefault="00EC7D6C" w:rsidP="00EC7D6C">
      <w:pPr>
        <w:jc w:val="center"/>
        <w:rPr>
          <w:sz w:val="32"/>
          <w:szCs w:val="32"/>
        </w:rPr>
      </w:pPr>
    </w:p>
    <w:p w14:paraId="127225C5" w14:textId="77777777" w:rsidR="00B143C3" w:rsidRPr="00C30A19" w:rsidRDefault="00B143C3" w:rsidP="00EC7D6C">
      <w:pPr>
        <w:jc w:val="center"/>
        <w:rPr>
          <w:sz w:val="32"/>
          <w:szCs w:val="32"/>
        </w:rPr>
      </w:pPr>
    </w:p>
    <w:p w14:paraId="401FAB8B" w14:textId="77777777" w:rsidR="00B143C3" w:rsidRPr="00C30A19" w:rsidRDefault="00B143C3" w:rsidP="00EC7D6C">
      <w:pPr>
        <w:jc w:val="center"/>
        <w:rPr>
          <w:sz w:val="32"/>
          <w:szCs w:val="32"/>
        </w:rPr>
      </w:pPr>
    </w:p>
    <w:p w14:paraId="1A04C296" w14:textId="77777777" w:rsidR="00B143C3" w:rsidRPr="00C30A19" w:rsidRDefault="00B143C3" w:rsidP="00EC7D6C">
      <w:pPr>
        <w:jc w:val="center"/>
        <w:rPr>
          <w:sz w:val="32"/>
          <w:szCs w:val="32"/>
        </w:rPr>
      </w:pPr>
    </w:p>
    <w:p w14:paraId="43A9B06F" w14:textId="77777777" w:rsidR="00B143C3" w:rsidRPr="00C30A19" w:rsidRDefault="00B143C3" w:rsidP="00EC7D6C">
      <w:pPr>
        <w:jc w:val="center"/>
        <w:rPr>
          <w:sz w:val="32"/>
          <w:szCs w:val="32"/>
        </w:rPr>
      </w:pPr>
    </w:p>
    <w:p w14:paraId="5FE27826" w14:textId="77777777" w:rsidR="00B143C3" w:rsidRPr="00C30A19" w:rsidRDefault="00B143C3" w:rsidP="00EC7D6C">
      <w:pPr>
        <w:jc w:val="center"/>
        <w:rPr>
          <w:sz w:val="32"/>
          <w:szCs w:val="32"/>
        </w:rPr>
      </w:pPr>
    </w:p>
    <w:p w14:paraId="0E28443E" w14:textId="77777777" w:rsidR="00027900" w:rsidRPr="00C30A19" w:rsidRDefault="00EC7D6C" w:rsidP="00EC7D6C">
      <w:pPr>
        <w:jc w:val="center"/>
        <w:rPr>
          <w:sz w:val="32"/>
          <w:szCs w:val="32"/>
        </w:rPr>
      </w:pPr>
      <w:r w:rsidRPr="00C30A19">
        <w:rPr>
          <w:sz w:val="32"/>
          <w:szCs w:val="32"/>
        </w:rPr>
        <w:t>ZADÁNÍ BAKALÁŘSKÉ/DIPLOMOVÉ PRÁCE –                        VLOŽÍ SE NA TUTO POZICI</w:t>
      </w:r>
    </w:p>
    <w:p w14:paraId="39CEAA5B" w14:textId="77777777" w:rsidR="00027900" w:rsidRPr="00C30A19" w:rsidRDefault="00027900" w:rsidP="00027900">
      <w:pPr>
        <w:widowControl w:val="0"/>
        <w:spacing w:after="60" w:line="240" w:lineRule="auto"/>
        <w:rPr>
          <w:caps/>
          <w:sz w:val="20"/>
          <w:szCs w:val="20"/>
        </w:rPr>
      </w:pPr>
    </w:p>
    <w:p w14:paraId="486A48DD" w14:textId="77777777" w:rsidR="00027900" w:rsidRPr="00C30A19" w:rsidRDefault="008F336E" w:rsidP="00027900">
      <w:pPr>
        <w:rPr>
          <w:color w:val="FF0000"/>
          <w:szCs w:val="22"/>
        </w:rPr>
      </w:pPr>
      <w:r w:rsidRPr="00C30A19">
        <w:rPr>
          <w:color w:val="FF0000"/>
          <w:szCs w:val="22"/>
        </w:rPr>
        <w:t>Pozn.: Do tištěné verze závěrečné práce se vkládá originál zadání. Tedy dokument opatřený razítkem a podpisem předsedou oborové rady. V případě, že je požadován druhý výtisk bakalářské/diplomové práce, vkládá se do něj černobílá kopie tohoto dokumentu.</w:t>
      </w:r>
    </w:p>
    <w:p w14:paraId="307A1E07" w14:textId="77777777" w:rsidR="008F336E" w:rsidRPr="00C30A19" w:rsidRDefault="008F336E" w:rsidP="00027900">
      <w:pPr>
        <w:rPr>
          <w:color w:val="FF0000"/>
          <w:szCs w:val="22"/>
        </w:rPr>
      </w:pPr>
      <w:r w:rsidRPr="00C30A19">
        <w:rPr>
          <w:color w:val="FF0000"/>
          <w:szCs w:val="22"/>
        </w:rPr>
        <w:t>V elektronické verzi dokumentu se vkládá naskenovaný originál zadání.</w:t>
      </w:r>
    </w:p>
    <w:p w14:paraId="57DEC0EB" w14:textId="77777777" w:rsidR="00027900" w:rsidRPr="00C30A19" w:rsidRDefault="00027900" w:rsidP="00027900">
      <w:pPr>
        <w:widowControl w:val="0"/>
        <w:spacing w:after="60" w:line="240" w:lineRule="auto"/>
        <w:rPr>
          <w:rFonts w:ascii="Arial" w:hAnsi="Arial" w:cs="Arial"/>
          <w:szCs w:val="22"/>
        </w:rPr>
      </w:pPr>
    </w:p>
    <w:p w14:paraId="179BD110" w14:textId="77777777" w:rsidR="00027900" w:rsidRPr="00C30A19" w:rsidRDefault="00027900" w:rsidP="00027900">
      <w:pPr>
        <w:widowControl w:val="0"/>
        <w:spacing w:after="60" w:line="240" w:lineRule="auto"/>
        <w:rPr>
          <w:rFonts w:ascii="Arial" w:hAnsi="Arial" w:cs="Arial"/>
          <w:szCs w:val="22"/>
        </w:rPr>
      </w:pPr>
    </w:p>
    <w:p w14:paraId="4FB0168C" w14:textId="77777777" w:rsidR="00027900" w:rsidRPr="00C30A19" w:rsidRDefault="00027900" w:rsidP="00027900">
      <w:pPr>
        <w:widowControl w:val="0"/>
        <w:spacing w:after="60" w:line="240" w:lineRule="auto"/>
        <w:rPr>
          <w:rFonts w:ascii="Arial" w:hAnsi="Arial" w:cs="Arial"/>
          <w:szCs w:val="22"/>
        </w:rPr>
      </w:pPr>
    </w:p>
    <w:p w14:paraId="315DDA7E" w14:textId="77777777" w:rsidR="00027900" w:rsidRPr="00C30A19" w:rsidRDefault="00027900" w:rsidP="00027900">
      <w:pPr>
        <w:widowControl w:val="0"/>
        <w:spacing w:after="60" w:line="240" w:lineRule="auto"/>
        <w:rPr>
          <w:rFonts w:ascii="Arial" w:hAnsi="Arial" w:cs="Arial"/>
          <w:caps/>
          <w:sz w:val="20"/>
          <w:szCs w:val="20"/>
        </w:rPr>
      </w:pPr>
    </w:p>
    <w:p w14:paraId="7893E13F" w14:textId="77777777" w:rsidR="00027900" w:rsidRPr="00C30A19" w:rsidRDefault="00027900" w:rsidP="00027900">
      <w:pPr>
        <w:widowControl w:val="0"/>
        <w:spacing w:after="60" w:line="240" w:lineRule="auto"/>
        <w:rPr>
          <w:rFonts w:ascii="Arial" w:hAnsi="Arial" w:cs="Arial"/>
          <w:caps/>
          <w:sz w:val="20"/>
          <w:szCs w:val="20"/>
        </w:rPr>
      </w:pPr>
    </w:p>
    <w:p w14:paraId="5C35270B" w14:textId="77777777" w:rsidR="00027900" w:rsidRPr="00C30A19" w:rsidRDefault="00027900" w:rsidP="00027900">
      <w:pPr>
        <w:widowControl w:val="0"/>
        <w:spacing w:after="60" w:line="240" w:lineRule="auto"/>
        <w:rPr>
          <w:rFonts w:ascii="Arial" w:hAnsi="Arial" w:cs="Arial"/>
          <w:caps/>
          <w:sz w:val="20"/>
          <w:szCs w:val="20"/>
        </w:rPr>
      </w:pPr>
    </w:p>
    <w:p w14:paraId="7E27C641" w14:textId="77777777" w:rsidR="00027900" w:rsidRPr="00C30A19" w:rsidRDefault="00027900" w:rsidP="00027900">
      <w:pPr>
        <w:widowControl w:val="0"/>
        <w:spacing w:after="60" w:line="240" w:lineRule="auto"/>
        <w:rPr>
          <w:rFonts w:ascii="Arial" w:hAnsi="Arial" w:cs="Arial"/>
          <w:caps/>
          <w:sz w:val="20"/>
          <w:szCs w:val="20"/>
        </w:rPr>
      </w:pPr>
    </w:p>
    <w:p w14:paraId="56EDB614" w14:textId="77777777" w:rsidR="00027900" w:rsidRPr="00C30A19" w:rsidRDefault="00027900" w:rsidP="00027900">
      <w:pPr>
        <w:widowControl w:val="0"/>
        <w:spacing w:after="60" w:line="240" w:lineRule="auto"/>
        <w:rPr>
          <w:rFonts w:ascii="Arial" w:hAnsi="Arial" w:cs="Arial"/>
          <w:caps/>
          <w:sz w:val="20"/>
          <w:szCs w:val="20"/>
        </w:rPr>
      </w:pPr>
    </w:p>
    <w:p w14:paraId="786F10E0" w14:textId="77777777" w:rsidR="00027900" w:rsidRPr="00C30A19" w:rsidRDefault="00027900" w:rsidP="00027900">
      <w:pPr>
        <w:widowControl w:val="0"/>
        <w:spacing w:after="60" w:line="240" w:lineRule="auto"/>
        <w:rPr>
          <w:rFonts w:ascii="Arial" w:hAnsi="Arial" w:cs="Arial"/>
          <w:caps/>
          <w:sz w:val="20"/>
          <w:szCs w:val="20"/>
        </w:rPr>
      </w:pPr>
    </w:p>
    <w:p w14:paraId="57E76BFE" w14:textId="77777777" w:rsidR="00027900" w:rsidRPr="00C30A19" w:rsidRDefault="00027900" w:rsidP="00027900">
      <w:pPr>
        <w:widowControl w:val="0"/>
        <w:spacing w:after="60" w:line="240" w:lineRule="auto"/>
        <w:rPr>
          <w:rFonts w:ascii="Arial" w:hAnsi="Arial" w:cs="Arial"/>
          <w:caps/>
          <w:sz w:val="20"/>
          <w:szCs w:val="20"/>
        </w:rPr>
      </w:pPr>
    </w:p>
    <w:p w14:paraId="6426CA9C" w14:textId="77777777" w:rsidR="00B527DD" w:rsidRPr="00C30A19" w:rsidRDefault="00B527DD" w:rsidP="00B527DD">
      <w:pPr>
        <w:widowControl w:val="0"/>
        <w:rPr>
          <w:rFonts w:ascii="Arial" w:hAnsi="Arial" w:cs="Arial"/>
          <w:b/>
          <w:szCs w:val="22"/>
          <w:u w:val="single"/>
        </w:rPr>
      </w:pPr>
      <w:r w:rsidRPr="00C30A19">
        <w:rPr>
          <w:rFonts w:ascii="Arial" w:hAnsi="Arial" w:cs="Arial"/>
          <w:szCs w:val="22"/>
          <w:u w:val="single"/>
        </w:rPr>
        <w:t xml:space="preserve">Poznámka: </w:t>
      </w:r>
    </w:p>
    <w:p w14:paraId="3F37AC9F" w14:textId="77777777" w:rsidR="00DE5FF4" w:rsidRPr="00C30A19" w:rsidRDefault="00B527DD" w:rsidP="00B527DD">
      <w:pPr>
        <w:rPr>
          <w:rFonts w:ascii="Arial" w:hAnsi="Arial" w:cs="Arial"/>
          <w:szCs w:val="22"/>
        </w:rPr>
      </w:pPr>
      <w:r w:rsidRPr="00C30A19">
        <w:rPr>
          <w:rFonts w:ascii="Arial" w:hAnsi="Arial" w:cs="Arial"/>
          <w:b/>
          <w:color w:val="FF0000"/>
          <w:sz w:val="20"/>
        </w:rPr>
        <w:t xml:space="preserve">Červeným písmem je uvedeno, co má být </w:t>
      </w:r>
      <w:proofErr w:type="gramStart"/>
      <w:r w:rsidRPr="00C30A19">
        <w:rPr>
          <w:rFonts w:ascii="Arial" w:hAnsi="Arial" w:cs="Arial"/>
          <w:b/>
          <w:color w:val="FF0000"/>
          <w:sz w:val="20"/>
        </w:rPr>
        <w:t>napsáno</w:t>
      </w:r>
      <w:proofErr w:type="gramEnd"/>
      <w:r w:rsidRPr="00C30A19">
        <w:rPr>
          <w:rFonts w:ascii="Arial" w:hAnsi="Arial" w:cs="Arial"/>
          <w:b/>
          <w:color w:val="FF0000"/>
          <w:sz w:val="20"/>
        </w:rPr>
        <w:t xml:space="preserve"> resp. Aktualizováno!!</w:t>
      </w:r>
    </w:p>
    <w:p w14:paraId="55E62375" w14:textId="77777777" w:rsidR="00877C96" w:rsidRPr="00C30A19" w:rsidRDefault="00877C96" w:rsidP="002C0A91">
      <w:pPr>
        <w:rPr>
          <w:rFonts w:ascii="Arial" w:hAnsi="Arial" w:cs="Arial"/>
          <w:szCs w:val="22"/>
        </w:rPr>
        <w:sectPr w:rsidR="00877C96" w:rsidRPr="00C30A19" w:rsidSect="00515980">
          <w:footerReference w:type="even" r:id="rId8"/>
          <w:footerReference w:type="default" r:id="rId9"/>
          <w:footerReference w:type="first" r:id="rId10"/>
          <w:type w:val="continuous"/>
          <w:pgSz w:w="11906" w:h="16838"/>
          <w:pgMar w:top="1701" w:right="1418" w:bottom="1701" w:left="1418" w:header="709" w:footer="709" w:gutter="567"/>
          <w:cols w:space="708"/>
          <w:titlePg/>
          <w:docGrid w:linePitch="360"/>
        </w:sectPr>
      </w:pPr>
      <w:r w:rsidRPr="00C30A19">
        <w:rPr>
          <w:rFonts w:ascii="Arial" w:hAnsi="Arial" w:cs="Arial"/>
          <w:szCs w:val="22"/>
        </w:rPr>
        <w:t xml:space="preserve"> </w:t>
      </w:r>
    </w:p>
    <w:p w14:paraId="78EB1538" w14:textId="77777777" w:rsidR="00A86523" w:rsidRPr="00C30A19" w:rsidRDefault="00A86523" w:rsidP="0019118E">
      <w:pPr>
        <w:pStyle w:val="ds34nadpis"/>
        <w:spacing w:line="276" w:lineRule="auto"/>
      </w:pPr>
      <w:r w:rsidRPr="00C30A19">
        <w:lastRenderedPageBreak/>
        <w:t>Abstrakt</w:t>
      </w:r>
    </w:p>
    <w:p w14:paraId="6D99FDC0" w14:textId="77777777" w:rsidR="00A86523" w:rsidRPr="00C30A19" w:rsidRDefault="00A86523" w:rsidP="00980626">
      <w:pPr>
        <w:pStyle w:val="Odstavecprvn"/>
      </w:pPr>
      <w:r w:rsidRPr="00C30A19">
        <w:t>Do tohoto odstavce bude zapsán výtah (abstrakt) práce v českém jazyce.</w:t>
      </w:r>
      <w:r w:rsidR="006D29F9" w:rsidRPr="00C30A19">
        <w:t xml:space="preserve"> Abstrakt</w:t>
      </w:r>
      <w:r w:rsidR="00743DF1" w:rsidRPr="00C30A19">
        <w:t xml:space="preserve"> by měl obsahovat shrnutí celé</w:t>
      </w:r>
      <w:r w:rsidR="006D29F9" w:rsidRPr="00C30A19">
        <w:t xml:space="preserve"> závěrečné práce na cca 10 řádcích.</w:t>
      </w:r>
    </w:p>
    <w:p w14:paraId="47A8AB0E" w14:textId="77777777" w:rsidR="00A86523" w:rsidRPr="00C30A19" w:rsidRDefault="00A86523" w:rsidP="0019118E">
      <w:pPr>
        <w:pStyle w:val="ds34"/>
        <w:spacing w:line="276" w:lineRule="auto"/>
      </w:pPr>
    </w:p>
    <w:p w14:paraId="2CB71F1D" w14:textId="77777777" w:rsidR="00A86523" w:rsidRPr="00C30A19" w:rsidRDefault="00A86523" w:rsidP="0019118E">
      <w:pPr>
        <w:pStyle w:val="ds34"/>
        <w:spacing w:line="276" w:lineRule="auto"/>
      </w:pPr>
    </w:p>
    <w:p w14:paraId="08316C03" w14:textId="77777777" w:rsidR="00A86523" w:rsidRPr="00C30A19" w:rsidRDefault="00A86523" w:rsidP="0019118E">
      <w:pPr>
        <w:pStyle w:val="ds34"/>
        <w:spacing w:line="276" w:lineRule="auto"/>
      </w:pPr>
    </w:p>
    <w:p w14:paraId="6B0965B6" w14:textId="77777777" w:rsidR="00A86523" w:rsidRPr="00C30A19" w:rsidRDefault="00A86523" w:rsidP="0019118E">
      <w:pPr>
        <w:pStyle w:val="ds34"/>
        <w:spacing w:line="276" w:lineRule="auto"/>
      </w:pPr>
    </w:p>
    <w:p w14:paraId="628FE0EA" w14:textId="77777777" w:rsidR="00A86523" w:rsidRPr="00C30A19" w:rsidRDefault="00A86523" w:rsidP="0019118E">
      <w:pPr>
        <w:pStyle w:val="ds34nadpis"/>
        <w:spacing w:line="276" w:lineRule="auto"/>
      </w:pPr>
      <w:r w:rsidRPr="00C30A19">
        <w:t>Klíčová slova</w:t>
      </w:r>
    </w:p>
    <w:p w14:paraId="44B45D21" w14:textId="77777777" w:rsidR="00A86523" w:rsidRPr="00C30A19" w:rsidRDefault="00743DF1" w:rsidP="00980626">
      <w:pPr>
        <w:pStyle w:val="Odstavecprvn"/>
      </w:pPr>
      <w:r w:rsidRPr="00C30A19">
        <w:t>Zde</w:t>
      </w:r>
      <w:r w:rsidR="00A86523" w:rsidRPr="00C30A19">
        <w:t xml:space="preserve"> budou zapsána jednotlivá klíčová slova v českém jazyce, oddělená čárkami.</w:t>
      </w:r>
      <w:r w:rsidR="0098362B" w:rsidRPr="00C30A19">
        <w:t xml:space="preserve"> Doporučený počet klíčových slov je 5.</w:t>
      </w:r>
      <w:r w:rsidRPr="00C30A19">
        <w:t xml:space="preserve"> </w:t>
      </w:r>
    </w:p>
    <w:p w14:paraId="566598F3" w14:textId="77777777" w:rsidR="00A86523" w:rsidRPr="00C30A19" w:rsidRDefault="00A86523" w:rsidP="0019118E">
      <w:pPr>
        <w:pStyle w:val="ds34"/>
        <w:spacing w:line="276" w:lineRule="auto"/>
      </w:pPr>
    </w:p>
    <w:p w14:paraId="12A97394" w14:textId="77777777" w:rsidR="0019118E" w:rsidRPr="00C30A19" w:rsidRDefault="0019118E" w:rsidP="0019118E">
      <w:pPr>
        <w:pStyle w:val="ds34"/>
        <w:spacing w:line="276" w:lineRule="auto"/>
      </w:pPr>
    </w:p>
    <w:p w14:paraId="09C3AB51" w14:textId="77777777" w:rsidR="004A369D" w:rsidRPr="00C30A19" w:rsidRDefault="004A369D" w:rsidP="0019118E">
      <w:pPr>
        <w:pStyle w:val="ds34"/>
        <w:spacing w:line="276" w:lineRule="auto"/>
      </w:pPr>
    </w:p>
    <w:p w14:paraId="328FFEE5" w14:textId="77777777" w:rsidR="004A369D" w:rsidRPr="00C30A19" w:rsidRDefault="004A369D" w:rsidP="0019118E">
      <w:pPr>
        <w:pStyle w:val="ds34"/>
        <w:spacing w:line="276" w:lineRule="auto"/>
      </w:pPr>
    </w:p>
    <w:p w14:paraId="59326112" w14:textId="77777777" w:rsidR="004A369D" w:rsidRPr="00C30A19" w:rsidRDefault="004A369D" w:rsidP="0019118E">
      <w:pPr>
        <w:pStyle w:val="ds34"/>
        <w:spacing w:line="276" w:lineRule="auto"/>
      </w:pPr>
    </w:p>
    <w:p w14:paraId="7CC2CD1F" w14:textId="77777777" w:rsidR="004A369D" w:rsidRPr="00C30A19" w:rsidRDefault="004A369D" w:rsidP="0019118E">
      <w:pPr>
        <w:pStyle w:val="ds34"/>
        <w:spacing w:line="276" w:lineRule="auto"/>
      </w:pPr>
    </w:p>
    <w:p w14:paraId="58441971" w14:textId="77777777" w:rsidR="004A369D" w:rsidRPr="00C30A19" w:rsidRDefault="004A369D" w:rsidP="0019118E">
      <w:pPr>
        <w:pStyle w:val="ds34"/>
        <w:spacing w:line="276" w:lineRule="auto"/>
      </w:pPr>
    </w:p>
    <w:p w14:paraId="4790F591" w14:textId="77777777" w:rsidR="004A369D" w:rsidRPr="00C30A19" w:rsidRDefault="004A369D" w:rsidP="0019118E">
      <w:pPr>
        <w:pStyle w:val="ds34"/>
        <w:spacing w:line="276" w:lineRule="auto"/>
      </w:pPr>
    </w:p>
    <w:p w14:paraId="1F299CA3" w14:textId="77777777" w:rsidR="004A369D" w:rsidRPr="00C30A19" w:rsidRDefault="004A369D" w:rsidP="0019118E">
      <w:pPr>
        <w:pStyle w:val="ds34"/>
        <w:spacing w:line="276" w:lineRule="auto"/>
      </w:pPr>
    </w:p>
    <w:p w14:paraId="1A6ACE57" w14:textId="77777777" w:rsidR="004A369D" w:rsidRPr="00C30A19" w:rsidRDefault="004A369D" w:rsidP="004A369D">
      <w:pPr>
        <w:pStyle w:val="ds34nadpis"/>
        <w:spacing w:line="276" w:lineRule="auto"/>
      </w:pPr>
      <w:proofErr w:type="spellStart"/>
      <w:r w:rsidRPr="00C30A19">
        <w:t>Abstract</w:t>
      </w:r>
      <w:proofErr w:type="spellEnd"/>
    </w:p>
    <w:p w14:paraId="0E7AB121" w14:textId="77777777" w:rsidR="004A369D" w:rsidRPr="00C30A19" w:rsidRDefault="004A369D" w:rsidP="00980626">
      <w:pPr>
        <w:pStyle w:val="Odstavecprvn"/>
      </w:pPr>
      <w:r w:rsidRPr="00C30A19">
        <w:t>Do tohoto odstavce bude zapsán výtah (abstrakt) práce v anglickém jazyce.</w:t>
      </w:r>
      <w:r w:rsidR="006D29F9" w:rsidRPr="00C30A19">
        <w:t xml:space="preserve"> Jedná se o překlad abstraktu v českém jazyce.</w:t>
      </w:r>
    </w:p>
    <w:p w14:paraId="13EA0A72" w14:textId="77777777" w:rsidR="0019118E" w:rsidRPr="00C30A19" w:rsidRDefault="0019118E" w:rsidP="0019118E">
      <w:pPr>
        <w:pStyle w:val="ds34"/>
        <w:spacing w:line="276" w:lineRule="auto"/>
      </w:pPr>
    </w:p>
    <w:p w14:paraId="149F6785" w14:textId="77777777" w:rsidR="0019118E" w:rsidRPr="00C30A19" w:rsidRDefault="0019118E" w:rsidP="0019118E">
      <w:pPr>
        <w:pStyle w:val="ds34"/>
        <w:spacing w:line="276" w:lineRule="auto"/>
      </w:pPr>
    </w:p>
    <w:p w14:paraId="42532452" w14:textId="77777777" w:rsidR="00A86523" w:rsidRPr="00C30A19" w:rsidRDefault="00A86523" w:rsidP="0019118E">
      <w:pPr>
        <w:pStyle w:val="ds34nadpis"/>
        <w:spacing w:line="276" w:lineRule="auto"/>
      </w:pPr>
    </w:p>
    <w:p w14:paraId="0AA530D0" w14:textId="77777777" w:rsidR="00A86523" w:rsidRPr="00C30A19" w:rsidRDefault="00A86523" w:rsidP="0019118E">
      <w:pPr>
        <w:pStyle w:val="ds34nadpis"/>
        <w:spacing w:line="276" w:lineRule="auto"/>
      </w:pPr>
      <w:proofErr w:type="spellStart"/>
      <w:r w:rsidRPr="00C30A19">
        <w:t>Keywords</w:t>
      </w:r>
      <w:proofErr w:type="spellEnd"/>
    </w:p>
    <w:p w14:paraId="7E4E58ED" w14:textId="77777777" w:rsidR="00A86523" w:rsidRPr="00C30A19" w:rsidRDefault="00743DF1" w:rsidP="00980626">
      <w:pPr>
        <w:pStyle w:val="Odstavecprvn"/>
      </w:pPr>
      <w:r w:rsidRPr="00C30A19">
        <w:t>Zde</w:t>
      </w:r>
      <w:r w:rsidR="00A86523" w:rsidRPr="00C30A19">
        <w:t xml:space="preserve"> budou zapsána jednotlivá k</w:t>
      </w:r>
      <w:r w:rsidR="00301720" w:rsidRPr="00C30A19">
        <w:t>líčová slova v anglickém jazyce</w:t>
      </w:r>
      <w:r w:rsidR="00A86523" w:rsidRPr="00C30A19">
        <w:t xml:space="preserve"> oddělená čárkami.</w:t>
      </w:r>
      <w:r w:rsidR="006D29F9" w:rsidRPr="00C30A19">
        <w:t xml:space="preserve"> Jedná se o překlad klíčových slov v českém jazyce.</w:t>
      </w:r>
    </w:p>
    <w:p w14:paraId="1EB6733C" w14:textId="77777777" w:rsidR="00A86523" w:rsidRPr="00C30A19" w:rsidRDefault="00A86523" w:rsidP="0019118E">
      <w:pPr>
        <w:pStyle w:val="ds34"/>
        <w:spacing w:line="276" w:lineRule="auto"/>
      </w:pPr>
    </w:p>
    <w:p w14:paraId="586F9771" w14:textId="77777777" w:rsidR="0019118E" w:rsidRPr="00C30A19" w:rsidRDefault="0019118E" w:rsidP="0019118E">
      <w:pPr>
        <w:pStyle w:val="ds34"/>
        <w:spacing w:line="276" w:lineRule="auto"/>
      </w:pPr>
    </w:p>
    <w:p w14:paraId="4C11B14D" w14:textId="77777777" w:rsidR="0019118E" w:rsidRPr="00C30A19" w:rsidRDefault="0019118E" w:rsidP="0019118E">
      <w:pPr>
        <w:pStyle w:val="ds34"/>
        <w:spacing w:line="276" w:lineRule="auto"/>
      </w:pPr>
    </w:p>
    <w:p w14:paraId="5DCBBC59" w14:textId="77777777" w:rsidR="0019118E" w:rsidRPr="00C30A19" w:rsidRDefault="0019118E" w:rsidP="0019118E">
      <w:pPr>
        <w:pStyle w:val="ds34"/>
        <w:spacing w:line="276" w:lineRule="auto"/>
      </w:pPr>
    </w:p>
    <w:p w14:paraId="6C059951" w14:textId="77777777" w:rsidR="0019118E" w:rsidRPr="00C30A19" w:rsidRDefault="0019118E" w:rsidP="0019118E">
      <w:pPr>
        <w:pStyle w:val="ds34"/>
        <w:spacing w:line="276" w:lineRule="auto"/>
      </w:pPr>
    </w:p>
    <w:p w14:paraId="2DD7A35A" w14:textId="77777777" w:rsidR="0019118E" w:rsidRPr="00C30A19" w:rsidRDefault="004A369D" w:rsidP="0019118E">
      <w:pPr>
        <w:pStyle w:val="ds34"/>
        <w:spacing w:line="276" w:lineRule="auto"/>
      </w:pPr>
      <w:r w:rsidRPr="00C30A19">
        <w:br w:type="page"/>
      </w:r>
    </w:p>
    <w:p w14:paraId="44A26EF7" w14:textId="77777777" w:rsidR="004A369D" w:rsidRPr="00C30A19" w:rsidRDefault="004A369D" w:rsidP="0019118E">
      <w:pPr>
        <w:pStyle w:val="ds34"/>
        <w:spacing w:line="276" w:lineRule="auto"/>
      </w:pPr>
    </w:p>
    <w:p w14:paraId="2687C735" w14:textId="77777777" w:rsidR="004A369D" w:rsidRPr="00C30A19" w:rsidRDefault="004A369D" w:rsidP="0019118E">
      <w:pPr>
        <w:pStyle w:val="ds34"/>
        <w:spacing w:line="276" w:lineRule="auto"/>
      </w:pPr>
    </w:p>
    <w:p w14:paraId="41F20F0D" w14:textId="77777777" w:rsidR="004A369D" w:rsidRPr="00C30A19" w:rsidRDefault="004A369D" w:rsidP="0019118E">
      <w:pPr>
        <w:pStyle w:val="ds34"/>
        <w:spacing w:line="276" w:lineRule="auto"/>
      </w:pPr>
    </w:p>
    <w:p w14:paraId="7E38348B" w14:textId="77777777" w:rsidR="004A369D" w:rsidRPr="00C30A19" w:rsidRDefault="004A369D" w:rsidP="0019118E">
      <w:pPr>
        <w:pStyle w:val="ds34"/>
        <w:spacing w:line="276" w:lineRule="auto"/>
      </w:pPr>
    </w:p>
    <w:p w14:paraId="4D44BBFF" w14:textId="77777777" w:rsidR="004A369D" w:rsidRPr="00C30A19" w:rsidRDefault="004A369D" w:rsidP="0019118E">
      <w:pPr>
        <w:pStyle w:val="ds34"/>
        <w:spacing w:line="276" w:lineRule="auto"/>
      </w:pPr>
    </w:p>
    <w:p w14:paraId="60ECF715" w14:textId="77777777" w:rsidR="004A369D" w:rsidRPr="00C30A19" w:rsidRDefault="004A369D" w:rsidP="0019118E">
      <w:pPr>
        <w:pStyle w:val="ds34"/>
        <w:spacing w:line="276" w:lineRule="auto"/>
      </w:pPr>
    </w:p>
    <w:p w14:paraId="7DCFCB79" w14:textId="77777777" w:rsidR="004A369D" w:rsidRPr="00C30A19" w:rsidRDefault="004A369D" w:rsidP="0019118E">
      <w:pPr>
        <w:pStyle w:val="ds34"/>
        <w:spacing w:line="276" w:lineRule="auto"/>
      </w:pPr>
    </w:p>
    <w:p w14:paraId="27BDE1E9" w14:textId="77777777" w:rsidR="004A369D" w:rsidRPr="00C30A19" w:rsidRDefault="004A369D" w:rsidP="0019118E">
      <w:pPr>
        <w:pStyle w:val="ds34"/>
        <w:spacing w:line="276" w:lineRule="auto"/>
      </w:pPr>
    </w:p>
    <w:p w14:paraId="3A907259" w14:textId="77777777" w:rsidR="004A369D" w:rsidRPr="00C30A19" w:rsidRDefault="004A369D" w:rsidP="0019118E">
      <w:pPr>
        <w:pStyle w:val="ds34"/>
        <w:spacing w:line="276" w:lineRule="auto"/>
      </w:pPr>
    </w:p>
    <w:p w14:paraId="527F9DD7" w14:textId="77777777" w:rsidR="004A369D" w:rsidRPr="00C30A19" w:rsidRDefault="004A369D" w:rsidP="0019118E">
      <w:pPr>
        <w:pStyle w:val="ds34"/>
        <w:spacing w:line="276" w:lineRule="auto"/>
      </w:pPr>
    </w:p>
    <w:p w14:paraId="04D73553" w14:textId="77777777" w:rsidR="004A369D" w:rsidRPr="00C30A19" w:rsidRDefault="004A369D" w:rsidP="0019118E">
      <w:pPr>
        <w:pStyle w:val="ds34"/>
        <w:spacing w:line="276" w:lineRule="auto"/>
      </w:pPr>
    </w:p>
    <w:p w14:paraId="4F255A10" w14:textId="77777777" w:rsidR="004A369D" w:rsidRPr="00C30A19" w:rsidRDefault="004A369D" w:rsidP="0019118E">
      <w:pPr>
        <w:pStyle w:val="ds34"/>
        <w:spacing w:line="276" w:lineRule="auto"/>
      </w:pPr>
    </w:p>
    <w:p w14:paraId="66FCF865" w14:textId="77777777" w:rsidR="004A369D" w:rsidRPr="00C30A19" w:rsidRDefault="004A369D" w:rsidP="0019118E">
      <w:pPr>
        <w:pStyle w:val="ds34"/>
        <w:spacing w:line="276" w:lineRule="auto"/>
      </w:pPr>
    </w:p>
    <w:p w14:paraId="11D219B4" w14:textId="77777777" w:rsidR="004A369D" w:rsidRPr="00C30A19" w:rsidRDefault="004A369D" w:rsidP="0019118E">
      <w:pPr>
        <w:pStyle w:val="ds34"/>
        <w:spacing w:line="276" w:lineRule="auto"/>
      </w:pPr>
    </w:p>
    <w:p w14:paraId="4430CE28" w14:textId="77777777" w:rsidR="004A369D" w:rsidRPr="00C30A19" w:rsidRDefault="004A369D" w:rsidP="0019118E">
      <w:pPr>
        <w:pStyle w:val="ds34"/>
        <w:spacing w:line="276" w:lineRule="auto"/>
      </w:pPr>
    </w:p>
    <w:p w14:paraId="1F619E1D" w14:textId="77777777" w:rsidR="004A369D" w:rsidRPr="00C30A19" w:rsidRDefault="004A369D" w:rsidP="0019118E">
      <w:pPr>
        <w:pStyle w:val="ds34"/>
        <w:spacing w:line="276" w:lineRule="auto"/>
      </w:pPr>
    </w:p>
    <w:p w14:paraId="7EFB803E" w14:textId="77777777" w:rsidR="004A369D" w:rsidRPr="00C30A19" w:rsidRDefault="004A369D" w:rsidP="0019118E">
      <w:pPr>
        <w:pStyle w:val="ds34"/>
        <w:spacing w:line="276" w:lineRule="auto"/>
      </w:pPr>
    </w:p>
    <w:p w14:paraId="1173D631" w14:textId="77777777" w:rsidR="004A369D" w:rsidRPr="00C30A19" w:rsidRDefault="004A369D" w:rsidP="0019118E">
      <w:pPr>
        <w:pStyle w:val="ds34"/>
        <w:spacing w:line="276" w:lineRule="auto"/>
      </w:pPr>
    </w:p>
    <w:p w14:paraId="23ECDF75" w14:textId="77777777" w:rsidR="004A369D" w:rsidRPr="00C30A19" w:rsidRDefault="004A369D" w:rsidP="0019118E">
      <w:pPr>
        <w:pStyle w:val="ds34"/>
        <w:spacing w:line="276" w:lineRule="auto"/>
      </w:pPr>
    </w:p>
    <w:p w14:paraId="5145542F" w14:textId="77777777" w:rsidR="004A369D" w:rsidRPr="00C30A19" w:rsidRDefault="004A369D" w:rsidP="0019118E">
      <w:pPr>
        <w:pStyle w:val="ds34"/>
        <w:spacing w:line="276" w:lineRule="auto"/>
      </w:pPr>
    </w:p>
    <w:p w14:paraId="6BBB7041" w14:textId="77777777" w:rsidR="004A369D" w:rsidRPr="00C30A19" w:rsidRDefault="004A369D" w:rsidP="0019118E">
      <w:pPr>
        <w:pStyle w:val="ds34"/>
        <w:spacing w:line="276" w:lineRule="auto"/>
      </w:pPr>
    </w:p>
    <w:p w14:paraId="10CE5E02" w14:textId="77777777" w:rsidR="004A369D" w:rsidRPr="00C30A19" w:rsidRDefault="004A369D" w:rsidP="0019118E">
      <w:pPr>
        <w:pStyle w:val="ds34"/>
        <w:spacing w:line="276" w:lineRule="auto"/>
      </w:pPr>
    </w:p>
    <w:p w14:paraId="57F937E2" w14:textId="77777777" w:rsidR="004A369D" w:rsidRPr="00C30A19" w:rsidRDefault="004A369D" w:rsidP="0019118E">
      <w:pPr>
        <w:pStyle w:val="ds34"/>
        <w:spacing w:line="276" w:lineRule="auto"/>
      </w:pPr>
    </w:p>
    <w:p w14:paraId="0EE1CC0B" w14:textId="77777777" w:rsidR="004A369D" w:rsidRPr="00C30A19" w:rsidRDefault="004A369D" w:rsidP="0019118E">
      <w:pPr>
        <w:pStyle w:val="ds34"/>
        <w:spacing w:line="276" w:lineRule="auto"/>
      </w:pPr>
    </w:p>
    <w:p w14:paraId="075D8DE7" w14:textId="77777777" w:rsidR="004A369D" w:rsidRPr="00C30A19" w:rsidRDefault="004A369D" w:rsidP="0019118E">
      <w:pPr>
        <w:pStyle w:val="ds34"/>
        <w:spacing w:line="276" w:lineRule="auto"/>
      </w:pPr>
    </w:p>
    <w:p w14:paraId="2B198A78" w14:textId="77777777" w:rsidR="004A369D" w:rsidRPr="00C30A19" w:rsidRDefault="004A369D" w:rsidP="0019118E">
      <w:pPr>
        <w:pStyle w:val="ds34"/>
        <w:spacing w:line="276" w:lineRule="auto"/>
      </w:pPr>
    </w:p>
    <w:p w14:paraId="0DE1F63D" w14:textId="77777777" w:rsidR="004A369D" w:rsidRPr="00C30A19" w:rsidRDefault="004A369D" w:rsidP="0019118E">
      <w:pPr>
        <w:pStyle w:val="ds34"/>
        <w:spacing w:line="276" w:lineRule="auto"/>
      </w:pPr>
    </w:p>
    <w:p w14:paraId="30B03111" w14:textId="77777777" w:rsidR="004A369D" w:rsidRPr="00C30A19" w:rsidRDefault="004A369D" w:rsidP="0019118E">
      <w:pPr>
        <w:pStyle w:val="ds34"/>
        <w:spacing w:line="276" w:lineRule="auto"/>
      </w:pPr>
    </w:p>
    <w:p w14:paraId="725727C6" w14:textId="77777777" w:rsidR="004A369D" w:rsidRPr="00C30A19" w:rsidRDefault="004A369D" w:rsidP="0019118E">
      <w:pPr>
        <w:pStyle w:val="ds34"/>
        <w:spacing w:line="276" w:lineRule="auto"/>
      </w:pPr>
    </w:p>
    <w:p w14:paraId="149DC587" w14:textId="77777777" w:rsidR="0019118E" w:rsidRPr="00C30A19" w:rsidRDefault="0019118E" w:rsidP="0019118E">
      <w:pPr>
        <w:pStyle w:val="ds34"/>
        <w:spacing w:line="276" w:lineRule="auto"/>
      </w:pPr>
    </w:p>
    <w:p w14:paraId="03AF836B" w14:textId="77777777" w:rsidR="004A369D" w:rsidRPr="00C30A19" w:rsidRDefault="004A369D" w:rsidP="004A369D">
      <w:pPr>
        <w:pStyle w:val="ds34nadpis"/>
        <w:spacing w:line="276" w:lineRule="auto"/>
      </w:pPr>
      <w:r w:rsidRPr="00C30A19">
        <w:t>Bibliografická citace:</w:t>
      </w:r>
    </w:p>
    <w:p w14:paraId="7F515C42" w14:textId="77777777" w:rsidR="0080263D" w:rsidRPr="00C30A19" w:rsidRDefault="009C341C" w:rsidP="00980626">
      <w:pPr>
        <w:pStyle w:val="Odstavecprvn"/>
      </w:pPr>
      <w:r w:rsidRPr="00C30A19">
        <w:t xml:space="preserve">MAKSANT, J. Fuzzy </w:t>
      </w:r>
      <w:proofErr w:type="spellStart"/>
      <w:r w:rsidRPr="00C30A19">
        <w:t>Petriho</w:t>
      </w:r>
      <w:proofErr w:type="spellEnd"/>
      <w:r w:rsidRPr="00C30A19">
        <w:t xml:space="preserve"> sít</w:t>
      </w:r>
      <w:r w:rsidRPr="00C30A19">
        <w:rPr>
          <w:rFonts w:ascii="TimesNewRoman,Italic" w:eastAsia="TimesNewRoman,Italic" w:cs="TimesNewRoman,Italic"/>
        </w:rPr>
        <w:t>ě</w:t>
      </w:r>
      <w:r w:rsidRPr="00C30A19">
        <w:rPr>
          <w:rFonts w:ascii="TimesNewRoman,Italic" w:eastAsia="TimesNewRoman,Italic" w:cs="TimesNewRoman,Italic"/>
        </w:rPr>
        <w:t xml:space="preserve"> </w:t>
      </w:r>
      <w:r w:rsidRPr="00C30A19">
        <w:t>pro expertní systémy. Brno: Vysoké u</w:t>
      </w:r>
      <w:r w:rsidRPr="00C30A19">
        <w:rPr>
          <w:rFonts w:ascii="TimesNewRoman" w:eastAsia="TimesNewRoman" w:cs="TimesNewRoman"/>
        </w:rPr>
        <w:t>č</w:t>
      </w:r>
      <w:r w:rsidRPr="00C30A19">
        <w:t>ení technické v Brn</w:t>
      </w:r>
      <w:r w:rsidRPr="00C30A19">
        <w:rPr>
          <w:rFonts w:ascii="TimesNewRoman" w:eastAsia="TimesNewRoman" w:cs="TimesNewRoman"/>
        </w:rPr>
        <w:t>ě</w:t>
      </w:r>
      <w:r w:rsidRPr="00C30A19">
        <w:t>, Fakulta elektrotechniky a komunika</w:t>
      </w:r>
      <w:r w:rsidRPr="00C30A19">
        <w:rPr>
          <w:rFonts w:ascii="TimesNewRoman" w:eastAsia="TimesNewRoman" w:cs="TimesNewRoman"/>
        </w:rPr>
        <w:t>č</w:t>
      </w:r>
      <w:r w:rsidR="003D0A68" w:rsidRPr="00C30A19">
        <w:t>ních technologií, 2018</w:t>
      </w:r>
      <w:r w:rsidRPr="00C30A19">
        <w:t xml:space="preserve">. </w:t>
      </w:r>
      <w:proofErr w:type="gramStart"/>
      <w:r w:rsidRPr="00C30A19">
        <w:t>85s</w:t>
      </w:r>
      <w:proofErr w:type="gramEnd"/>
      <w:r w:rsidRPr="00C30A19">
        <w:t>. Vedoucí diplomové práce byl doc. Ing. Václav Jirsík, CSc.</w:t>
      </w:r>
    </w:p>
    <w:p w14:paraId="6F4D5F9D" w14:textId="77777777" w:rsidR="007504B5" w:rsidRPr="00C30A19" w:rsidRDefault="007504B5" w:rsidP="00980626">
      <w:pPr>
        <w:pStyle w:val="Odstavecprvn"/>
      </w:pPr>
    </w:p>
    <w:p w14:paraId="0659EBD2" w14:textId="77777777" w:rsidR="00493F19" w:rsidRPr="00C30A19" w:rsidRDefault="00493F19" w:rsidP="00980626">
      <w:pPr>
        <w:pStyle w:val="Odstavecprvn"/>
      </w:pPr>
      <w:r w:rsidRPr="00C30A19">
        <w:t>Pozn.: Bibliografická citace je generována informačním systémem.</w:t>
      </w:r>
    </w:p>
    <w:p w14:paraId="42B88C6A" w14:textId="77777777" w:rsidR="0019118E" w:rsidRPr="00C30A19" w:rsidRDefault="0019118E" w:rsidP="0080263D">
      <w:pPr>
        <w:autoSpaceDE w:val="0"/>
        <w:autoSpaceDN w:val="0"/>
        <w:adjustRightInd w:val="0"/>
        <w:spacing w:line="240" w:lineRule="auto"/>
        <w:jc w:val="both"/>
      </w:pPr>
      <w:r w:rsidRPr="00C30A19">
        <w:br w:type="page"/>
      </w:r>
    </w:p>
    <w:p w14:paraId="3CEF9008" w14:textId="77777777" w:rsidR="002B340E" w:rsidRPr="00C30A19" w:rsidRDefault="002B340E" w:rsidP="0080263D">
      <w:pPr>
        <w:autoSpaceDE w:val="0"/>
        <w:autoSpaceDN w:val="0"/>
        <w:adjustRightInd w:val="0"/>
        <w:spacing w:line="240" w:lineRule="auto"/>
        <w:jc w:val="both"/>
      </w:pPr>
    </w:p>
    <w:p w14:paraId="4D754E5C" w14:textId="77777777" w:rsidR="002B340E" w:rsidRPr="00C30A19" w:rsidRDefault="002B340E" w:rsidP="0080263D">
      <w:pPr>
        <w:autoSpaceDE w:val="0"/>
        <w:autoSpaceDN w:val="0"/>
        <w:adjustRightInd w:val="0"/>
        <w:spacing w:line="240" w:lineRule="auto"/>
        <w:jc w:val="both"/>
      </w:pPr>
    </w:p>
    <w:p w14:paraId="284BF5E4" w14:textId="77777777" w:rsidR="002B340E" w:rsidRPr="00C30A19" w:rsidRDefault="002B340E" w:rsidP="0080263D">
      <w:pPr>
        <w:autoSpaceDE w:val="0"/>
        <w:autoSpaceDN w:val="0"/>
        <w:adjustRightInd w:val="0"/>
        <w:spacing w:line="240" w:lineRule="auto"/>
        <w:jc w:val="both"/>
      </w:pPr>
    </w:p>
    <w:p w14:paraId="0524F6D6" w14:textId="77777777" w:rsidR="002B340E" w:rsidRPr="00C30A19" w:rsidRDefault="002B340E" w:rsidP="0080263D">
      <w:pPr>
        <w:autoSpaceDE w:val="0"/>
        <w:autoSpaceDN w:val="0"/>
        <w:adjustRightInd w:val="0"/>
        <w:spacing w:line="240" w:lineRule="auto"/>
        <w:jc w:val="both"/>
      </w:pPr>
    </w:p>
    <w:p w14:paraId="761E1C65" w14:textId="77777777" w:rsidR="002B340E" w:rsidRPr="00C30A19" w:rsidRDefault="002B340E" w:rsidP="0080263D">
      <w:pPr>
        <w:autoSpaceDE w:val="0"/>
        <w:autoSpaceDN w:val="0"/>
        <w:adjustRightInd w:val="0"/>
        <w:spacing w:line="240" w:lineRule="auto"/>
        <w:jc w:val="both"/>
      </w:pPr>
    </w:p>
    <w:p w14:paraId="7C3458C8" w14:textId="77777777" w:rsidR="002B340E" w:rsidRPr="00C30A19" w:rsidRDefault="002B340E" w:rsidP="0080263D">
      <w:pPr>
        <w:autoSpaceDE w:val="0"/>
        <w:autoSpaceDN w:val="0"/>
        <w:adjustRightInd w:val="0"/>
        <w:spacing w:line="240" w:lineRule="auto"/>
        <w:jc w:val="both"/>
      </w:pPr>
    </w:p>
    <w:p w14:paraId="7F3EE7DD" w14:textId="77777777" w:rsidR="002B340E" w:rsidRPr="00C30A19" w:rsidRDefault="002B340E" w:rsidP="0080263D">
      <w:pPr>
        <w:autoSpaceDE w:val="0"/>
        <w:autoSpaceDN w:val="0"/>
        <w:adjustRightInd w:val="0"/>
        <w:spacing w:line="240" w:lineRule="auto"/>
        <w:jc w:val="both"/>
      </w:pPr>
    </w:p>
    <w:p w14:paraId="2B520930" w14:textId="77777777" w:rsidR="002B340E" w:rsidRPr="00C30A19" w:rsidRDefault="002B340E" w:rsidP="0080263D">
      <w:pPr>
        <w:autoSpaceDE w:val="0"/>
        <w:autoSpaceDN w:val="0"/>
        <w:adjustRightInd w:val="0"/>
        <w:spacing w:line="240" w:lineRule="auto"/>
        <w:jc w:val="both"/>
      </w:pPr>
    </w:p>
    <w:p w14:paraId="053752AE" w14:textId="77777777" w:rsidR="002B340E" w:rsidRPr="00C30A19" w:rsidRDefault="002B340E" w:rsidP="0080263D">
      <w:pPr>
        <w:autoSpaceDE w:val="0"/>
        <w:autoSpaceDN w:val="0"/>
        <w:adjustRightInd w:val="0"/>
        <w:spacing w:line="240" w:lineRule="auto"/>
        <w:jc w:val="both"/>
      </w:pPr>
    </w:p>
    <w:p w14:paraId="366B8154" w14:textId="77777777" w:rsidR="002B340E" w:rsidRPr="00C30A19" w:rsidRDefault="002B340E" w:rsidP="0080263D">
      <w:pPr>
        <w:autoSpaceDE w:val="0"/>
        <w:autoSpaceDN w:val="0"/>
        <w:adjustRightInd w:val="0"/>
        <w:spacing w:line="240" w:lineRule="auto"/>
        <w:jc w:val="both"/>
      </w:pPr>
    </w:p>
    <w:p w14:paraId="554D3C1F" w14:textId="77777777" w:rsidR="002B340E" w:rsidRPr="00C30A19" w:rsidRDefault="002B340E" w:rsidP="0080263D">
      <w:pPr>
        <w:autoSpaceDE w:val="0"/>
        <w:autoSpaceDN w:val="0"/>
        <w:adjustRightInd w:val="0"/>
        <w:spacing w:line="240" w:lineRule="auto"/>
        <w:jc w:val="both"/>
      </w:pPr>
    </w:p>
    <w:p w14:paraId="0F084B7B" w14:textId="77777777" w:rsidR="002B340E" w:rsidRPr="00C30A19" w:rsidRDefault="002B340E" w:rsidP="0080263D">
      <w:pPr>
        <w:autoSpaceDE w:val="0"/>
        <w:autoSpaceDN w:val="0"/>
        <w:adjustRightInd w:val="0"/>
        <w:spacing w:line="240" w:lineRule="auto"/>
        <w:jc w:val="both"/>
      </w:pPr>
    </w:p>
    <w:p w14:paraId="4C445578" w14:textId="77777777" w:rsidR="002B340E" w:rsidRPr="00C30A19" w:rsidRDefault="002B340E" w:rsidP="0080263D">
      <w:pPr>
        <w:autoSpaceDE w:val="0"/>
        <w:autoSpaceDN w:val="0"/>
        <w:adjustRightInd w:val="0"/>
        <w:spacing w:line="240" w:lineRule="auto"/>
        <w:jc w:val="both"/>
      </w:pPr>
    </w:p>
    <w:p w14:paraId="748FC7BD" w14:textId="77777777" w:rsidR="002B340E" w:rsidRPr="00C30A19" w:rsidRDefault="002B340E" w:rsidP="0080263D">
      <w:pPr>
        <w:autoSpaceDE w:val="0"/>
        <w:autoSpaceDN w:val="0"/>
        <w:adjustRightInd w:val="0"/>
        <w:spacing w:line="240" w:lineRule="auto"/>
        <w:jc w:val="both"/>
      </w:pPr>
    </w:p>
    <w:p w14:paraId="4AEE941F" w14:textId="77777777" w:rsidR="002B340E" w:rsidRPr="00C30A19" w:rsidRDefault="002B340E" w:rsidP="0080263D">
      <w:pPr>
        <w:autoSpaceDE w:val="0"/>
        <w:autoSpaceDN w:val="0"/>
        <w:adjustRightInd w:val="0"/>
        <w:spacing w:line="240" w:lineRule="auto"/>
        <w:jc w:val="both"/>
      </w:pPr>
    </w:p>
    <w:p w14:paraId="3DB549D8" w14:textId="77777777" w:rsidR="00A86523" w:rsidRPr="00C30A19" w:rsidRDefault="00A86523" w:rsidP="000540F5">
      <w:pPr>
        <w:pStyle w:val="ds34nadpis"/>
        <w:spacing w:line="276" w:lineRule="auto"/>
      </w:pPr>
      <w:r w:rsidRPr="00C30A19">
        <w:t>Prohlášení</w:t>
      </w:r>
    </w:p>
    <w:p w14:paraId="6EDEC27A" w14:textId="77777777" w:rsidR="00F963B0" w:rsidRPr="00C30A19" w:rsidRDefault="00F963B0" w:rsidP="00980626">
      <w:pPr>
        <w:pStyle w:val="Odstavecprvn"/>
      </w:pPr>
      <w:r w:rsidRPr="00C30A19">
        <w:t>„Prohlašuji, že svou diplomovou</w:t>
      </w:r>
      <w:r w:rsidR="009C341C" w:rsidRPr="00C30A19">
        <w:t xml:space="preserve"> (bakalářskou)</w:t>
      </w:r>
      <w:r w:rsidRPr="00C30A19">
        <w:t xml:space="preserve"> práci na téma </w:t>
      </w:r>
      <w:proofErr w:type="spellStart"/>
      <w:r w:rsidRPr="00C30A19">
        <w:t>Xxxxxxx</w:t>
      </w:r>
      <w:proofErr w:type="spellEnd"/>
      <w:r w:rsidRPr="00C30A19">
        <w:t xml:space="preserve"> </w:t>
      </w:r>
      <w:proofErr w:type="spellStart"/>
      <w:r w:rsidRPr="00C30A19">
        <w:t>yyyyyyyyy</w:t>
      </w:r>
      <w:proofErr w:type="spellEnd"/>
      <w:r w:rsidRPr="00C30A19">
        <w:t xml:space="preserve"> </w:t>
      </w:r>
      <w:proofErr w:type="spellStart"/>
      <w:r w:rsidRPr="00C30A19">
        <w:t>zzzzzzz</w:t>
      </w:r>
      <w:proofErr w:type="spellEnd"/>
      <w:r w:rsidRPr="00C30A19">
        <w:t xml:space="preserve"> jsem vypracoval samostatně pod vedením vedoucí</w:t>
      </w:r>
      <w:r w:rsidR="00714799" w:rsidRPr="00C30A19">
        <w:t>/</w:t>
      </w:r>
      <w:r w:rsidRPr="00C30A19">
        <w:t>ho diplomové</w:t>
      </w:r>
      <w:r w:rsidR="009C341C" w:rsidRPr="00C30A19">
        <w:t xml:space="preserve"> (bakalářské)</w:t>
      </w:r>
      <w:r w:rsidRPr="00C30A19">
        <w:t xml:space="preserve"> práce a s použitím odborné literatury a dalších informačních zdrojů, které jsou všechny citovány v práci a uvedeny v seznamu literatury na konci práce. </w:t>
      </w:r>
    </w:p>
    <w:p w14:paraId="72D7A872" w14:textId="77777777" w:rsidR="00C078C3" w:rsidRPr="00C30A19" w:rsidRDefault="00F963B0" w:rsidP="00980626">
      <w:pPr>
        <w:pStyle w:val="Odstavecprvn"/>
      </w:pPr>
      <w:r w:rsidRPr="00C30A19">
        <w:t xml:space="preserve">Jako autor uvedené diplomové (bakalářské) práce dále prohlašuji, že v souvislosti s vytvořením této diplomové (bakalářské) práce jsem neporušil autorská práva třetích osob, zejména jsem nezasáhl nedovoleným způsobem do cizích autorských práv osobnostních a jsem si plně vědom následků porušení ustanovení § </w:t>
      </w:r>
      <w:smartTag w:uri="urn:schemas-microsoft-com:office:smarttags" w:element="metricconverter">
        <w:smartTagPr>
          <w:attr w:name="ProductID" w:val="11 a"/>
        </w:smartTagPr>
        <w:r w:rsidRPr="00C30A19">
          <w:t>11 a</w:t>
        </w:r>
      </w:smartTag>
      <w:r w:rsidRPr="00C30A19">
        <w:t xml:space="preserve"> následujících autorského zákona č. 121/2000 Sb., včetně možných trestněprávních důsledků vyplývajících z ustanovení části druhé, hlavy VI. díl 4 Trestního zákoníku č. 40/2009 Sb.</w:t>
      </w:r>
    </w:p>
    <w:p w14:paraId="56660D6E" w14:textId="77777777" w:rsidR="00371111" w:rsidRPr="00C30A19" w:rsidRDefault="00371111" w:rsidP="00371111">
      <w:pPr>
        <w:pStyle w:val="Prosttext"/>
        <w:rPr>
          <w:rFonts w:ascii="Times New Roman" w:hAnsi="Times New Roman"/>
          <w:sz w:val="24"/>
        </w:rPr>
      </w:pPr>
    </w:p>
    <w:p w14:paraId="241E2415" w14:textId="77777777" w:rsidR="00371111" w:rsidRPr="00C30A19" w:rsidRDefault="00371111" w:rsidP="00371111">
      <w:pPr>
        <w:pStyle w:val="Prosttext"/>
        <w:rPr>
          <w:rFonts w:ascii="Times New Roman" w:hAnsi="Times New Roman"/>
          <w:sz w:val="24"/>
        </w:rPr>
      </w:pPr>
    </w:p>
    <w:p w14:paraId="335AFB6B" w14:textId="77777777" w:rsidR="00371111" w:rsidRPr="00C30A19" w:rsidRDefault="00371111" w:rsidP="00371111">
      <w:pPr>
        <w:pStyle w:val="Prosttext"/>
        <w:rPr>
          <w:rFonts w:ascii="Times New Roman" w:hAnsi="Times New Roman"/>
          <w:sz w:val="24"/>
        </w:rPr>
      </w:pPr>
    </w:p>
    <w:p w14:paraId="446BFDC7" w14:textId="77777777" w:rsidR="00371111" w:rsidRPr="00C30A19" w:rsidRDefault="00371111" w:rsidP="00371111">
      <w:pPr>
        <w:pStyle w:val="Prosttext"/>
        <w:rPr>
          <w:rFonts w:ascii="Times New Roman" w:hAnsi="Times New Roman"/>
          <w:sz w:val="24"/>
        </w:rPr>
      </w:pPr>
      <w:r w:rsidRPr="00C30A19">
        <w:rPr>
          <w:rFonts w:ascii="Times New Roman" w:hAnsi="Times New Roman"/>
          <w:sz w:val="24"/>
        </w:rPr>
        <w:t>V Brně dne:</w:t>
      </w:r>
      <w:r w:rsidRPr="00C30A19">
        <w:rPr>
          <w:rFonts w:ascii="Times New Roman" w:hAnsi="Times New Roman"/>
          <w:color w:val="FF0000"/>
          <w:sz w:val="24"/>
        </w:rPr>
        <w:t xml:space="preserve"> </w:t>
      </w:r>
      <w:r w:rsidR="00027900" w:rsidRPr="00C30A19">
        <w:rPr>
          <w:rFonts w:ascii="Times New Roman" w:hAnsi="Times New Roman"/>
          <w:b/>
          <w:color w:val="FF0000"/>
          <w:sz w:val="24"/>
        </w:rPr>
        <w:t>10</w:t>
      </w:r>
      <w:r w:rsidRPr="00C30A19">
        <w:rPr>
          <w:rFonts w:ascii="Times New Roman" w:hAnsi="Times New Roman"/>
          <w:b/>
          <w:color w:val="FF0000"/>
          <w:sz w:val="24"/>
        </w:rPr>
        <w:t>. května 201</w:t>
      </w:r>
      <w:r w:rsidR="003D0A68" w:rsidRPr="00C30A19">
        <w:rPr>
          <w:rFonts w:ascii="Times New Roman" w:hAnsi="Times New Roman"/>
          <w:b/>
          <w:color w:val="FF0000"/>
          <w:sz w:val="24"/>
        </w:rPr>
        <w:t>8</w:t>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00FE71F2" w:rsidRPr="00C30A19">
        <w:rPr>
          <w:rFonts w:ascii="Times New Roman" w:hAnsi="Times New Roman"/>
          <w:sz w:val="24"/>
        </w:rPr>
        <w:t xml:space="preserve">              </w:t>
      </w:r>
      <w:r w:rsidRPr="00C30A19">
        <w:rPr>
          <w:rFonts w:ascii="Times New Roman" w:hAnsi="Times New Roman"/>
          <w:sz w:val="24"/>
        </w:rPr>
        <w:t>…………………………</w:t>
      </w:r>
    </w:p>
    <w:p w14:paraId="7DF3A730" w14:textId="77777777" w:rsidR="00371111" w:rsidRPr="00C30A19" w:rsidRDefault="00371111" w:rsidP="00371111">
      <w:pPr>
        <w:pStyle w:val="Prosttext"/>
        <w:rPr>
          <w:rFonts w:ascii="Times New Roman" w:hAnsi="Times New Roman"/>
          <w:sz w:val="24"/>
        </w:rPr>
      </w:pP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t>podpis autora</w:t>
      </w:r>
    </w:p>
    <w:p w14:paraId="0761CBDC" w14:textId="77777777" w:rsidR="00A86523" w:rsidRPr="00C30A19" w:rsidRDefault="00A86523" w:rsidP="0019118E">
      <w:pPr>
        <w:pStyle w:val="ds2"/>
        <w:spacing w:line="276" w:lineRule="auto"/>
        <w:rPr>
          <w:lang w:val="cs-CZ"/>
        </w:rPr>
      </w:pPr>
    </w:p>
    <w:p w14:paraId="4DD66E4B" w14:textId="77777777" w:rsidR="00A86523" w:rsidRPr="00C30A19" w:rsidRDefault="00A86523" w:rsidP="0019118E">
      <w:pPr>
        <w:pStyle w:val="ds2"/>
        <w:spacing w:line="276" w:lineRule="auto"/>
        <w:rPr>
          <w:lang w:val="cs-CZ"/>
        </w:rPr>
      </w:pPr>
    </w:p>
    <w:p w14:paraId="36521601" w14:textId="77777777" w:rsidR="00A86523" w:rsidRPr="00C30A19" w:rsidRDefault="00A86523" w:rsidP="0019118E">
      <w:pPr>
        <w:pStyle w:val="ds2"/>
        <w:spacing w:line="276" w:lineRule="auto"/>
        <w:rPr>
          <w:lang w:val="cs-CZ"/>
        </w:rPr>
      </w:pPr>
    </w:p>
    <w:p w14:paraId="0622E747" w14:textId="77777777" w:rsidR="002B340E" w:rsidRPr="00C30A19" w:rsidRDefault="002B340E" w:rsidP="0019118E">
      <w:pPr>
        <w:pStyle w:val="ds2"/>
        <w:spacing w:line="276" w:lineRule="auto"/>
        <w:rPr>
          <w:lang w:val="cs-CZ"/>
        </w:rPr>
      </w:pPr>
    </w:p>
    <w:p w14:paraId="040F4A24" w14:textId="77777777" w:rsidR="002B340E" w:rsidRPr="00C30A19" w:rsidRDefault="002B340E" w:rsidP="0019118E">
      <w:pPr>
        <w:pStyle w:val="ds2"/>
        <w:spacing w:line="276" w:lineRule="auto"/>
        <w:rPr>
          <w:lang w:val="cs-CZ"/>
        </w:rPr>
      </w:pPr>
      <w:r w:rsidRPr="00C30A19">
        <w:rPr>
          <w:lang w:val="cs-CZ"/>
        </w:rPr>
        <w:br w:type="page"/>
      </w:r>
    </w:p>
    <w:p w14:paraId="599BF528" w14:textId="77777777" w:rsidR="002B340E" w:rsidRPr="00C30A19" w:rsidRDefault="002B340E" w:rsidP="0019118E">
      <w:pPr>
        <w:pStyle w:val="ds2"/>
        <w:spacing w:line="276" w:lineRule="auto"/>
        <w:rPr>
          <w:lang w:val="cs-CZ"/>
        </w:rPr>
      </w:pPr>
    </w:p>
    <w:p w14:paraId="4F18F492" w14:textId="77777777" w:rsidR="002B340E" w:rsidRPr="00C30A19" w:rsidRDefault="002B340E" w:rsidP="0019118E">
      <w:pPr>
        <w:pStyle w:val="ds2"/>
        <w:spacing w:line="276" w:lineRule="auto"/>
        <w:rPr>
          <w:lang w:val="cs-CZ"/>
        </w:rPr>
      </w:pPr>
    </w:p>
    <w:p w14:paraId="0B6B543E" w14:textId="77777777" w:rsidR="002B340E" w:rsidRPr="00C30A19" w:rsidRDefault="002B340E" w:rsidP="0019118E">
      <w:pPr>
        <w:pStyle w:val="ds2"/>
        <w:spacing w:line="276" w:lineRule="auto"/>
        <w:rPr>
          <w:lang w:val="cs-CZ"/>
        </w:rPr>
      </w:pPr>
    </w:p>
    <w:p w14:paraId="2F8B81C7" w14:textId="77777777" w:rsidR="002B340E" w:rsidRPr="00C30A19" w:rsidRDefault="002B340E" w:rsidP="0019118E">
      <w:pPr>
        <w:pStyle w:val="ds2"/>
        <w:spacing w:line="276" w:lineRule="auto"/>
        <w:rPr>
          <w:lang w:val="cs-CZ"/>
        </w:rPr>
      </w:pPr>
    </w:p>
    <w:p w14:paraId="15FE6C10" w14:textId="77777777" w:rsidR="002B340E" w:rsidRPr="00C30A19" w:rsidRDefault="002B340E" w:rsidP="0019118E">
      <w:pPr>
        <w:pStyle w:val="ds2"/>
        <w:spacing w:line="276" w:lineRule="auto"/>
        <w:rPr>
          <w:lang w:val="cs-CZ"/>
        </w:rPr>
      </w:pPr>
    </w:p>
    <w:p w14:paraId="5C846133" w14:textId="77777777" w:rsidR="002B340E" w:rsidRPr="00C30A19" w:rsidRDefault="002B340E" w:rsidP="0019118E">
      <w:pPr>
        <w:pStyle w:val="ds2"/>
        <w:spacing w:line="276" w:lineRule="auto"/>
        <w:rPr>
          <w:lang w:val="cs-CZ"/>
        </w:rPr>
      </w:pPr>
    </w:p>
    <w:p w14:paraId="5D91D4FE" w14:textId="77777777" w:rsidR="002B340E" w:rsidRPr="00C30A19" w:rsidRDefault="002B340E" w:rsidP="0019118E">
      <w:pPr>
        <w:pStyle w:val="ds2"/>
        <w:spacing w:line="276" w:lineRule="auto"/>
        <w:rPr>
          <w:lang w:val="cs-CZ"/>
        </w:rPr>
      </w:pPr>
    </w:p>
    <w:p w14:paraId="3EA4EA97" w14:textId="77777777" w:rsidR="002B340E" w:rsidRPr="00C30A19" w:rsidRDefault="002B340E" w:rsidP="0019118E">
      <w:pPr>
        <w:pStyle w:val="ds2"/>
        <w:spacing w:line="276" w:lineRule="auto"/>
        <w:rPr>
          <w:lang w:val="cs-CZ"/>
        </w:rPr>
      </w:pPr>
    </w:p>
    <w:p w14:paraId="57C88649" w14:textId="77777777" w:rsidR="002B340E" w:rsidRPr="00C30A19" w:rsidRDefault="002B340E" w:rsidP="0019118E">
      <w:pPr>
        <w:pStyle w:val="ds2"/>
        <w:spacing w:line="276" w:lineRule="auto"/>
        <w:rPr>
          <w:lang w:val="cs-CZ"/>
        </w:rPr>
      </w:pPr>
    </w:p>
    <w:p w14:paraId="42D479C8" w14:textId="77777777" w:rsidR="002B340E" w:rsidRPr="00C30A19" w:rsidRDefault="002B340E" w:rsidP="0019118E">
      <w:pPr>
        <w:pStyle w:val="ds2"/>
        <w:spacing w:line="276" w:lineRule="auto"/>
        <w:rPr>
          <w:lang w:val="cs-CZ"/>
        </w:rPr>
      </w:pPr>
    </w:p>
    <w:p w14:paraId="6C50D0A2" w14:textId="77777777" w:rsidR="002B340E" w:rsidRPr="00C30A19" w:rsidRDefault="002B340E" w:rsidP="0019118E">
      <w:pPr>
        <w:pStyle w:val="ds2"/>
        <w:spacing w:line="276" w:lineRule="auto"/>
        <w:rPr>
          <w:lang w:val="cs-CZ"/>
        </w:rPr>
      </w:pPr>
    </w:p>
    <w:p w14:paraId="7360D507" w14:textId="77777777" w:rsidR="002B340E" w:rsidRPr="00C30A19" w:rsidRDefault="002B340E" w:rsidP="0019118E">
      <w:pPr>
        <w:pStyle w:val="ds2"/>
        <w:spacing w:line="276" w:lineRule="auto"/>
        <w:rPr>
          <w:lang w:val="cs-CZ"/>
        </w:rPr>
      </w:pPr>
    </w:p>
    <w:p w14:paraId="64D9693F" w14:textId="77777777" w:rsidR="002B340E" w:rsidRPr="00C30A19" w:rsidRDefault="002B340E" w:rsidP="0019118E">
      <w:pPr>
        <w:pStyle w:val="ds2"/>
        <w:spacing w:line="276" w:lineRule="auto"/>
        <w:rPr>
          <w:lang w:val="cs-CZ"/>
        </w:rPr>
      </w:pPr>
    </w:p>
    <w:p w14:paraId="03A791E6" w14:textId="77777777" w:rsidR="002B340E" w:rsidRPr="00C30A19" w:rsidRDefault="002B340E" w:rsidP="0019118E">
      <w:pPr>
        <w:pStyle w:val="ds2"/>
        <w:spacing w:line="276" w:lineRule="auto"/>
        <w:rPr>
          <w:lang w:val="cs-CZ"/>
        </w:rPr>
      </w:pPr>
    </w:p>
    <w:p w14:paraId="4E94C945" w14:textId="77777777" w:rsidR="002B340E" w:rsidRPr="00C30A19" w:rsidRDefault="002B340E" w:rsidP="0019118E">
      <w:pPr>
        <w:pStyle w:val="ds2"/>
        <w:spacing w:line="276" w:lineRule="auto"/>
        <w:rPr>
          <w:lang w:val="cs-CZ"/>
        </w:rPr>
      </w:pPr>
    </w:p>
    <w:p w14:paraId="3CFA360E" w14:textId="77777777" w:rsidR="00A86523" w:rsidRPr="00C30A19" w:rsidRDefault="00A86523" w:rsidP="0019118E">
      <w:pPr>
        <w:pStyle w:val="ds2"/>
        <w:spacing w:line="276" w:lineRule="auto"/>
        <w:rPr>
          <w:lang w:val="cs-CZ"/>
        </w:rPr>
      </w:pPr>
    </w:p>
    <w:p w14:paraId="65F896B1" w14:textId="77777777" w:rsidR="00A86523" w:rsidRPr="00C30A19" w:rsidRDefault="00A86523" w:rsidP="0019118E">
      <w:pPr>
        <w:pStyle w:val="ds2"/>
        <w:spacing w:line="276" w:lineRule="auto"/>
        <w:rPr>
          <w:lang w:val="cs-CZ"/>
        </w:rPr>
      </w:pPr>
    </w:p>
    <w:p w14:paraId="0CB9FBD1" w14:textId="77777777" w:rsidR="00A86523" w:rsidRPr="00C30A19" w:rsidRDefault="00A86523" w:rsidP="0019118E">
      <w:pPr>
        <w:pStyle w:val="ds34nadpis"/>
        <w:spacing w:line="276" w:lineRule="auto"/>
      </w:pPr>
      <w:r w:rsidRPr="00C30A19">
        <w:t>Poděkování</w:t>
      </w:r>
      <w:r w:rsidR="009C341C" w:rsidRPr="00C30A19">
        <w:t xml:space="preserve"> </w:t>
      </w:r>
      <w:r w:rsidR="009C341C" w:rsidRPr="00C30A19">
        <w:rPr>
          <w:color w:val="FF0000"/>
        </w:rPr>
        <w:t>(nepovinné)</w:t>
      </w:r>
    </w:p>
    <w:p w14:paraId="55FE2989" w14:textId="77777777" w:rsidR="00A86523" w:rsidRPr="00C30A19" w:rsidRDefault="00A86523" w:rsidP="0019118E">
      <w:pPr>
        <w:pStyle w:val="ds34"/>
        <w:spacing w:line="276" w:lineRule="auto"/>
        <w:rPr>
          <w:i/>
          <w:color w:val="FF0000"/>
        </w:rPr>
      </w:pPr>
      <w:r w:rsidRPr="00C30A19">
        <w:rPr>
          <w:i/>
          <w:color w:val="FF0000"/>
        </w:rPr>
        <w:t>V této sekci je možn</w:t>
      </w:r>
      <w:r w:rsidR="00714799" w:rsidRPr="00C30A19">
        <w:rPr>
          <w:i/>
          <w:color w:val="FF0000"/>
        </w:rPr>
        <w:t>é</w:t>
      </w:r>
      <w:r w:rsidRPr="00C30A19">
        <w:rPr>
          <w:i/>
          <w:color w:val="FF0000"/>
        </w:rPr>
        <w:t xml:space="preserve"> uvést poděkování vedoucímu práce a těm, kteří poskytli odbornou pomoc</w:t>
      </w:r>
      <w:r w:rsidR="00743DF1" w:rsidRPr="00C30A19">
        <w:rPr>
          <w:i/>
          <w:color w:val="FF0000"/>
        </w:rPr>
        <w:t xml:space="preserve"> </w:t>
      </w:r>
      <w:r w:rsidRPr="00C30A19">
        <w:rPr>
          <w:i/>
          <w:color w:val="FF0000"/>
        </w:rPr>
        <w:t xml:space="preserve">(externí zadavatel, </w:t>
      </w:r>
      <w:proofErr w:type="gramStart"/>
      <w:r w:rsidRPr="00C30A19">
        <w:rPr>
          <w:i/>
          <w:color w:val="FF0000"/>
        </w:rPr>
        <w:t>konzultant,</w:t>
      </w:r>
      <w:proofErr w:type="gramEnd"/>
      <w:r w:rsidRPr="00C30A19">
        <w:rPr>
          <w:i/>
          <w:color w:val="FF0000"/>
        </w:rPr>
        <w:t xml:space="preserve"> apod.).</w:t>
      </w:r>
      <w:r w:rsidR="006D29F9" w:rsidRPr="00C30A19">
        <w:rPr>
          <w:i/>
          <w:color w:val="FF0000"/>
        </w:rPr>
        <w:t xml:space="preserve"> Příklad poděkování:</w:t>
      </w:r>
    </w:p>
    <w:p w14:paraId="128C57D8" w14:textId="77777777" w:rsidR="00A86523" w:rsidRPr="00C30A19" w:rsidRDefault="00A86523" w:rsidP="0019118E">
      <w:pPr>
        <w:pStyle w:val="ds34"/>
        <w:spacing w:line="276" w:lineRule="auto"/>
      </w:pPr>
    </w:p>
    <w:p w14:paraId="2D12C29A" w14:textId="77777777" w:rsidR="00A86523" w:rsidRPr="00C30A19" w:rsidRDefault="00A86523" w:rsidP="0019118E">
      <w:pPr>
        <w:pStyle w:val="ds2"/>
        <w:spacing w:line="276" w:lineRule="auto"/>
        <w:rPr>
          <w:lang w:val="cs-CZ"/>
        </w:rPr>
      </w:pPr>
    </w:p>
    <w:p w14:paraId="43C04C36" w14:textId="77777777" w:rsidR="00F963B0" w:rsidRPr="00C30A19" w:rsidRDefault="00F963B0" w:rsidP="00980626">
      <w:pPr>
        <w:pStyle w:val="Odstavecprvn"/>
      </w:pPr>
      <w:r w:rsidRPr="00C30A19">
        <w:t>Děkuji vedoucímu diplomové</w:t>
      </w:r>
      <w:r w:rsidR="009C341C" w:rsidRPr="00C30A19">
        <w:t xml:space="preserve"> (bakalářské)</w:t>
      </w:r>
      <w:r w:rsidRPr="00C30A19">
        <w:t xml:space="preserve"> práce </w:t>
      </w:r>
      <w:proofErr w:type="gramStart"/>
      <w:r w:rsidRPr="00C30A19">
        <w:t>Prof.</w:t>
      </w:r>
      <w:proofErr w:type="gramEnd"/>
      <w:r w:rsidRPr="00C30A19">
        <w:t xml:space="preserve"> Ing. Jiřímu Novotnému, CSc. za účinnou metodickou, pedagogickou a odbornou pomoc a další cenné rady při zpracování mé diplomové práce.</w:t>
      </w:r>
    </w:p>
    <w:p w14:paraId="43388B49" w14:textId="77777777" w:rsidR="00F963B0" w:rsidRPr="00C30A19" w:rsidRDefault="00F963B0" w:rsidP="00F963B0">
      <w:pPr>
        <w:pStyle w:val="Prosttext"/>
        <w:jc w:val="both"/>
        <w:rPr>
          <w:rFonts w:ascii="Times New Roman" w:hAnsi="Times New Roman"/>
          <w:sz w:val="24"/>
        </w:rPr>
      </w:pPr>
    </w:p>
    <w:p w14:paraId="6B4436ED" w14:textId="77777777" w:rsidR="00F963B0" w:rsidRPr="00C30A19" w:rsidRDefault="00F963B0" w:rsidP="00F963B0">
      <w:pPr>
        <w:pStyle w:val="Prosttext"/>
        <w:rPr>
          <w:rFonts w:ascii="Times New Roman" w:hAnsi="Times New Roman"/>
          <w:sz w:val="24"/>
        </w:rPr>
      </w:pPr>
    </w:p>
    <w:p w14:paraId="32FBFFE9" w14:textId="77777777" w:rsidR="00F963B0" w:rsidRPr="00C30A19" w:rsidRDefault="00F963B0" w:rsidP="00F963B0">
      <w:pPr>
        <w:pStyle w:val="Prosttext"/>
        <w:rPr>
          <w:rFonts w:ascii="Times New Roman" w:hAnsi="Times New Roman"/>
          <w:sz w:val="24"/>
        </w:rPr>
      </w:pPr>
    </w:p>
    <w:p w14:paraId="08955102" w14:textId="77777777" w:rsidR="00F963B0" w:rsidRPr="00C30A19" w:rsidRDefault="00F963B0" w:rsidP="00F963B0">
      <w:pPr>
        <w:pStyle w:val="Prosttext"/>
        <w:rPr>
          <w:rFonts w:ascii="Times New Roman" w:hAnsi="Times New Roman"/>
          <w:sz w:val="24"/>
        </w:rPr>
      </w:pPr>
      <w:r w:rsidRPr="00C30A19">
        <w:rPr>
          <w:rFonts w:ascii="Times New Roman" w:hAnsi="Times New Roman"/>
          <w:sz w:val="24"/>
        </w:rPr>
        <w:t xml:space="preserve">V Brně dne: </w:t>
      </w:r>
      <w:r w:rsidR="00027900" w:rsidRPr="00C30A19">
        <w:rPr>
          <w:rFonts w:ascii="Times New Roman" w:hAnsi="Times New Roman"/>
          <w:b/>
          <w:color w:val="FF0000"/>
          <w:sz w:val="24"/>
        </w:rPr>
        <w:t>10</w:t>
      </w:r>
      <w:r w:rsidRPr="00C30A19">
        <w:rPr>
          <w:rFonts w:ascii="Times New Roman" w:hAnsi="Times New Roman"/>
          <w:b/>
          <w:color w:val="FF0000"/>
          <w:sz w:val="24"/>
        </w:rPr>
        <w:t>. května 201</w:t>
      </w:r>
      <w:r w:rsidR="003D0A68" w:rsidRPr="00C30A19">
        <w:rPr>
          <w:rFonts w:ascii="Times New Roman" w:hAnsi="Times New Roman"/>
          <w:b/>
          <w:color w:val="FF0000"/>
          <w:sz w:val="24"/>
        </w:rPr>
        <w:t>8</w:t>
      </w:r>
      <w:r w:rsidR="00027900" w:rsidRPr="00C30A19">
        <w:rPr>
          <w:rFonts w:ascii="Times New Roman" w:hAnsi="Times New Roman"/>
          <w:b/>
          <w:color w:val="FF0000"/>
          <w:sz w:val="24"/>
        </w:rPr>
        <w:t xml:space="preserve">         </w:t>
      </w:r>
      <w:r w:rsidRPr="00C30A19">
        <w:rPr>
          <w:rFonts w:ascii="Times New Roman" w:hAnsi="Times New Roman"/>
          <w:sz w:val="24"/>
        </w:rPr>
        <w:tab/>
      </w:r>
      <w:r w:rsidRPr="00C30A19">
        <w:rPr>
          <w:rFonts w:ascii="Times New Roman" w:hAnsi="Times New Roman"/>
          <w:sz w:val="24"/>
        </w:rPr>
        <w:tab/>
      </w:r>
      <w:r w:rsidR="00027900" w:rsidRPr="00C30A19">
        <w:rPr>
          <w:rFonts w:ascii="Times New Roman" w:hAnsi="Times New Roman"/>
          <w:sz w:val="24"/>
        </w:rPr>
        <w:t xml:space="preserve">             </w:t>
      </w:r>
      <w:r w:rsidRPr="00C30A19">
        <w:rPr>
          <w:rFonts w:ascii="Times New Roman" w:hAnsi="Times New Roman"/>
          <w:sz w:val="24"/>
        </w:rPr>
        <w:t>…………………………</w:t>
      </w:r>
    </w:p>
    <w:p w14:paraId="63517884" w14:textId="77777777" w:rsidR="00F963B0" w:rsidRPr="00C30A19" w:rsidRDefault="00F963B0" w:rsidP="00F963B0">
      <w:pPr>
        <w:pStyle w:val="Prosttext"/>
        <w:rPr>
          <w:rFonts w:ascii="Times New Roman" w:hAnsi="Times New Roman"/>
          <w:sz w:val="24"/>
        </w:rPr>
      </w:pP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r>
      <w:r w:rsidRPr="00C30A19">
        <w:rPr>
          <w:rFonts w:ascii="Times New Roman" w:hAnsi="Times New Roman"/>
          <w:sz w:val="24"/>
        </w:rPr>
        <w:tab/>
        <w:t>podpis autora</w:t>
      </w:r>
    </w:p>
    <w:p w14:paraId="47894209" w14:textId="77777777" w:rsidR="00A86523" w:rsidRPr="00C30A19" w:rsidRDefault="00A86523" w:rsidP="0019118E">
      <w:pPr>
        <w:pStyle w:val="ds2"/>
        <w:spacing w:line="276" w:lineRule="auto"/>
        <w:rPr>
          <w:lang w:val="cs-CZ"/>
        </w:rPr>
      </w:pPr>
    </w:p>
    <w:p w14:paraId="77B72430" w14:textId="77777777" w:rsidR="00A86523" w:rsidRPr="00C30A19" w:rsidRDefault="00A86523" w:rsidP="0019118E">
      <w:pPr>
        <w:pStyle w:val="ds2"/>
        <w:spacing w:line="276" w:lineRule="auto"/>
        <w:rPr>
          <w:lang w:val="cs-CZ"/>
        </w:rPr>
      </w:pPr>
    </w:p>
    <w:p w14:paraId="47F44C3C" w14:textId="77777777" w:rsidR="00A86523" w:rsidRPr="00C30A19" w:rsidRDefault="00A86523" w:rsidP="0019118E">
      <w:pPr>
        <w:pStyle w:val="ds2"/>
        <w:spacing w:line="276" w:lineRule="auto"/>
        <w:rPr>
          <w:lang w:val="cs-CZ"/>
        </w:rPr>
      </w:pPr>
    </w:p>
    <w:p w14:paraId="021D6AF3" w14:textId="77777777" w:rsidR="002B340E" w:rsidRPr="00C30A19" w:rsidRDefault="002B340E" w:rsidP="0019118E">
      <w:pPr>
        <w:pStyle w:val="ds2"/>
        <w:spacing w:line="276" w:lineRule="auto"/>
        <w:rPr>
          <w:lang w:val="cs-CZ"/>
        </w:rPr>
      </w:pPr>
    </w:p>
    <w:p w14:paraId="3D9C94E4" w14:textId="77777777" w:rsidR="0019118E" w:rsidRPr="00C30A19" w:rsidRDefault="0019118E" w:rsidP="0019118E">
      <w:pPr>
        <w:pStyle w:val="ds2"/>
        <w:spacing w:line="276" w:lineRule="auto"/>
        <w:rPr>
          <w:lang w:val="cs-CZ"/>
        </w:rPr>
      </w:pPr>
    </w:p>
    <w:p w14:paraId="3B08B38A" w14:textId="77777777" w:rsidR="00515980" w:rsidRPr="00C30A19" w:rsidRDefault="00515980" w:rsidP="00017C08">
      <w:bookmarkStart w:id="0" w:name="_Toc100936461"/>
      <w:bookmarkStart w:id="1" w:name="_Toc101325787"/>
    </w:p>
    <w:p w14:paraId="57DC9544" w14:textId="77777777" w:rsidR="00515980" w:rsidRPr="00C30A19" w:rsidRDefault="00515980" w:rsidP="00017C08"/>
    <w:p w14:paraId="44572D44" w14:textId="77777777" w:rsidR="00515980" w:rsidRPr="00C30A19" w:rsidRDefault="00515980" w:rsidP="00515980">
      <w:pPr>
        <w:ind w:firstLine="708"/>
        <w:sectPr w:rsidR="00515980" w:rsidRPr="00C30A19" w:rsidSect="00515980">
          <w:footerReference w:type="default" r:id="rId11"/>
          <w:pgSz w:w="11906" w:h="16838"/>
          <w:pgMar w:top="1701" w:right="1418" w:bottom="1701" w:left="1418" w:header="709" w:footer="709" w:gutter="567"/>
          <w:pgNumType w:start="3"/>
          <w:cols w:space="708"/>
          <w:titlePg/>
          <w:docGrid w:linePitch="360"/>
        </w:sectPr>
      </w:pPr>
    </w:p>
    <w:p w14:paraId="5F706231" w14:textId="77777777" w:rsidR="00BD1195" w:rsidRPr="00C30A19" w:rsidRDefault="00515980" w:rsidP="00017C08">
      <w:pPr>
        <w:rPr>
          <w:b/>
          <w:sz w:val="40"/>
          <w:szCs w:val="40"/>
        </w:rPr>
      </w:pPr>
      <w:r w:rsidRPr="00C30A19">
        <w:rPr>
          <w:b/>
          <w:sz w:val="40"/>
          <w:szCs w:val="40"/>
        </w:rPr>
        <w:lastRenderedPageBreak/>
        <w:t>O</w:t>
      </w:r>
      <w:r w:rsidR="00B01531" w:rsidRPr="00C30A19">
        <w:rPr>
          <w:b/>
          <w:sz w:val="40"/>
          <w:szCs w:val="40"/>
        </w:rPr>
        <w:t>bsah</w:t>
      </w:r>
    </w:p>
    <w:p w14:paraId="7573DF7E" w14:textId="37B67CC1" w:rsidR="006F0AB1" w:rsidRDefault="00E40496">
      <w:pPr>
        <w:pStyle w:val="Obsah1"/>
        <w:tabs>
          <w:tab w:val="left" w:pos="880"/>
          <w:tab w:val="right" w:leader="dot" w:pos="8493"/>
        </w:tabs>
        <w:rPr>
          <w:rFonts w:asciiTheme="minorHAnsi" w:eastAsiaTheme="minorEastAsia" w:hAnsiTheme="minorHAnsi" w:cstheme="minorBidi"/>
          <w:noProof/>
          <w:sz w:val="22"/>
          <w:szCs w:val="22"/>
        </w:rPr>
      </w:pPr>
      <w:r w:rsidRPr="00C30A19">
        <w:fldChar w:fldCharType="begin"/>
      </w:r>
      <w:r w:rsidRPr="00C30A19">
        <w:instrText xml:space="preserve"> TOC \o "1-5" \h \z \t "BP/Nadpis neč.;1" </w:instrText>
      </w:r>
      <w:r w:rsidRPr="00C30A19">
        <w:fldChar w:fldCharType="separate"/>
      </w:r>
      <w:hyperlink w:anchor="_Toc32325337" w:history="1">
        <w:r w:rsidR="006F0AB1" w:rsidRPr="00162BB0">
          <w:rPr>
            <w:rStyle w:val="Hypertextovodkaz"/>
            <w:noProof/>
            <w14:scene3d>
              <w14:camera w14:prst="orthographicFront"/>
              <w14:lightRig w14:rig="threePt" w14:dir="t">
                <w14:rot w14:lat="0" w14:lon="0" w14:rev="0"/>
              </w14:lightRig>
            </w14:scene3d>
          </w:rPr>
          <w:t>1.</w:t>
        </w:r>
        <w:r w:rsidR="006F0AB1">
          <w:rPr>
            <w:rFonts w:asciiTheme="minorHAnsi" w:eastAsiaTheme="minorEastAsia" w:hAnsiTheme="minorHAnsi" w:cstheme="minorBidi"/>
            <w:noProof/>
            <w:sz w:val="22"/>
            <w:szCs w:val="22"/>
          </w:rPr>
          <w:tab/>
        </w:r>
        <w:r w:rsidR="006F0AB1" w:rsidRPr="00162BB0">
          <w:rPr>
            <w:rStyle w:val="Hypertextovodkaz"/>
            <w:noProof/>
          </w:rPr>
          <w:t>Úvod</w:t>
        </w:r>
        <w:r w:rsidR="006F0AB1">
          <w:rPr>
            <w:noProof/>
            <w:webHidden/>
          </w:rPr>
          <w:tab/>
        </w:r>
        <w:r w:rsidR="006F0AB1">
          <w:rPr>
            <w:noProof/>
            <w:webHidden/>
          </w:rPr>
          <w:fldChar w:fldCharType="begin"/>
        </w:r>
        <w:r w:rsidR="006F0AB1">
          <w:rPr>
            <w:noProof/>
            <w:webHidden/>
          </w:rPr>
          <w:instrText xml:space="preserve"> PAGEREF _Toc32325337 \h </w:instrText>
        </w:r>
        <w:r w:rsidR="006F0AB1">
          <w:rPr>
            <w:noProof/>
            <w:webHidden/>
          </w:rPr>
        </w:r>
        <w:r w:rsidR="006F0AB1">
          <w:rPr>
            <w:noProof/>
            <w:webHidden/>
          </w:rPr>
          <w:fldChar w:fldCharType="separate"/>
        </w:r>
        <w:r w:rsidR="00D10357">
          <w:rPr>
            <w:noProof/>
            <w:webHidden/>
          </w:rPr>
          <w:t>12</w:t>
        </w:r>
        <w:r w:rsidR="006F0AB1">
          <w:rPr>
            <w:noProof/>
            <w:webHidden/>
          </w:rPr>
          <w:fldChar w:fldCharType="end"/>
        </w:r>
      </w:hyperlink>
    </w:p>
    <w:p w14:paraId="7951E1FA" w14:textId="3FD90537" w:rsidR="006F0AB1" w:rsidRDefault="006F65E9">
      <w:pPr>
        <w:pStyle w:val="Obsah1"/>
        <w:tabs>
          <w:tab w:val="left" w:pos="880"/>
          <w:tab w:val="right" w:leader="dot" w:pos="8493"/>
        </w:tabs>
        <w:rPr>
          <w:rFonts w:asciiTheme="minorHAnsi" w:eastAsiaTheme="minorEastAsia" w:hAnsiTheme="minorHAnsi" w:cstheme="minorBidi"/>
          <w:noProof/>
          <w:sz w:val="22"/>
          <w:szCs w:val="22"/>
        </w:rPr>
      </w:pPr>
      <w:hyperlink w:anchor="_Toc32325338" w:history="1">
        <w:r w:rsidR="006F0AB1" w:rsidRPr="00162BB0">
          <w:rPr>
            <w:rStyle w:val="Hypertextovodkaz"/>
            <w:noProof/>
            <w14:scene3d>
              <w14:camera w14:prst="orthographicFront"/>
              <w14:lightRig w14:rig="threePt" w14:dir="t">
                <w14:rot w14:lat="0" w14:lon="0" w14:rev="0"/>
              </w14:lightRig>
            </w14:scene3d>
          </w:rPr>
          <w:t>2.</w:t>
        </w:r>
        <w:r w:rsidR="006F0AB1">
          <w:rPr>
            <w:rFonts w:asciiTheme="minorHAnsi" w:eastAsiaTheme="minorEastAsia" w:hAnsiTheme="minorHAnsi" w:cstheme="minorBidi"/>
            <w:noProof/>
            <w:sz w:val="22"/>
            <w:szCs w:val="22"/>
          </w:rPr>
          <w:tab/>
        </w:r>
        <w:r w:rsidR="006F0AB1" w:rsidRPr="00162BB0">
          <w:rPr>
            <w:rStyle w:val="Hypertextovodkaz"/>
            <w:noProof/>
          </w:rPr>
          <w:t>Bicí souprava</w:t>
        </w:r>
        <w:r w:rsidR="006F0AB1">
          <w:rPr>
            <w:noProof/>
            <w:webHidden/>
          </w:rPr>
          <w:tab/>
        </w:r>
        <w:r w:rsidR="006F0AB1">
          <w:rPr>
            <w:noProof/>
            <w:webHidden/>
          </w:rPr>
          <w:fldChar w:fldCharType="begin"/>
        </w:r>
        <w:r w:rsidR="006F0AB1">
          <w:rPr>
            <w:noProof/>
            <w:webHidden/>
          </w:rPr>
          <w:instrText xml:space="preserve"> PAGEREF _Toc32325338 \h </w:instrText>
        </w:r>
        <w:r w:rsidR="006F0AB1">
          <w:rPr>
            <w:noProof/>
            <w:webHidden/>
          </w:rPr>
        </w:r>
        <w:r w:rsidR="006F0AB1">
          <w:rPr>
            <w:noProof/>
            <w:webHidden/>
          </w:rPr>
          <w:fldChar w:fldCharType="separate"/>
        </w:r>
        <w:r w:rsidR="00D10357">
          <w:rPr>
            <w:noProof/>
            <w:webHidden/>
          </w:rPr>
          <w:t>14</w:t>
        </w:r>
        <w:r w:rsidR="006F0AB1">
          <w:rPr>
            <w:noProof/>
            <w:webHidden/>
          </w:rPr>
          <w:fldChar w:fldCharType="end"/>
        </w:r>
      </w:hyperlink>
    </w:p>
    <w:p w14:paraId="555721BD" w14:textId="2A04BE90" w:rsidR="006F0AB1" w:rsidRDefault="006F65E9">
      <w:pPr>
        <w:pStyle w:val="Obsah2"/>
        <w:tabs>
          <w:tab w:val="left" w:pos="880"/>
          <w:tab w:val="right" w:leader="dot" w:pos="8493"/>
        </w:tabs>
        <w:rPr>
          <w:rFonts w:asciiTheme="minorHAnsi" w:eastAsiaTheme="minorEastAsia" w:hAnsiTheme="minorHAnsi" w:cstheme="minorBidi"/>
          <w:noProof/>
          <w:sz w:val="22"/>
          <w:szCs w:val="22"/>
        </w:rPr>
      </w:pPr>
      <w:hyperlink w:anchor="_Toc32325339" w:history="1">
        <w:r w:rsidR="006F0AB1" w:rsidRPr="00162BB0">
          <w:rPr>
            <w:rStyle w:val="Hypertextovodkaz"/>
            <w:noProof/>
            <w14:scene3d>
              <w14:camera w14:prst="orthographicFront"/>
              <w14:lightRig w14:rig="threePt" w14:dir="t">
                <w14:rot w14:lat="0" w14:lon="0" w14:rev="0"/>
              </w14:lightRig>
            </w14:scene3d>
          </w:rPr>
          <w:t>2.1</w:t>
        </w:r>
        <w:r w:rsidR="006F0AB1">
          <w:rPr>
            <w:rFonts w:asciiTheme="minorHAnsi" w:eastAsiaTheme="minorEastAsia" w:hAnsiTheme="minorHAnsi" w:cstheme="minorBidi"/>
            <w:noProof/>
            <w:sz w:val="22"/>
            <w:szCs w:val="22"/>
          </w:rPr>
          <w:tab/>
        </w:r>
        <w:r w:rsidR="006F0AB1" w:rsidRPr="00162BB0">
          <w:rPr>
            <w:rStyle w:val="Hypertextovodkaz"/>
            <w:noProof/>
          </w:rPr>
          <w:t>Techniky hry</w:t>
        </w:r>
        <w:r w:rsidR="006F0AB1">
          <w:rPr>
            <w:noProof/>
            <w:webHidden/>
          </w:rPr>
          <w:tab/>
        </w:r>
        <w:r w:rsidR="006F0AB1">
          <w:rPr>
            <w:noProof/>
            <w:webHidden/>
          </w:rPr>
          <w:fldChar w:fldCharType="begin"/>
        </w:r>
        <w:r w:rsidR="006F0AB1">
          <w:rPr>
            <w:noProof/>
            <w:webHidden/>
          </w:rPr>
          <w:instrText xml:space="preserve"> PAGEREF _Toc32325339 \h </w:instrText>
        </w:r>
        <w:r w:rsidR="006F0AB1">
          <w:rPr>
            <w:noProof/>
            <w:webHidden/>
          </w:rPr>
        </w:r>
        <w:r w:rsidR="006F0AB1">
          <w:rPr>
            <w:noProof/>
            <w:webHidden/>
          </w:rPr>
          <w:fldChar w:fldCharType="separate"/>
        </w:r>
        <w:r w:rsidR="00D10357">
          <w:rPr>
            <w:noProof/>
            <w:webHidden/>
          </w:rPr>
          <w:t>14</w:t>
        </w:r>
        <w:r w:rsidR="006F0AB1">
          <w:rPr>
            <w:noProof/>
            <w:webHidden/>
          </w:rPr>
          <w:fldChar w:fldCharType="end"/>
        </w:r>
      </w:hyperlink>
    </w:p>
    <w:p w14:paraId="0AB63B7C" w14:textId="522FD61E" w:rsidR="006F0AB1" w:rsidRDefault="006F65E9">
      <w:pPr>
        <w:pStyle w:val="Obsah2"/>
        <w:tabs>
          <w:tab w:val="left" w:pos="880"/>
          <w:tab w:val="right" w:leader="dot" w:pos="8493"/>
        </w:tabs>
        <w:rPr>
          <w:rFonts w:asciiTheme="minorHAnsi" w:eastAsiaTheme="minorEastAsia" w:hAnsiTheme="minorHAnsi" w:cstheme="minorBidi"/>
          <w:noProof/>
          <w:sz w:val="22"/>
          <w:szCs w:val="22"/>
        </w:rPr>
      </w:pPr>
      <w:hyperlink w:anchor="_Toc32325340" w:history="1">
        <w:r w:rsidR="006F0AB1" w:rsidRPr="00162BB0">
          <w:rPr>
            <w:rStyle w:val="Hypertextovodkaz"/>
            <w:noProof/>
            <w14:scene3d>
              <w14:camera w14:prst="orthographicFront"/>
              <w14:lightRig w14:rig="threePt" w14:dir="t">
                <w14:rot w14:lat="0" w14:lon="0" w14:rev="0"/>
              </w14:lightRig>
            </w14:scene3d>
          </w:rPr>
          <w:t>2.2</w:t>
        </w:r>
        <w:r w:rsidR="006F0AB1">
          <w:rPr>
            <w:rFonts w:asciiTheme="minorHAnsi" w:eastAsiaTheme="minorEastAsia" w:hAnsiTheme="minorHAnsi" w:cstheme="minorBidi"/>
            <w:noProof/>
            <w:sz w:val="22"/>
            <w:szCs w:val="22"/>
          </w:rPr>
          <w:tab/>
        </w:r>
        <w:r w:rsidR="006F0AB1" w:rsidRPr="00162BB0">
          <w:rPr>
            <w:rStyle w:val="Hypertextovodkaz"/>
            <w:noProof/>
          </w:rPr>
          <w:t>Notový zápis</w:t>
        </w:r>
        <w:r w:rsidR="006F0AB1">
          <w:rPr>
            <w:noProof/>
            <w:webHidden/>
          </w:rPr>
          <w:tab/>
        </w:r>
        <w:r w:rsidR="006F0AB1">
          <w:rPr>
            <w:noProof/>
            <w:webHidden/>
          </w:rPr>
          <w:fldChar w:fldCharType="begin"/>
        </w:r>
        <w:r w:rsidR="006F0AB1">
          <w:rPr>
            <w:noProof/>
            <w:webHidden/>
          </w:rPr>
          <w:instrText xml:space="preserve"> PAGEREF _Toc32325340 \h </w:instrText>
        </w:r>
        <w:r w:rsidR="006F0AB1">
          <w:rPr>
            <w:noProof/>
            <w:webHidden/>
          </w:rPr>
        </w:r>
        <w:r w:rsidR="006F0AB1">
          <w:rPr>
            <w:noProof/>
            <w:webHidden/>
          </w:rPr>
          <w:fldChar w:fldCharType="separate"/>
        </w:r>
        <w:r w:rsidR="00D10357">
          <w:rPr>
            <w:noProof/>
            <w:webHidden/>
          </w:rPr>
          <w:t>14</w:t>
        </w:r>
        <w:r w:rsidR="006F0AB1">
          <w:rPr>
            <w:noProof/>
            <w:webHidden/>
          </w:rPr>
          <w:fldChar w:fldCharType="end"/>
        </w:r>
      </w:hyperlink>
    </w:p>
    <w:p w14:paraId="0C14C623" w14:textId="0549EB64" w:rsidR="006F0AB1" w:rsidRDefault="006F65E9">
      <w:pPr>
        <w:pStyle w:val="Obsah1"/>
        <w:tabs>
          <w:tab w:val="left" w:pos="880"/>
          <w:tab w:val="right" w:leader="dot" w:pos="8493"/>
        </w:tabs>
        <w:rPr>
          <w:rFonts w:asciiTheme="minorHAnsi" w:eastAsiaTheme="minorEastAsia" w:hAnsiTheme="minorHAnsi" w:cstheme="minorBidi"/>
          <w:noProof/>
          <w:sz w:val="22"/>
          <w:szCs w:val="22"/>
        </w:rPr>
      </w:pPr>
      <w:hyperlink w:anchor="_Toc32325341" w:history="1">
        <w:r w:rsidR="006F0AB1" w:rsidRPr="00162BB0">
          <w:rPr>
            <w:rStyle w:val="Hypertextovodkaz"/>
            <w:noProof/>
            <w14:scene3d>
              <w14:camera w14:prst="orthographicFront"/>
              <w14:lightRig w14:rig="threePt" w14:dir="t">
                <w14:rot w14:lat="0" w14:lon="0" w14:rev="0"/>
              </w14:lightRig>
            </w14:scene3d>
          </w:rPr>
          <w:t>3.</w:t>
        </w:r>
        <w:r w:rsidR="006F0AB1">
          <w:rPr>
            <w:rFonts w:asciiTheme="minorHAnsi" w:eastAsiaTheme="minorEastAsia" w:hAnsiTheme="minorHAnsi" w:cstheme="minorBidi"/>
            <w:noProof/>
            <w:sz w:val="22"/>
            <w:szCs w:val="22"/>
          </w:rPr>
          <w:tab/>
        </w:r>
        <w:r w:rsidR="006F0AB1" w:rsidRPr="00162BB0">
          <w:rPr>
            <w:rStyle w:val="Hypertextovodkaz"/>
            <w:noProof/>
          </w:rPr>
          <w:t>Zpracování vstupního signálu</w:t>
        </w:r>
        <w:r w:rsidR="006F0AB1">
          <w:rPr>
            <w:noProof/>
            <w:webHidden/>
          </w:rPr>
          <w:tab/>
        </w:r>
        <w:r w:rsidR="006F0AB1">
          <w:rPr>
            <w:noProof/>
            <w:webHidden/>
          </w:rPr>
          <w:fldChar w:fldCharType="begin"/>
        </w:r>
        <w:r w:rsidR="006F0AB1">
          <w:rPr>
            <w:noProof/>
            <w:webHidden/>
          </w:rPr>
          <w:instrText xml:space="preserve"> PAGEREF _Toc32325341 \h </w:instrText>
        </w:r>
        <w:r w:rsidR="006F0AB1">
          <w:rPr>
            <w:noProof/>
            <w:webHidden/>
          </w:rPr>
        </w:r>
        <w:r w:rsidR="006F0AB1">
          <w:rPr>
            <w:noProof/>
            <w:webHidden/>
          </w:rPr>
          <w:fldChar w:fldCharType="separate"/>
        </w:r>
        <w:r w:rsidR="00D10357">
          <w:rPr>
            <w:noProof/>
            <w:webHidden/>
          </w:rPr>
          <w:t>15</w:t>
        </w:r>
        <w:r w:rsidR="006F0AB1">
          <w:rPr>
            <w:noProof/>
            <w:webHidden/>
          </w:rPr>
          <w:fldChar w:fldCharType="end"/>
        </w:r>
      </w:hyperlink>
    </w:p>
    <w:p w14:paraId="1401E823" w14:textId="1BE8671A" w:rsidR="006F0AB1" w:rsidRDefault="006F65E9">
      <w:pPr>
        <w:pStyle w:val="Obsah2"/>
        <w:tabs>
          <w:tab w:val="left" w:pos="880"/>
          <w:tab w:val="right" w:leader="dot" w:pos="8493"/>
        </w:tabs>
        <w:rPr>
          <w:rFonts w:asciiTheme="minorHAnsi" w:eastAsiaTheme="minorEastAsia" w:hAnsiTheme="minorHAnsi" w:cstheme="minorBidi"/>
          <w:noProof/>
          <w:sz w:val="22"/>
          <w:szCs w:val="22"/>
        </w:rPr>
      </w:pPr>
      <w:hyperlink w:anchor="_Toc32325342" w:history="1">
        <w:r w:rsidR="006F0AB1" w:rsidRPr="00162BB0">
          <w:rPr>
            <w:rStyle w:val="Hypertextovodkaz"/>
            <w:noProof/>
            <w14:scene3d>
              <w14:camera w14:prst="orthographicFront"/>
              <w14:lightRig w14:rig="threePt" w14:dir="t">
                <w14:rot w14:lat="0" w14:lon="0" w14:rev="0"/>
              </w14:lightRig>
            </w14:scene3d>
          </w:rPr>
          <w:t>3.1</w:t>
        </w:r>
        <w:r w:rsidR="006F0AB1">
          <w:rPr>
            <w:rFonts w:asciiTheme="minorHAnsi" w:eastAsiaTheme="minorEastAsia" w:hAnsiTheme="minorHAnsi" w:cstheme="minorBidi"/>
            <w:noProof/>
            <w:sz w:val="22"/>
            <w:szCs w:val="22"/>
          </w:rPr>
          <w:tab/>
        </w:r>
        <w:r w:rsidR="006F0AB1" w:rsidRPr="00162BB0">
          <w:rPr>
            <w:rStyle w:val="Hypertextovodkaz"/>
            <w:noProof/>
          </w:rPr>
          <w:t>Frekvenční analýza</w:t>
        </w:r>
        <w:r w:rsidR="006F0AB1">
          <w:rPr>
            <w:noProof/>
            <w:webHidden/>
          </w:rPr>
          <w:tab/>
        </w:r>
        <w:r w:rsidR="006F0AB1">
          <w:rPr>
            <w:noProof/>
            <w:webHidden/>
          </w:rPr>
          <w:fldChar w:fldCharType="begin"/>
        </w:r>
        <w:r w:rsidR="006F0AB1">
          <w:rPr>
            <w:noProof/>
            <w:webHidden/>
          </w:rPr>
          <w:instrText xml:space="preserve"> PAGEREF _Toc32325342 \h </w:instrText>
        </w:r>
        <w:r w:rsidR="006F0AB1">
          <w:rPr>
            <w:noProof/>
            <w:webHidden/>
          </w:rPr>
        </w:r>
        <w:r w:rsidR="006F0AB1">
          <w:rPr>
            <w:noProof/>
            <w:webHidden/>
          </w:rPr>
          <w:fldChar w:fldCharType="separate"/>
        </w:r>
        <w:r w:rsidR="00D10357">
          <w:rPr>
            <w:noProof/>
            <w:webHidden/>
          </w:rPr>
          <w:t>15</w:t>
        </w:r>
        <w:r w:rsidR="006F0AB1">
          <w:rPr>
            <w:noProof/>
            <w:webHidden/>
          </w:rPr>
          <w:fldChar w:fldCharType="end"/>
        </w:r>
      </w:hyperlink>
    </w:p>
    <w:p w14:paraId="28333BC4" w14:textId="3DA74245" w:rsidR="006F0AB1" w:rsidRDefault="006F65E9">
      <w:pPr>
        <w:pStyle w:val="Obsah2"/>
        <w:tabs>
          <w:tab w:val="left" w:pos="880"/>
          <w:tab w:val="right" w:leader="dot" w:pos="8493"/>
        </w:tabs>
        <w:rPr>
          <w:rFonts w:asciiTheme="minorHAnsi" w:eastAsiaTheme="minorEastAsia" w:hAnsiTheme="minorHAnsi" w:cstheme="minorBidi"/>
          <w:noProof/>
          <w:sz w:val="22"/>
          <w:szCs w:val="22"/>
        </w:rPr>
      </w:pPr>
      <w:hyperlink w:anchor="_Toc32325343" w:history="1">
        <w:r w:rsidR="006F0AB1" w:rsidRPr="00162BB0">
          <w:rPr>
            <w:rStyle w:val="Hypertextovodkaz"/>
            <w:noProof/>
            <w14:scene3d>
              <w14:camera w14:prst="orthographicFront"/>
              <w14:lightRig w14:rig="threePt" w14:dir="t">
                <w14:rot w14:lat="0" w14:lon="0" w14:rev="0"/>
              </w14:lightRig>
            </w14:scene3d>
          </w:rPr>
          <w:t>3.2</w:t>
        </w:r>
        <w:r w:rsidR="006F0AB1">
          <w:rPr>
            <w:rFonts w:asciiTheme="minorHAnsi" w:eastAsiaTheme="minorEastAsia" w:hAnsiTheme="minorHAnsi" w:cstheme="minorBidi"/>
            <w:noProof/>
            <w:sz w:val="22"/>
            <w:szCs w:val="22"/>
          </w:rPr>
          <w:tab/>
        </w:r>
        <w:r w:rsidR="006F0AB1" w:rsidRPr="00162BB0">
          <w:rPr>
            <w:rStyle w:val="Hypertextovodkaz"/>
            <w:noProof/>
          </w:rPr>
          <w:t>Číslicové filtry</w:t>
        </w:r>
        <w:r w:rsidR="006F0AB1">
          <w:rPr>
            <w:noProof/>
            <w:webHidden/>
          </w:rPr>
          <w:tab/>
        </w:r>
        <w:r w:rsidR="006F0AB1">
          <w:rPr>
            <w:noProof/>
            <w:webHidden/>
          </w:rPr>
          <w:fldChar w:fldCharType="begin"/>
        </w:r>
        <w:r w:rsidR="006F0AB1">
          <w:rPr>
            <w:noProof/>
            <w:webHidden/>
          </w:rPr>
          <w:instrText xml:space="preserve"> PAGEREF _Toc32325343 \h </w:instrText>
        </w:r>
        <w:r w:rsidR="006F0AB1">
          <w:rPr>
            <w:noProof/>
            <w:webHidden/>
          </w:rPr>
        </w:r>
        <w:r w:rsidR="006F0AB1">
          <w:rPr>
            <w:noProof/>
            <w:webHidden/>
          </w:rPr>
          <w:fldChar w:fldCharType="separate"/>
        </w:r>
        <w:r w:rsidR="00D10357">
          <w:rPr>
            <w:noProof/>
            <w:webHidden/>
          </w:rPr>
          <w:t>16</w:t>
        </w:r>
        <w:r w:rsidR="006F0AB1">
          <w:rPr>
            <w:noProof/>
            <w:webHidden/>
          </w:rPr>
          <w:fldChar w:fldCharType="end"/>
        </w:r>
      </w:hyperlink>
    </w:p>
    <w:p w14:paraId="508898C2" w14:textId="0333B5B4" w:rsidR="006F0AB1" w:rsidRDefault="006F65E9">
      <w:pPr>
        <w:pStyle w:val="Obsah3"/>
        <w:tabs>
          <w:tab w:val="left" w:pos="1320"/>
          <w:tab w:val="right" w:leader="dot" w:pos="8493"/>
        </w:tabs>
        <w:rPr>
          <w:rFonts w:asciiTheme="minorHAnsi" w:eastAsiaTheme="minorEastAsia" w:hAnsiTheme="minorHAnsi" w:cstheme="minorBidi"/>
          <w:noProof/>
          <w:sz w:val="22"/>
          <w:szCs w:val="22"/>
        </w:rPr>
      </w:pPr>
      <w:hyperlink w:anchor="_Toc32325344" w:history="1">
        <w:r w:rsidR="006F0AB1" w:rsidRPr="00162BB0">
          <w:rPr>
            <w:rStyle w:val="Hypertextovodkaz"/>
            <w:noProof/>
          </w:rPr>
          <w:t>3.2.1</w:t>
        </w:r>
        <w:r w:rsidR="006F0AB1">
          <w:rPr>
            <w:rFonts w:asciiTheme="minorHAnsi" w:eastAsiaTheme="minorEastAsia" w:hAnsiTheme="minorHAnsi" w:cstheme="minorBidi"/>
            <w:noProof/>
            <w:sz w:val="22"/>
            <w:szCs w:val="22"/>
          </w:rPr>
          <w:tab/>
        </w:r>
        <w:r w:rsidR="006F0AB1" w:rsidRPr="00162BB0">
          <w:rPr>
            <w:rStyle w:val="Hypertextovodkaz"/>
            <w:noProof/>
          </w:rPr>
          <w:t>FIR, IIR filtry a jejich vlastnosti</w:t>
        </w:r>
        <w:r w:rsidR="006F0AB1">
          <w:rPr>
            <w:noProof/>
            <w:webHidden/>
          </w:rPr>
          <w:tab/>
        </w:r>
        <w:r w:rsidR="006F0AB1">
          <w:rPr>
            <w:noProof/>
            <w:webHidden/>
          </w:rPr>
          <w:fldChar w:fldCharType="begin"/>
        </w:r>
        <w:r w:rsidR="006F0AB1">
          <w:rPr>
            <w:noProof/>
            <w:webHidden/>
          </w:rPr>
          <w:instrText xml:space="preserve"> PAGEREF _Toc32325344 \h </w:instrText>
        </w:r>
        <w:r w:rsidR="006F0AB1">
          <w:rPr>
            <w:noProof/>
            <w:webHidden/>
          </w:rPr>
        </w:r>
        <w:r w:rsidR="006F0AB1">
          <w:rPr>
            <w:noProof/>
            <w:webHidden/>
          </w:rPr>
          <w:fldChar w:fldCharType="separate"/>
        </w:r>
        <w:r w:rsidR="00D10357">
          <w:rPr>
            <w:noProof/>
            <w:webHidden/>
          </w:rPr>
          <w:t>17</w:t>
        </w:r>
        <w:r w:rsidR="006F0AB1">
          <w:rPr>
            <w:noProof/>
            <w:webHidden/>
          </w:rPr>
          <w:fldChar w:fldCharType="end"/>
        </w:r>
      </w:hyperlink>
    </w:p>
    <w:p w14:paraId="23591A0D" w14:textId="15994380" w:rsidR="006F0AB1" w:rsidRDefault="006F65E9">
      <w:pPr>
        <w:pStyle w:val="Obsah3"/>
        <w:tabs>
          <w:tab w:val="left" w:pos="1320"/>
          <w:tab w:val="right" w:leader="dot" w:pos="8493"/>
        </w:tabs>
        <w:rPr>
          <w:rFonts w:asciiTheme="minorHAnsi" w:eastAsiaTheme="minorEastAsia" w:hAnsiTheme="minorHAnsi" w:cstheme="minorBidi"/>
          <w:noProof/>
          <w:sz w:val="22"/>
          <w:szCs w:val="22"/>
        </w:rPr>
      </w:pPr>
      <w:hyperlink w:anchor="_Toc32325345" w:history="1">
        <w:r w:rsidR="006F0AB1" w:rsidRPr="00162BB0">
          <w:rPr>
            <w:rStyle w:val="Hypertextovodkaz"/>
            <w:noProof/>
          </w:rPr>
          <w:t>3.2.2</w:t>
        </w:r>
        <w:r w:rsidR="006F0AB1">
          <w:rPr>
            <w:rFonts w:asciiTheme="minorHAnsi" w:eastAsiaTheme="minorEastAsia" w:hAnsiTheme="minorHAnsi" w:cstheme="minorBidi"/>
            <w:noProof/>
            <w:sz w:val="22"/>
            <w:szCs w:val="22"/>
          </w:rPr>
          <w:tab/>
        </w:r>
        <w:r w:rsidR="006F0AB1" w:rsidRPr="00162BB0">
          <w:rPr>
            <w:rStyle w:val="Hypertextovodkaz"/>
            <w:noProof/>
          </w:rPr>
          <w:t>Návrh IIR filtru</w:t>
        </w:r>
        <w:r w:rsidR="006F0AB1">
          <w:rPr>
            <w:noProof/>
            <w:webHidden/>
          </w:rPr>
          <w:tab/>
        </w:r>
        <w:r w:rsidR="006F0AB1">
          <w:rPr>
            <w:noProof/>
            <w:webHidden/>
          </w:rPr>
          <w:fldChar w:fldCharType="begin"/>
        </w:r>
        <w:r w:rsidR="006F0AB1">
          <w:rPr>
            <w:noProof/>
            <w:webHidden/>
          </w:rPr>
          <w:instrText xml:space="preserve"> PAGEREF _Toc32325345 \h </w:instrText>
        </w:r>
        <w:r w:rsidR="006F0AB1">
          <w:rPr>
            <w:noProof/>
            <w:webHidden/>
          </w:rPr>
        </w:r>
        <w:r w:rsidR="006F0AB1">
          <w:rPr>
            <w:noProof/>
            <w:webHidden/>
          </w:rPr>
          <w:fldChar w:fldCharType="separate"/>
        </w:r>
        <w:r w:rsidR="00D10357">
          <w:rPr>
            <w:noProof/>
            <w:webHidden/>
          </w:rPr>
          <w:t>18</w:t>
        </w:r>
        <w:r w:rsidR="006F0AB1">
          <w:rPr>
            <w:noProof/>
            <w:webHidden/>
          </w:rPr>
          <w:fldChar w:fldCharType="end"/>
        </w:r>
      </w:hyperlink>
    </w:p>
    <w:p w14:paraId="2C493AD1" w14:textId="4BF94979" w:rsidR="006F0AB1" w:rsidRDefault="006F65E9">
      <w:pPr>
        <w:pStyle w:val="Obsah3"/>
        <w:tabs>
          <w:tab w:val="left" w:pos="1320"/>
          <w:tab w:val="right" w:leader="dot" w:pos="8493"/>
        </w:tabs>
        <w:rPr>
          <w:rFonts w:asciiTheme="minorHAnsi" w:eastAsiaTheme="minorEastAsia" w:hAnsiTheme="minorHAnsi" w:cstheme="minorBidi"/>
          <w:noProof/>
          <w:sz w:val="22"/>
          <w:szCs w:val="22"/>
        </w:rPr>
      </w:pPr>
      <w:hyperlink w:anchor="_Toc32325346" w:history="1">
        <w:r w:rsidR="006F0AB1" w:rsidRPr="00162BB0">
          <w:rPr>
            <w:rStyle w:val="Hypertextovodkaz"/>
            <w:noProof/>
          </w:rPr>
          <w:t>3.2.3</w:t>
        </w:r>
        <w:r w:rsidR="006F0AB1">
          <w:rPr>
            <w:rFonts w:asciiTheme="minorHAnsi" w:eastAsiaTheme="minorEastAsia" w:hAnsiTheme="minorHAnsi" w:cstheme="minorBidi"/>
            <w:noProof/>
            <w:sz w:val="22"/>
            <w:szCs w:val="22"/>
          </w:rPr>
          <w:tab/>
        </w:r>
        <w:r w:rsidR="006F0AB1" w:rsidRPr="00162BB0">
          <w:rPr>
            <w:rStyle w:val="Hypertextovodkaz"/>
            <w:noProof/>
          </w:rPr>
          <w:t>Banky filtrů</w:t>
        </w:r>
        <w:r w:rsidR="006F0AB1">
          <w:rPr>
            <w:noProof/>
            <w:webHidden/>
          </w:rPr>
          <w:tab/>
        </w:r>
        <w:r w:rsidR="006F0AB1">
          <w:rPr>
            <w:noProof/>
            <w:webHidden/>
          </w:rPr>
          <w:fldChar w:fldCharType="begin"/>
        </w:r>
        <w:r w:rsidR="006F0AB1">
          <w:rPr>
            <w:noProof/>
            <w:webHidden/>
          </w:rPr>
          <w:instrText xml:space="preserve"> PAGEREF _Toc32325346 \h </w:instrText>
        </w:r>
        <w:r w:rsidR="006F0AB1">
          <w:rPr>
            <w:noProof/>
            <w:webHidden/>
          </w:rPr>
        </w:r>
        <w:r w:rsidR="006F0AB1">
          <w:rPr>
            <w:noProof/>
            <w:webHidden/>
          </w:rPr>
          <w:fldChar w:fldCharType="separate"/>
        </w:r>
        <w:r w:rsidR="00D10357">
          <w:rPr>
            <w:noProof/>
            <w:webHidden/>
          </w:rPr>
          <w:t>18</w:t>
        </w:r>
        <w:r w:rsidR="006F0AB1">
          <w:rPr>
            <w:noProof/>
            <w:webHidden/>
          </w:rPr>
          <w:fldChar w:fldCharType="end"/>
        </w:r>
      </w:hyperlink>
    </w:p>
    <w:p w14:paraId="10623274" w14:textId="368A6C94" w:rsidR="006F0AB1" w:rsidRDefault="006F65E9">
      <w:pPr>
        <w:pStyle w:val="Obsah1"/>
        <w:tabs>
          <w:tab w:val="left" w:pos="880"/>
          <w:tab w:val="right" w:leader="dot" w:pos="8493"/>
        </w:tabs>
        <w:rPr>
          <w:rFonts w:asciiTheme="minorHAnsi" w:eastAsiaTheme="minorEastAsia" w:hAnsiTheme="minorHAnsi" w:cstheme="minorBidi"/>
          <w:noProof/>
          <w:sz w:val="22"/>
          <w:szCs w:val="22"/>
        </w:rPr>
      </w:pPr>
      <w:hyperlink w:anchor="_Toc32325347" w:history="1">
        <w:r w:rsidR="006F0AB1" w:rsidRPr="00162BB0">
          <w:rPr>
            <w:rStyle w:val="Hypertextovodkaz"/>
            <w:noProof/>
            <w14:scene3d>
              <w14:camera w14:prst="orthographicFront"/>
              <w14:lightRig w14:rig="threePt" w14:dir="t">
                <w14:rot w14:lat="0" w14:lon="0" w14:rev="0"/>
              </w14:lightRig>
            </w14:scene3d>
          </w:rPr>
          <w:t>4.</w:t>
        </w:r>
        <w:r w:rsidR="006F0AB1">
          <w:rPr>
            <w:rFonts w:asciiTheme="minorHAnsi" w:eastAsiaTheme="minorEastAsia" w:hAnsiTheme="minorHAnsi" w:cstheme="minorBidi"/>
            <w:noProof/>
            <w:sz w:val="22"/>
            <w:szCs w:val="22"/>
          </w:rPr>
          <w:tab/>
        </w:r>
        <w:r w:rsidR="006F0AB1" w:rsidRPr="00162BB0">
          <w:rPr>
            <w:rStyle w:val="Hypertextovodkaz"/>
            <w:noProof/>
          </w:rPr>
          <w:t>Analýza hlavních komponent</w:t>
        </w:r>
        <w:r w:rsidR="006F0AB1">
          <w:rPr>
            <w:noProof/>
            <w:webHidden/>
          </w:rPr>
          <w:tab/>
        </w:r>
        <w:r w:rsidR="006F0AB1">
          <w:rPr>
            <w:noProof/>
            <w:webHidden/>
          </w:rPr>
          <w:fldChar w:fldCharType="begin"/>
        </w:r>
        <w:r w:rsidR="006F0AB1">
          <w:rPr>
            <w:noProof/>
            <w:webHidden/>
          </w:rPr>
          <w:instrText xml:space="preserve"> PAGEREF _Toc32325347 \h </w:instrText>
        </w:r>
        <w:r w:rsidR="006F0AB1">
          <w:rPr>
            <w:noProof/>
            <w:webHidden/>
          </w:rPr>
        </w:r>
        <w:r w:rsidR="006F0AB1">
          <w:rPr>
            <w:noProof/>
            <w:webHidden/>
          </w:rPr>
          <w:fldChar w:fldCharType="separate"/>
        </w:r>
        <w:r w:rsidR="00D10357">
          <w:rPr>
            <w:noProof/>
            <w:webHidden/>
          </w:rPr>
          <w:t>20</w:t>
        </w:r>
        <w:r w:rsidR="006F0AB1">
          <w:rPr>
            <w:noProof/>
            <w:webHidden/>
          </w:rPr>
          <w:fldChar w:fldCharType="end"/>
        </w:r>
      </w:hyperlink>
    </w:p>
    <w:p w14:paraId="22364D68" w14:textId="3E41D1CC" w:rsidR="006F0AB1" w:rsidRDefault="006F65E9">
      <w:pPr>
        <w:pStyle w:val="Obsah2"/>
        <w:tabs>
          <w:tab w:val="left" w:pos="880"/>
          <w:tab w:val="right" w:leader="dot" w:pos="8493"/>
        </w:tabs>
        <w:rPr>
          <w:rFonts w:asciiTheme="minorHAnsi" w:eastAsiaTheme="minorEastAsia" w:hAnsiTheme="minorHAnsi" w:cstheme="minorBidi"/>
          <w:noProof/>
          <w:sz w:val="22"/>
          <w:szCs w:val="22"/>
        </w:rPr>
      </w:pPr>
      <w:hyperlink w:anchor="_Toc32325348" w:history="1">
        <w:r w:rsidR="006F0AB1" w:rsidRPr="00162BB0">
          <w:rPr>
            <w:rStyle w:val="Hypertextovodkaz"/>
            <w:noProof/>
            <w14:scene3d>
              <w14:camera w14:prst="orthographicFront"/>
              <w14:lightRig w14:rig="threePt" w14:dir="t">
                <w14:rot w14:lat="0" w14:lon="0" w14:rev="0"/>
              </w14:lightRig>
            </w14:scene3d>
          </w:rPr>
          <w:t>4.1</w:t>
        </w:r>
        <w:r w:rsidR="006F0AB1">
          <w:rPr>
            <w:rFonts w:asciiTheme="minorHAnsi" w:eastAsiaTheme="minorEastAsia" w:hAnsiTheme="minorHAnsi" w:cstheme="minorBidi"/>
            <w:noProof/>
            <w:sz w:val="22"/>
            <w:szCs w:val="22"/>
          </w:rPr>
          <w:tab/>
        </w:r>
        <w:r w:rsidR="006F0AB1" w:rsidRPr="00162BB0">
          <w:rPr>
            <w:rStyle w:val="Hypertextovodkaz"/>
            <w:noProof/>
          </w:rPr>
          <w:t>Princip</w:t>
        </w:r>
        <w:r w:rsidR="006F0AB1">
          <w:rPr>
            <w:noProof/>
            <w:webHidden/>
          </w:rPr>
          <w:tab/>
        </w:r>
        <w:r w:rsidR="006F0AB1">
          <w:rPr>
            <w:noProof/>
            <w:webHidden/>
          </w:rPr>
          <w:fldChar w:fldCharType="begin"/>
        </w:r>
        <w:r w:rsidR="006F0AB1">
          <w:rPr>
            <w:noProof/>
            <w:webHidden/>
          </w:rPr>
          <w:instrText xml:space="preserve"> PAGEREF _Toc32325348 \h </w:instrText>
        </w:r>
        <w:r w:rsidR="006F0AB1">
          <w:rPr>
            <w:noProof/>
            <w:webHidden/>
          </w:rPr>
        </w:r>
        <w:r w:rsidR="006F0AB1">
          <w:rPr>
            <w:noProof/>
            <w:webHidden/>
          </w:rPr>
          <w:fldChar w:fldCharType="separate"/>
        </w:r>
        <w:r w:rsidR="00D10357">
          <w:rPr>
            <w:noProof/>
            <w:webHidden/>
          </w:rPr>
          <w:t>20</w:t>
        </w:r>
        <w:r w:rsidR="006F0AB1">
          <w:rPr>
            <w:noProof/>
            <w:webHidden/>
          </w:rPr>
          <w:fldChar w:fldCharType="end"/>
        </w:r>
      </w:hyperlink>
    </w:p>
    <w:p w14:paraId="18444A47" w14:textId="531B3C3A" w:rsidR="006F0AB1" w:rsidRDefault="006F65E9">
      <w:pPr>
        <w:pStyle w:val="Obsah3"/>
        <w:tabs>
          <w:tab w:val="left" w:pos="1320"/>
          <w:tab w:val="right" w:leader="dot" w:pos="8493"/>
        </w:tabs>
        <w:rPr>
          <w:rFonts w:asciiTheme="minorHAnsi" w:eastAsiaTheme="minorEastAsia" w:hAnsiTheme="minorHAnsi" w:cstheme="minorBidi"/>
          <w:noProof/>
          <w:sz w:val="22"/>
          <w:szCs w:val="22"/>
        </w:rPr>
      </w:pPr>
      <w:hyperlink w:anchor="_Toc32325349" w:history="1">
        <w:r w:rsidR="006F0AB1" w:rsidRPr="00162BB0">
          <w:rPr>
            <w:rStyle w:val="Hypertextovodkaz"/>
            <w:noProof/>
          </w:rPr>
          <w:t>4.1.1</w:t>
        </w:r>
        <w:r w:rsidR="006F0AB1">
          <w:rPr>
            <w:rFonts w:asciiTheme="minorHAnsi" w:eastAsiaTheme="minorEastAsia" w:hAnsiTheme="minorHAnsi" w:cstheme="minorBidi"/>
            <w:noProof/>
            <w:sz w:val="22"/>
            <w:szCs w:val="22"/>
          </w:rPr>
          <w:tab/>
        </w:r>
        <w:r w:rsidR="006F0AB1" w:rsidRPr="00162BB0">
          <w:rPr>
            <w:rStyle w:val="Hypertextovodkaz"/>
            <w:noProof/>
          </w:rPr>
          <w:t>Kovarianční matice</w:t>
        </w:r>
        <w:r w:rsidR="006F0AB1">
          <w:rPr>
            <w:noProof/>
            <w:webHidden/>
          </w:rPr>
          <w:tab/>
        </w:r>
        <w:r w:rsidR="006F0AB1">
          <w:rPr>
            <w:noProof/>
            <w:webHidden/>
          </w:rPr>
          <w:fldChar w:fldCharType="begin"/>
        </w:r>
        <w:r w:rsidR="006F0AB1">
          <w:rPr>
            <w:noProof/>
            <w:webHidden/>
          </w:rPr>
          <w:instrText xml:space="preserve"> PAGEREF _Toc32325349 \h </w:instrText>
        </w:r>
        <w:r w:rsidR="006F0AB1">
          <w:rPr>
            <w:noProof/>
            <w:webHidden/>
          </w:rPr>
        </w:r>
        <w:r w:rsidR="006F0AB1">
          <w:rPr>
            <w:noProof/>
            <w:webHidden/>
          </w:rPr>
          <w:fldChar w:fldCharType="separate"/>
        </w:r>
        <w:r w:rsidR="00D10357">
          <w:rPr>
            <w:noProof/>
            <w:webHidden/>
          </w:rPr>
          <w:t>20</w:t>
        </w:r>
        <w:r w:rsidR="006F0AB1">
          <w:rPr>
            <w:noProof/>
            <w:webHidden/>
          </w:rPr>
          <w:fldChar w:fldCharType="end"/>
        </w:r>
      </w:hyperlink>
    </w:p>
    <w:p w14:paraId="0EE241D0" w14:textId="4369831C" w:rsidR="006F0AB1" w:rsidRDefault="006F65E9">
      <w:pPr>
        <w:pStyle w:val="Obsah1"/>
        <w:tabs>
          <w:tab w:val="left" w:pos="880"/>
          <w:tab w:val="right" w:leader="dot" w:pos="8493"/>
        </w:tabs>
        <w:rPr>
          <w:rFonts w:asciiTheme="minorHAnsi" w:eastAsiaTheme="minorEastAsia" w:hAnsiTheme="minorHAnsi" w:cstheme="minorBidi"/>
          <w:noProof/>
          <w:sz w:val="22"/>
          <w:szCs w:val="22"/>
        </w:rPr>
      </w:pPr>
      <w:hyperlink w:anchor="_Toc32325350" w:history="1">
        <w:r w:rsidR="006F0AB1" w:rsidRPr="00162BB0">
          <w:rPr>
            <w:rStyle w:val="Hypertextovodkaz"/>
            <w:noProof/>
            <w14:scene3d>
              <w14:camera w14:prst="orthographicFront"/>
              <w14:lightRig w14:rig="threePt" w14:dir="t">
                <w14:rot w14:lat="0" w14:lon="0" w14:rev="0"/>
              </w14:lightRig>
            </w14:scene3d>
          </w:rPr>
          <w:t>5.</w:t>
        </w:r>
        <w:r w:rsidR="006F0AB1">
          <w:rPr>
            <w:rFonts w:asciiTheme="minorHAnsi" w:eastAsiaTheme="minorEastAsia" w:hAnsiTheme="minorHAnsi" w:cstheme="minorBidi"/>
            <w:noProof/>
            <w:sz w:val="22"/>
            <w:szCs w:val="22"/>
          </w:rPr>
          <w:tab/>
        </w:r>
        <w:r w:rsidR="006F0AB1" w:rsidRPr="00162BB0">
          <w:rPr>
            <w:rStyle w:val="Hypertextovodkaz"/>
            <w:noProof/>
          </w:rPr>
          <w:t>Struktura závěrečné práce</w:t>
        </w:r>
        <w:r w:rsidR="006F0AB1">
          <w:rPr>
            <w:noProof/>
            <w:webHidden/>
          </w:rPr>
          <w:tab/>
        </w:r>
        <w:r w:rsidR="006F0AB1">
          <w:rPr>
            <w:noProof/>
            <w:webHidden/>
          </w:rPr>
          <w:fldChar w:fldCharType="begin"/>
        </w:r>
        <w:r w:rsidR="006F0AB1">
          <w:rPr>
            <w:noProof/>
            <w:webHidden/>
          </w:rPr>
          <w:instrText xml:space="preserve"> PAGEREF _Toc32325350 \h </w:instrText>
        </w:r>
        <w:r w:rsidR="006F0AB1">
          <w:rPr>
            <w:noProof/>
            <w:webHidden/>
          </w:rPr>
        </w:r>
        <w:r w:rsidR="006F0AB1">
          <w:rPr>
            <w:noProof/>
            <w:webHidden/>
          </w:rPr>
          <w:fldChar w:fldCharType="separate"/>
        </w:r>
        <w:r w:rsidR="00D10357">
          <w:rPr>
            <w:noProof/>
            <w:webHidden/>
          </w:rPr>
          <w:t>28</w:t>
        </w:r>
        <w:r w:rsidR="006F0AB1">
          <w:rPr>
            <w:noProof/>
            <w:webHidden/>
          </w:rPr>
          <w:fldChar w:fldCharType="end"/>
        </w:r>
      </w:hyperlink>
    </w:p>
    <w:p w14:paraId="19038EFF" w14:textId="0A44A85E" w:rsidR="006F0AB1" w:rsidRDefault="006F65E9">
      <w:pPr>
        <w:pStyle w:val="Obsah1"/>
        <w:tabs>
          <w:tab w:val="left" w:pos="880"/>
          <w:tab w:val="right" w:leader="dot" w:pos="8493"/>
        </w:tabs>
        <w:rPr>
          <w:rFonts w:asciiTheme="minorHAnsi" w:eastAsiaTheme="minorEastAsia" w:hAnsiTheme="minorHAnsi" w:cstheme="minorBidi"/>
          <w:noProof/>
          <w:sz w:val="22"/>
          <w:szCs w:val="22"/>
        </w:rPr>
      </w:pPr>
      <w:hyperlink w:anchor="_Toc32325351" w:history="1">
        <w:r w:rsidR="006F0AB1" w:rsidRPr="00162BB0">
          <w:rPr>
            <w:rStyle w:val="Hypertextovodkaz"/>
            <w:noProof/>
            <w14:scene3d>
              <w14:camera w14:prst="orthographicFront"/>
              <w14:lightRig w14:rig="threePt" w14:dir="t">
                <w14:rot w14:lat="0" w14:lon="0" w14:rev="0"/>
              </w14:lightRig>
            </w14:scene3d>
          </w:rPr>
          <w:t>6.</w:t>
        </w:r>
        <w:r w:rsidR="006F0AB1">
          <w:rPr>
            <w:rFonts w:asciiTheme="minorHAnsi" w:eastAsiaTheme="minorEastAsia" w:hAnsiTheme="minorHAnsi" w:cstheme="minorBidi"/>
            <w:noProof/>
            <w:sz w:val="22"/>
            <w:szCs w:val="22"/>
          </w:rPr>
          <w:tab/>
        </w:r>
        <w:r w:rsidR="006F0AB1" w:rsidRPr="00162BB0">
          <w:rPr>
            <w:rStyle w:val="Hypertextovodkaz"/>
            <w:noProof/>
          </w:rPr>
          <w:t>Několik formálních doporučení</w:t>
        </w:r>
        <w:r w:rsidR="006F0AB1">
          <w:rPr>
            <w:noProof/>
            <w:webHidden/>
          </w:rPr>
          <w:tab/>
        </w:r>
        <w:r w:rsidR="006F0AB1">
          <w:rPr>
            <w:noProof/>
            <w:webHidden/>
          </w:rPr>
          <w:fldChar w:fldCharType="begin"/>
        </w:r>
        <w:r w:rsidR="006F0AB1">
          <w:rPr>
            <w:noProof/>
            <w:webHidden/>
          </w:rPr>
          <w:instrText xml:space="preserve"> PAGEREF _Toc32325351 \h </w:instrText>
        </w:r>
        <w:r w:rsidR="006F0AB1">
          <w:rPr>
            <w:noProof/>
            <w:webHidden/>
          </w:rPr>
        </w:r>
        <w:r w:rsidR="006F0AB1">
          <w:rPr>
            <w:noProof/>
            <w:webHidden/>
          </w:rPr>
          <w:fldChar w:fldCharType="separate"/>
        </w:r>
        <w:r w:rsidR="00D10357">
          <w:rPr>
            <w:noProof/>
            <w:webHidden/>
          </w:rPr>
          <w:t>29</w:t>
        </w:r>
        <w:r w:rsidR="006F0AB1">
          <w:rPr>
            <w:noProof/>
            <w:webHidden/>
          </w:rPr>
          <w:fldChar w:fldCharType="end"/>
        </w:r>
      </w:hyperlink>
    </w:p>
    <w:p w14:paraId="38919C96" w14:textId="04EDC114" w:rsidR="006F0AB1" w:rsidRDefault="006F65E9">
      <w:pPr>
        <w:pStyle w:val="Obsah2"/>
        <w:tabs>
          <w:tab w:val="left" w:pos="880"/>
          <w:tab w:val="right" w:leader="dot" w:pos="8493"/>
        </w:tabs>
        <w:rPr>
          <w:rFonts w:asciiTheme="minorHAnsi" w:eastAsiaTheme="minorEastAsia" w:hAnsiTheme="minorHAnsi" w:cstheme="minorBidi"/>
          <w:noProof/>
          <w:sz w:val="22"/>
          <w:szCs w:val="22"/>
        </w:rPr>
      </w:pPr>
      <w:hyperlink w:anchor="_Toc32325352" w:history="1">
        <w:r w:rsidR="006F0AB1" w:rsidRPr="00162BB0">
          <w:rPr>
            <w:rStyle w:val="Hypertextovodkaz"/>
            <w:noProof/>
            <w14:scene3d>
              <w14:camera w14:prst="orthographicFront"/>
              <w14:lightRig w14:rig="threePt" w14:dir="t">
                <w14:rot w14:lat="0" w14:lon="0" w14:rev="0"/>
              </w14:lightRig>
            </w14:scene3d>
          </w:rPr>
          <w:t>6.1</w:t>
        </w:r>
        <w:r w:rsidR="006F0AB1">
          <w:rPr>
            <w:rFonts w:asciiTheme="minorHAnsi" w:eastAsiaTheme="minorEastAsia" w:hAnsiTheme="minorHAnsi" w:cstheme="minorBidi"/>
            <w:noProof/>
            <w:sz w:val="22"/>
            <w:szCs w:val="22"/>
          </w:rPr>
          <w:tab/>
        </w:r>
        <w:r w:rsidR="006F0AB1" w:rsidRPr="00162BB0">
          <w:rPr>
            <w:rStyle w:val="Hypertextovodkaz"/>
            <w:noProof/>
          </w:rPr>
          <w:t>Psaní textů</w:t>
        </w:r>
        <w:r w:rsidR="006F0AB1">
          <w:rPr>
            <w:noProof/>
            <w:webHidden/>
          </w:rPr>
          <w:tab/>
        </w:r>
        <w:r w:rsidR="006F0AB1">
          <w:rPr>
            <w:noProof/>
            <w:webHidden/>
          </w:rPr>
          <w:fldChar w:fldCharType="begin"/>
        </w:r>
        <w:r w:rsidR="006F0AB1">
          <w:rPr>
            <w:noProof/>
            <w:webHidden/>
          </w:rPr>
          <w:instrText xml:space="preserve"> PAGEREF _Toc32325352 \h </w:instrText>
        </w:r>
        <w:r w:rsidR="006F0AB1">
          <w:rPr>
            <w:noProof/>
            <w:webHidden/>
          </w:rPr>
        </w:r>
        <w:r w:rsidR="006F0AB1">
          <w:rPr>
            <w:noProof/>
            <w:webHidden/>
          </w:rPr>
          <w:fldChar w:fldCharType="separate"/>
        </w:r>
        <w:r w:rsidR="00D10357">
          <w:rPr>
            <w:noProof/>
            <w:webHidden/>
          </w:rPr>
          <w:t>29</w:t>
        </w:r>
        <w:r w:rsidR="006F0AB1">
          <w:rPr>
            <w:noProof/>
            <w:webHidden/>
          </w:rPr>
          <w:fldChar w:fldCharType="end"/>
        </w:r>
      </w:hyperlink>
    </w:p>
    <w:p w14:paraId="4530F910" w14:textId="28A946C0" w:rsidR="006F0AB1" w:rsidRDefault="006F65E9">
      <w:pPr>
        <w:pStyle w:val="Obsah2"/>
        <w:tabs>
          <w:tab w:val="left" w:pos="880"/>
          <w:tab w:val="right" w:leader="dot" w:pos="8493"/>
        </w:tabs>
        <w:rPr>
          <w:rFonts w:asciiTheme="minorHAnsi" w:eastAsiaTheme="minorEastAsia" w:hAnsiTheme="minorHAnsi" w:cstheme="minorBidi"/>
          <w:noProof/>
          <w:sz w:val="22"/>
          <w:szCs w:val="22"/>
        </w:rPr>
      </w:pPr>
      <w:hyperlink w:anchor="_Toc32325353" w:history="1">
        <w:r w:rsidR="006F0AB1" w:rsidRPr="00162BB0">
          <w:rPr>
            <w:rStyle w:val="Hypertextovodkaz"/>
            <w:noProof/>
            <w14:scene3d>
              <w14:camera w14:prst="orthographicFront"/>
              <w14:lightRig w14:rig="threePt" w14:dir="t">
                <w14:rot w14:lat="0" w14:lon="0" w14:rev="0"/>
              </w14:lightRig>
            </w14:scene3d>
          </w:rPr>
          <w:t>6.2</w:t>
        </w:r>
        <w:r w:rsidR="006F0AB1">
          <w:rPr>
            <w:rFonts w:asciiTheme="minorHAnsi" w:eastAsiaTheme="minorEastAsia" w:hAnsiTheme="minorHAnsi" w:cstheme="minorBidi"/>
            <w:noProof/>
            <w:sz w:val="22"/>
            <w:szCs w:val="22"/>
          </w:rPr>
          <w:tab/>
        </w:r>
        <w:r w:rsidR="006F0AB1" w:rsidRPr="00162BB0">
          <w:rPr>
            <w:rStyle w:val="Hypertextovodkaz"/>
            <w:noProof/>
          </w:rPr>
          <w:t>Tabulky a grafy</w:t>
        </w:r>
        <w:r w:rsidR="006F0AB1">
          <w:rPr>
            <w:noProof/>
            <w:webHidden/>
          </w:rPr>
          <w:tab/>
        </w:r>
        <w:r w:rsidR="006F0AB1">
          <w:rPr>
            <w:noProof/>
            <w:webHidden/>
          </w:rPr>
          <w:fldChar w:fldCharType="begin"/>
        </w:r>
        <w:r w:rsidR="006F0AB1">
          <w:rPr>
            <w:noProof/>
            <w:webHidden/>
          </w:rPr>
          <w:instrText xml:space="preserve"> PAGEREF _Toc32325353 \h </w:instrText>
        </w:r>
        <w:r w:rsidR="006F0AB1">
          <w:rPr>
            <w:noProof/>
            <w:webHidden/>
          </w:rPr>
        </w:r>
        <w:r w:rsidR="006F0AB1">
          <w:rPr>
            <w:noProof/>
            <w:webHidden/>
          </w:rPr>
          <w:fldChar w:fldCharType="separate"/>
        </w:r>
        <w:r w:rsidR="00D10357">
          <w:rPr>
            <w:noProof/>
            <w:webHidden/>
          </w:rPr>
          <w:t>29</w:t>
        </w:r>
        <w:r w:rsidR="006F0AB1">
          <w:rPr>
            <w:noProof/>
            <w:webHidden/>
          </w:rPr>
          <w:fldChar w:fldCharType="end"/>
        </w:r>
      </w:hyperlink>
    </w:p>
    <w:p w14:paraId="02CFBB19" w14:textId="439DCC1E" w:rsidR="006F0AB1" w:rsidRDefault="006F65E9">
      <w:pPr>
        <w:pStyle w:val="Obsah2"/>
        <w:tabs>
          <w:tab w:val="left" w:pos="880"/>
          <w:tab w:val="right" w:leader="dot" w:pos="8493"/>
        </w:tabs>
        <w:rPr>
          <w:rFonts w:asciiTheme="minorHAnsi" w:eastAsiaTheme="minorEastAsia" w:hAnsiTheme="minorHAnsi" w:cstheme="minorBidi"/>
          <w:noProof/>
          <w:sz w:val="22"/>
          <w:szCs w:val="22"/>
        </w:rPr>
      </w:pPr>
      <w:hyperlink w:anchor="_Toc32325354" w:history="1">
        <w:r w:rsidR="006F0AB1" w:rsidRPr="00162BB0">
          <w:rPr>
            <w:rStyle w:val="Hypertextovodkaz"/>
            <w:noProof/>
            <w14:scene3d>
              <w14:camera w14:prst="orthographicFront"/>
              <w14:lightRig w14:rig="threePt" w14:dir="t">
                <w14:rot w14:lat="0" w14:lon="0" w14:rev="0"/>
              </w14:lightRig>
            </w14:scene3d>
          </w:rPr>
          <w:t>6.3</w:t>
        </w:r>
        <w:r w:rsidR="006F0AB1">
          <w:rPr>
            <w:rFonts w:asciiTheme="minorHAnsi" w:eastAsiaTheme="minorEastAsia" w:hAnsiTheme="minorHAnsi" w:cstheme="minorBidi"/>
            <w:noProof/>
            <w:sz w:val="22"/>
            <w:szCs w:val="22"/>
          </w:rPr>
          <w:tab/>
        </w:r>
        <w:r w:rsidR="006F0AB1" w:rsidRPr="00162BB0">
          <w:rPr>
            <w:rStyle w:val="Hypertextovodkaz"/>
            <w:noProof/>
          </w:rPr>
          <w:t>Vkládání obrázků</w:t>
        </w:r>
        <w:r w:rsidR="006F0AB1">
          <w:rPr>
            <w:noProof/>
            <w:webHidden/>
          </w:rPr>
          <w:tab/>
        </w:r>
        <w:r w:rsidR="006F0AB1">
          <w:rPr>
            <w:noProof/>
            <w:webHidden/>
          </w:rPr>
          <w:fldChar w:fldCharType="begin"/>
        </w:r>
        <w:r w:rsidR="006F0AB1">
          <w:rPr>
            <w:noProof/>
            <w:webHidden/>
          </w:rPr>
          <w:instrText xml:space="preserve"> PAGEREF _Toc32325354 \h </w:instrText>
        </w:r>
        <w:r w:rsidR="006F0AB1">
          <w:rPr>
            <w:noProof/>
            <w:webHidden/>
          </w:rPr>
        </w:r>
        <w:r w:rsidR="006F0AB1">
          <w:rPr>
            <w:noProof/>
            <w:webHidden/>
          </w:rPr>
          <w:fldChar w:fldCharType="separate"/>
        </w:r>
        <w:r w:rsidR="00D10357">
          <w:rPr>
            <w:noProof/>
            <w:webHidden/>
          </w:rPr>
          <w:t>29</w:t>
        </w:r>
        <w:r w:rsidR="006F0AB1">
          <w:rPr>
            <w:noProof/>
            <w:webHidden/>
          </w:rPr>
          <w:fldChar w:fldCharType="end"/>
        </w:r>
      </w:hyperlink>
    </w:p>
    <w:p w14:paraId="76497137" w14:textId="4E5D8FEA" w:rsidR="006F0AB1" w:rsidRDefault="006F65E9">
      <w:pPr>
        <w:pStyle w:val="Obsah2"/>
        <w:tabs>
          <w:tab w:val="left" w:pos="880"/>
          <w:tab w:val="right" w:leader="dot" w:pos="8493"/>
        </w:tabs>
        <w:rPr>
          <w:rFonts w:asciiTheme="minorHAnsi" w:eastAsiaTheme="minorEastAsia" w:hAnsiTheme="minorHAnsi" w:cstheme="minorBidi"/>
          <w:noProof/>
          <w:sz w:val="22"/>
          <w:szCs w:val="22"/>
        </w:rPr>
      </w:pPr>
      <w:hyperlink w:anchor="_Toc32325355" w:history="1">
        <w:r w:rsidR="006F0AB1" w:rsidRPr="00162BB0">
          <w:rPr>
            <w:rStyle w:val="Hypertextovodkaz"/>
            <w:noProof/>
            <w14:scene3d>
              <w14:camera w14:prst="orthographicFront"/>
              <w14:lightRig w14:rig="threePt" w14:dir="t">
                <w14:rot w14:lat="0" w14:lon="0" w14:rev="0"/>
              </w14:lightRig>
            </w14:scene3d>
          </w:rPr>
          <w:t>6.4</w:t>
        </w:r>
        <w:r w:rsidR="006F0AB1">
          <w:rPr>
            <w:rFonts w:asciiTheme="minorHAnsi" w:eastAsiaTheme="minorEastAsia" w:hAnsiTheme="minorHAnsi" w:cstheme="minorBidi"/>
            <w:noProof/>
            <w:sz w:val="22"/>
            <w:szCs w:val="22"/>
          </w:rPr>
          <w:tab/>
        </w:r>
        <w:r w:rsidR="006F0AB1" w:rsidRPr="00162BB0">
          <w:rPr>
            <w:rStyle w:val="Hypertextovodkaz"/>
            <w:noProof/>
          </w:rPr>
          <w:t>Psaní rovnic v textu</w:t>
        </w:r>
        <w:r w:rsidR="006F0AB1">
          <w:rPr>
            <w:noProof/>
            <w:webHidden/>
          </w:rPr>
          <w:tab/>
        </w:r>
        <w:r w:rsidR="006F0AB1">
          <w:rPr>
            <w:noProof/>
            <w:webHidden/>
          </w:rPr>
          <w:fldChar w:fldCharType="begin"/>
        </w:r>
        <w:r w:rsidR="006F0AB1">
          <w:rPr>
            <w:noProof/>
            <w:webHidden/>
          </w:rPr>
          <w:instrText xml:space="preserve"> PAGEREF _Toc32325355 \h </w:instrText>
        </w:r>
        <w:r w:rsidR="006F0AB1">
          <w:rPr>
            <w:noProof/>
            <w:webHidden/>
          </w:rPr>
        </w:r>
        <w:r w:rsidR="006F0AB1">
          <w:rPr>
            <w:noProof/>
            <w:webHidden/>
          </w:rPr>
          <w:fldChar w:fldCharType="separate"/>
        </w:r>
        <w:r w:rsidR="00D10357">
          <w:rPr>
            <w:noProof/>
            <w:webHidden/>
          </w:rPr>
          <w:t>30</w:t>
        </w:r>
        <w:r w:rsidR="006F0AB1">
          <w:rPr>
            <w:noProof/>
            <w:webHidden/>
          </w:rPr>
          <w:fldChar w:fldCharType="end"/>
        </w:r>
      </w:hyperlink>
    </w:p>
    <w:p w14:paraId="7A894197" w14:textId="668CDAA5" w:rsidR="006F0AB1" w:rsidRDefault="006F65E9">
      <w:pPr>
        <w:pStyle w:val="Obsah2"/>
        <w:tabs>
          <w:tab w:val="left" w:pos="880"/>
          <w:tab w:val="right" w:leader="dot" w:pos="8493"/>
        </w:tabs>
        <w:rPr>
          <w:rFonts w:asciiTheme="minorHAnsi" w:eastAsiaTheme="minorEastAsia" w:hAnsiTheme="minorHAnsi" w:cstheme="minorBidi"/>
          <w:noProof/>
          <w:sz w:val="22"/>
          <w:szCs w:val="22"/>
        </w:rPr>
      </w:pPr>
      <w:hyperlink w:anchor="_Toc32325356" w:history="1">
        <w:r w:rsidR="006F0AB1" w:rsidRPr="00162BB0">
          <w:rPr>
            <w:rStyle w:val="Hypertextovodkaz"/>
            <w:noProof/>
            <w14:scene3d>
              <w14:camera w14:prst="orthographicFront"/>
              <w14:lightRig w14:rig="threePt" w14:dir="t">
                <w14:rot w14:lat="0" w14:lon="0" w14:rev="0"/>
              </w14:lightRig>
            </w14:scene3d>
          </w:rPr>
          <w:t>6.5</w:t>
        </w:r>
        <w:r w:rsidR="006F0AB1">
          <w:rPr>
            <w:rFonts w:asciiTheme="minorHAnsi" w:eastAsiaTheme="minorEastAsia" w:hAnsiTheme="minorHAnsi" w:cstheme="minorBidi"/>
            <w:noProof/>
            <w:sz w:val="22"/>
            <w:szCs w:val="22"/>
          </w:rPr>
          <w:tab/>
        </w:r>
        <w:r w:rsidR="006F0AB1" w:rsidRPr="00162BB0">
          <w:rPr>
            <w:rStyle w:val="Hypertextovodkaz"/>
            <w:noProof/>
          </w:rPr>
          <w:t>Informace k šabloně</w:t>
        </w:r>
        <w:r w:rsidR="006F0AB1">
          <w:rPr>
            <w:noProof/>
            <w:webHidden/>
          </w:rPr>
          <w:tab/>
        </w:r>
        <w:r w:rsidR="006F0AB1">
          <w:rPr>
            <w:noProof/>
            <w:webHidden/>
          </w:rPr>
          <w:fldChar w:fldCharType="begin"/>
        </w:r>
        <w:r w:rsidR="006F0AB1">
          <w:rPr>
            <w:noProof/>
            <w:webHidden/>
          </w:rPr>
          <w:instrText xml:space="preserve"> PAGEREF _Toc32325356 \h </w:instrText>
        </w:r>
        <w:r w:rsidR="006F0AB1">
          <w:rPr>
            <w:noProof/>
            <w:webHidden/>
          </w:rPr>
        </w:r>
        <w:r w:rsidR="006F0AB1">
          <w:rPr>
            <w:noProof/>
            <w:webHidden/>
          </w:rPr>
          <w:fldChar w:fldCharType="separate"/>
        </w:r>
        <w:r w:rsidR="00D10357">
          <w:rPr>
            <w:noProof/>
            <w:webHidden/>
          </w:rPr>
          <w:t>30</w:t>
        </w:r>
        <w:r w:rsidR="006F0AB1">
          <w:rPr>
            <w:noProof/>
            <w:webHidden/>
          </w:rPr>
          <w:fldChar w:fldCharType="end"/>
        </w:r>
      </w:hyperlink>
    </w:p>
    <w:p w14:paraId="7EA6434D" w14:textId="35544280" w:rsidR="006F0AB1" w:rsidRDefault="006F65E9">
      <w:pPr>
        <w:pStyle w:val="Obsah1"/>
        <w:tabs>
          <w:tab w:val="left" w:pos="880"/>
          <w:tab w:val="right" w:leader="dot" w:pos="8493"/>
        </w:tabs>
        <w:rPr>
          <w:rFonts w:asciiTheme="minorHAnsi" w:eastAsiaTheme="minorEastAsia" w:hAnsiTheme="minorHAnsi" w:cstheme="minorBidi"/>
          <w:noProof/>
          <w:sz w:val="22"/>
          <w:szCs w:val="22"/>
        </w:rPr>
      </w:pPr>
      <w:hyperlink w:anchor="_Toc32325357" w:history="1">
        <w:r w:rsidR="006F0AB1" w:rsidRPr="00162BB0">
          <w:rPr>
            <w:rStyle w:val="Hypertextovodkaz"/>
            <w:noProof/>
            <w14:scene3d>
              <w14:camera w14:prst="orthographicFront"/>
              <w14:lightRig w14:rig="threePt" w14:dir="t">
                <w14:rot w14:lat="0" w14:lon="0" w14:rev="0"/>
              </w14:lightRig>
            </w14:scene3d>
          </w:rPr>
          <w:t>7.</w:t>
        </w:r>
        <w:r w:rsidR="006F0AB1">
          <w:rPr>
            <w:rFonts w:asciiTheme="minorHAnsi" w:eastAsiaTheme="minorEastAsia" w:hAnsiTheme="minorHAnsi" w:cstheme="minorBidi"/>
            <w:noProof/>
            <w:sz w:val="22"/>
            <w:szCs w:val="22"/>
          </w:rPr>
          <w:tab/>
        </w:r>
        <w:r w:rsidR="006F0AB1" w:rsidRPr="00162BB0">
          <w:rPr>
            <w:rStyle w:val="Hypertextovodkaz"/>
            <w:noProof/>
          </w:rPr>
          <w:t>Příklad</w:t>
        </w:r>
        <w:r w:rsidR="006F0AB1">
          <w:rPr>
            <w:noProof/>
            <w:webHidden/>
          </w:rPr>
          <w:tab/>
        </w:r>
        <w:r w:rsidR="006F0AB1">
          <w:rPr>
            <w:noProof/>
            <w:webHidden/>
          </w:rPr>
          <w:fldChar w:fldCharType="begin"/>
        </w:r>
        <w:r w:rsidR="006F0AB1">
          <w:rPr>
            <w:noProof/>
            <w:webHidden/>
          </w:rPr>
          <w:instrText xml:space="preserve"> PAGEREF _Toc32325357 \h </w:instrText>
        </w:r>
        <w:r w:rsidR="006F0AB1">
          <w:rPr>
            <w:noProof/>
            <w:webHidden/>
          </w:rPr>
        </w:r>
        <w:r w:rsidR="006F0AB1">
          <w:rPr>
            <w:noProof/>
            <w:webHidden/>
          </w:rPr>
          <w:fldChar w:fldCharType="separate"/>
        </w:r>
        <w:r w:rsidR="00D10357">
          <w:rPr>
            <w:noProof/>
            <w:webHidden/>
          </w:rPr>
          <w:t>30</w:t>
        </w:r>
        <w:r w:rsidR="006F0AB1">
          <w:rPr>
            <w:noProof/>
            <w:webHidden/>
          </w:rPr>
          <w:fldChar w:fldCharType="end"/>
        </w:r>
      </w:hyperlink>
    </w:p>
    <w:p w14:paraId="4B70CE25" w14:textId="05257F71" w:rsidR="006F0AB1" w:rsidRDefault="006F65E9">
      <w:pPr>
        <w:pStyle w:val="Obsah2"/>
        <w:tabs>
          <w:tab w:val="left" w:pos="880"/>
          <w:tab w:val="right" w:leader="dot" w:pos="8493"/>
        </w:tabs>
        <w:rPr>
          <w:rFonts w:asciiTheme="minorHAnsi" w:eastAsiaTheme="minorEastAsia" w:hAnsiTheme="minorHAnsi" w:cstheme="minorBidi"/>
          <w:noProof/>
          <w:sz w:val="22"/>
          <w:szCs w:val="22"/>
        </w:rPr>
      </w:pPr>
      <w:hyperlink w:anchor="_Toc32325358" w:history="1">
        <w:r w:rsidR="006F0AB1" w:rsidRPr="00162BB0">
          <w:rPr>
            <w:rStyle w:val="Hypertextovodkaz"/>
            <w:noProof/>
            <w14:scene3d>
              <w14:camera w14:prst="orthographicFront"/>
              <w14:lightRig w14:rig="threePt" w14:dir="t">
                <w14:rot w14:lat="0" w14:lon="0" w14:rev="0"/>
              </w14:lightRig>
            </w14:scene3d>
          </w:rPr>
          <w:t>7.1</w:t>
        </w:r>
        <w:r w:rsidR="006F0AB1">
          <w:rPr>
            <w:rFonts w:asciiTheme="minorHAnsi" w:eastAsiaTheme="minorEastAsia" w:hAnsiTheme="minorHAnsi" w:cstheme="minorBidi"/>
            <w:noProof/>
            <w:sz w:val="22"/>
            <w:szCs w:val="22"/>
          </w:rPr>
          <w:tab/>
        </w:r>
        <w:r w:rsidR="006F0AB1" w:rsidRPr="00162BB0">
          <w:rPr>
            <w:rStyle w:val="Hypertextovodkaz"/>
            <w:noProof/>
          </w:rPr>
          <w:t>Příklad</w:t>
        </w:r>
        <w:r w:rsidR="006F0AB1">
          <w:rPr>
            <w:noProof/>
            <w:webHidden/>
          </w:rPr>
          <w:tab/>
        </w:r>
        <w:r w:rsidR="006F0AB1">
          <w:rPr>
            <w:noProof/>
            <w:webHidden/>
          </w:rPr>
          <w:fldChar w:fldCharType="begin"/>
        </w:r>
        <w:r w:rsidR="006F0AB1">
          <w:rPr>
            <w:noProof/>
            <w:webHidden/>
          </w:rPr>
          <w:instrText xml:space="preserve"> PAGEREF _Toc32325358 \h </w:instrText>
        </w:r>
        <w:r w:rsidR="006F0AB1">
          <w:rPr>
            <w:noProof/>
            <w:webHidden/>
          </w:rPr>
        </w:r>
        <w:r w:rsidR="006F0AB1">
          <w:rPr>
            <w:noProof/>
            <w:webHidden/>
          </w:rPr>
          <w:fldChar w:fldCharType="separate"/>
        </w:r>
        <w:r w:rsidR="00D10357">
          <w:rPr>
            <w:noProof/>
            <w:webHidden/>
          </w:rPr>
          <w:t>30</w:t>
        </w:r>
        <w:r w:rsidR="006F0AB1">
          <w:rPr>
            <w:noProof/>
            <w:webHidden/>
          </w:rPr>
          <w:fldChar w:fldCharType="end"/>
        </w:r>
      </w:hyperlink>
    </w:p>
    <w:p w14:paraId="41A12DF2" w14:textId="55301D32" w:rsidR="006F0AB1" w:rsidRDefault="006F65E9">
      <w:pPr>
        <w:pStyle w:val="Obsah3"/>
        <w:tabs>
          <w:tab w:val="left" w:pos="1320"/>
          <w:tab w:val="right" w:leader="dot" w:pos="8493"/>
        </w:tabs>
        <w:rPr>
          <w:rFonts w:asciiTheme="minorHAnsi" w:eastAsiaTheme="minorEastAsia" w:hAnsiTheme="minorHAnsi" w:cstheme="minorBidi"/>
          <w:noProof/>
          <w:sz w:val="22"/>
          <w:szCs w:val="22"/>
        </w:rPr>
      </w:pPr>
      <w:hyperlink w:anchor="_Toc32325359" w:history="1">
        <w:r w:rsidR="006F0AB1" w:rsidRPr="00162BB0">
          <w:rPr>
            <w:rStyle w:val="Hypertextovodkaz"/>
            <w:noProof/>
          </w:rPr>
          <w:t>7.1.1</w:t>
        </w:r>
        <w:r w:rsidR="006F0AB1">
          <w:rPr>
            <w:rFonts w:asciiTheme="minorHAnsi" w:eastAsiaTheme="minorEastAsia" w:hAnsiTheme="minorHAnsi" w:cstheme="minorBidi"/>
            <w:noProof/>
            <w:sz w:val="22"/>
            <w:szCs w:val="22"/>
          </w:rPr>
          <w:tab/>
        </w:r>
        <w:r w:rsidR="006F0AB1" w:rsidRPr="00162BB0">
          <w:rPr>
            <w:rStyle w:val="Hypertextovodkaz"/>
            <w:noProof/>
          </w:rPr>
          <w:t>Příklad</w:t>
        </w:r>
        <w:r w:rsidR="006F0AB1">
          <w:rPr>
            <w:noProof/>
            <w:webHidden/>
          </w:rPr>
          <w:tab/>
        </w:r>
        <w:r w:rsidR="006F0AB1">
          <w:rPr>
            <w:noProof/>
            <w:webHidden/>
          </w:rPr>
          <w:fldChar w:fldCharType="begin"/>
        </w:r>
        <w:r w:rsidR="006F0AB1">
          <w:rPr>
            <w:noProof/>
            <w:webHidden/>
          </w:rPr>
          <w:instrText xml:space="preserve"> PAGEREF _Toc32325359 \h </w:instrText>
        </w:r>
        <w:r w:rsidR="006F0AB1">
          <w:rPr>
            <w:noProof/>
            <w:webHidden/>
          </w:rPr>
        </w:r>
        <w:r w:rsidR="006F0AB1">
          <w:rPr>
            <w:noProof/>
            <w:webHidden/>
          </w:rPr>
          <w:fldChar w:fldCharType="separate"/>
        </w:r>
        <w:r w:rsidR="00D10357">
          <w:rPr>
            <w:noProof/>
            <w:webHidden/>
          </w:rPr>
          <w:t>30</w:t>
        </w:r>
        <w:r w:rsidR="006F0AB1">
          <w:rPr>
            <w:noProof/>
            <w:webHidden/>
          </w:rPr>
          <w:fldChar w:fldCharType="end"/>
        </w:r>
      </w:hyperlink>
    </w:p>
    <w:p w14:paraId="5F6C61D9" w14:textId="04E6D00D" w:rsidR="006F0AB1" w:rsidRDefault="006F65E9">
      <w:pPr>
        <w:pStyle w:val="Obsah4"/>
        <w:tabs>
          <w:tab w:val="left" w:pos="1760"/>
          <w:tab w:val="right" w:leader="dot" w:pos="8493"/>
        </w:tabs>
        <w:rPr>
          <w:rFonts w:asciiTheme="minorHAnsi" w:eastAsiaTheme="minorEastAsia" w:hAnsiTheme="minorHAnsi" w:cstheme="minorBidi"/>
          <w:noProof/>
          <w:sz w:val="22"/>
          <w:szCs w:val="22"/>
        </w:rPr>
      </w:pPr>
      <w:hyperlink w:anchor="_Toc32325360" w:history="1">
        <w:r w:rsidR="006F0AB1" w:rsidRPr="00162BB0">
          <w:rPr>
            <w:rStyle w:val="Hypertextovodkaz"/>
            <w:noProof/>
          </w:rPr>
          <w:t>7.1.1.1</w:t>
        </w:r>
        <w:r w:rsidR="006F0AB1">
          <w:rPr>
            <w:rFonts w:asciiTheme="minorHAnsi" w:eastAsiaTheme="minorEastAsia" w:hAnsiTheme="minorHAnsi" w:cstheme="minorBidi"/>
            <w:noProof/>
            <w:sz w:val="22"/>
            <w:szCs w:val="22"/>
          </w:rPr>
          <w:tab/>
        </w:r>
        <w:r w:rsidR="006F0AB1" w:rsidRPr="00162BB0">
          <w:rPr>
            <w:rStyle w:val="Hypertextovodkaz"/>
            <w:noProof/>
          </w:rPr>
          <w:t>Příklad</w:t>
        </w:r>
        <w:r w:rsidR="006F0AB1">
          <w:rPr>
            <w:noProof/>
            <w:webHidden/>
          </w:rPr>
          <w:tab/>
        </w:r>
        <w:r w:rsidR="006F0AB1">
          <w:rPr>
            <w:noProof/>
            <w:webHidden/>
          </w:rPr>
          <w:fldChar w:fldCharType="begin"/>
        </w:r>
        <w:r w:rsidR="006F0AB1">
          <w:rPr>
            <w:noProof/>
            <w:webHidden/>
          </w:rPr>
          <w:instrText xml:space="preserve"> PAGEREF _Toc32325360 \h </w:instrText>
        </w:r>
        <w:r w:rsidR="006F0AB1">
          <w:rPr>
            <w:noProof/>
            <w:webHidden/>
          </w:rPr>
        </w:r>
        <w:r w:rsidR="006F0AB1">
          <w:rPr>
            <w:noProof/>
            <w:webHidden/>
          </w:rPr>
          <w:fldChar w:fldCharType="separate"/>
        </w:r>
        <w:r w:rsidR="00D10357">
          <w:rPr>
            <w:noProof/>
            <w:webHidden/>
          </w:rPr>
          <w:t>31</w:t>
        </w:r>
        <w:r w:rsidR="006F0AB1">
          <w:rPr>
            <w:noProof/>
            <w:webHidden/>
          </w:rPr>
          <w:fldChar w:fldCharType="end"/>
        </w:r>
      </w:hyperlink>
    </w:p>
    <w:p w14:paraId="5BF29FDE" w14:textId="0E5B029D" w:rsidR="006F0AB1" w:rsidRDefault="006F65E9">
      <w:pPr>
        <w:pStyle w:val="Obsah1"/>
        <w:tabs>
          <w:tab w:val="left" w:pos="880"/>
          <w:tab w:val="right" w:leader="dot" w:pos="8493"/>
        </w:tabs>
        <w:rPr>
          <w:rFonts w:asciiTheme="minorHAnsi" w:eastAsiaTheme="minorEastAsia" w:hAnsiTheme="minorHAnsi" w:cstheme="minorBidi"/>
          <w:noProof/>
          <w:sz w:val="22"/>
          <w:szCs w:val="22"/>
        </w:rPr>
      </w:pPr>
      <w:hyperlink w:anchor="_Toc32325361" w:history="1">
        <w:r w:rsidR="006F0AB1" w:rsidRPr="00162BB0">
          <w:rPr>
            <w:rStyle w:val="Hypertextovodkaz"/>
            <w:noProof/>
            <w14:scene3d>
              <w14:camera w14:prst="orthographicFront"/>
              <w14:lightRig w14:rig="threePt" w14:dir="t">
                <w14:rot w14:lat="0" w14:lon="0" w14:rev="0"/>
              </w14:lightRig>
            </w14:scene3d>
          </w:rPr>
          <w:t>8.</w:t>
        </w:r>
        <w:r w:rsidR="006F0AB1">
          <w:rPr>
            <w:rFonts w:asciiTheme="minorHAnsi" w:eastAsiaTheme="minorEastAsia" w:hAnsiTheme="minorHAnsi" w:cstheme="minorBidi"/>
            <w:noProof/>
            <w:sz w:val="22"/>
            <w:szCs w:val="22"/>
          </w:rPr>
          <w:tab/>
        </w:r>
        <w:r w:rsidR="006F0AB1" w:rsidRPr="00162BB0">
          <w:rPr>
            <w:rStyle w:val="Hypertextovodkaz"/>
            <w:noProof/>
          </w:rPr>
          <w:t>Nikdy to nebude naprosto dokonalé</w:t>
        </w:r>
        <w:r w:rsidR="006F0AB1">
          <w:rPr>
            <w:noProof/>
            <w:webHidden/>
          </w:rPr>
          <w:tab/>
        </w:r>
        <w:r w:rsidR="006F0AB1">
          <w:rPr>
            <w:noProof/>
            <w:webHidden/>
          </w:rPr>
          <w:fldChar w:fldCharType="begin"/>
        </w:r>
        <w:r w:rsidR="006F0AB1">
          <w:rPr>
            <w:noProof/>
            <w:webHidden/>
          </w:rPr>
          <w:instrText xml:space="preserve"> PAGEREF _Toc32325361 \h </w:instrText>
        </w:r>
        <w:r w:rsidR="006F0AB1">
          <w:rPr>
            <w:noProof/>
            <w:webHidden/>
          </w:rPr>
        </w:r>
        <w:r w:rsidR="006F0AB1">
          <w:rPr>
            <w:noProof/>
            <w:webHidden/>
          </w:rPr>
          <w:fldChar w:fldCharType="separate"/>
        </w:r>
        <w:r w:rsidR="00D10357">
          <w:rPr>
            <w:noProof/>
            <w:webHidden/>
          </w:rPr>
          <w:t>32</w:t>
        </w:r>
        <w:r w:rsidR="006F0AB1">
          <w:rPr>
            <w:noProof/>
            <w:webHidden/>
          </w:rPr>
          <w:fldChar w:fldCharType="end"/>
        </w:r>
      </w:hyperlink>
    </w:p>
    <w:p w14:paraId="05EBDFEB" w14:textId="4E01BE2C" w:rsidR="006F0AB1" w:rsidRDefault="006F65E9">
      <w:pPr>
        <w:pStyle w:val="Obsah1"/>
        <w:tabs>
          <w:tab w:val="left" w:pos="880"/>
          <w:tab w:val="right" w:leader="dot" w:pos="8493"/>
        </w:tabs>
        <w:rPr>
          <w:rFonts w:asciiTheme="minorHAnsi" w:eastAsiaTheme="minorEastAsia" w:hAnsiTheme="minorHAnsi" w:cstheme="minorBidi"/>
          <w:noProof/>
          <w:sz w:val="22"/>
          <w:szCs w:val="22"/>
        </w:rPr>
      </w:pPr>
      <w:hyperlink w:anchor="_Toc32325362" w:history="1">
        <w:r w:rsidR="006F0AB1" w:rsidRPr="00162BB0">
          <w:rPr>
            <w:rStyle w:val="Hypertextovodkaz"/>
            <w:noProof/>
            <w14:scene3d>
              <w14:camera w14:prst="orthographicFront"/>
              <w14:lightRig w14:rig="threePt" w14:dir="t">
                <w14:rot w14:lat="0" w14:lon="0" w14:rev="0"/>
              </w14:lightRig>
            </w14:scene3d>
          </w:rPr>
          <w:t>9.</w:t>
        </w:r>
        <w:r w:rsidR="006F0AB1">
          <w:rPr>
            <w:rFonts w:asciiTheme="minorHAnsi" w:eastAsiaTheme="minorEastAsia" w:hAnsiTheme="minorHAnsi" w:cstheme="minorBidi"/>
            <w:noProof/>
            <w:sz w:val="22"/>
            <w:szCs w:val="22"/>
          </w:rPr>
          <w:tab/>
        </w:r>
        <w:r w:rsidR="006F0AB1" w:rsidRPr="00162BB0">
          <w:rPr>
            <w:rStyle w:val="Hypertextovodkaz"/>
            <w:noProof/>
          </w:rPr>
          <w:t>Typografické a jazykové zásady</w:t>
        </w:r>
        <w:r w:rsidR="006F0AB1">
          <w:rPr>
            <w:noProof/>
            <w:webHidden/>
          </w:rPr>
          <w:tab/>
        </w:r>
        <w:r w:rsidR="006F0AB1">
          <w:rPr>
            <w:noProof/>
            <w:webHidden/>
          </w:rPr>
          <w:fldChar w:fldCharType="begin"/>
        </w:r>
        <w:r w:rsidR="006F0AB1">
          <w:rPr>
            <w:noProof/>
            <w:webHidden/>
          </w:rPr>
          <w:instrText xml:space="preserve"> PAGEREF _Toc32325362 \h </w:instrText>
        </w:r>
        <w:r w:rsidR="006F0AB1">
          <w:rPr>
            <w:noProof/>
            <w:webHidden/>
          </w:rPr>
        </w:r>
        <w:r w:rsidR="006F0AB1">
          <w:rPr>
            <w:noProof/>
            <w:webHidden/>
          </w:rPr>
          <w:fldChar w:fldCharType="separate"/>
        </w:r>
        <w:r w:rsidR="00D10357">
          <w:rPr>
            <w:noProof/>
            <w:webHidden/>
          </w:rPr>
          <w:t>33</w:t>
        </w:r>
        <w:r w:rsidR="006F0AB1">
          <w:rPr>
            <w:noProof/>
            <w:webHidden/>
          </w:rPr>
          <w:fldChar w:fldCharType="end"/>
        </w:r>
      </w:hyperlink>
    </w:p>
    <w:p w14:paraId="44F9ECCC" w14:textId="1F81217F" w:rsidR="006F0AB1" w:rsidRDefault="006F65E9">
      <w:pPr>
        <w:pStyle w:val="Obsah2"/>
        <w:tabs>
          <w:tab w:val="left" w:pos="880"/>
          <w:tab w:val="right" w:leader="dot" w:pos="8493"/>
        </w:tabs>
        <w:rPr>
          <w:rFonts w:asciiTheme="minorHAnsi" w:eastAsiaTheme="minorEastAsia" w:hAnsiTheme="minorHAnsi" w:cstheme="minorBidi"/>
          <w:noProof/>
          <w:sz w:val="22"/>
          <w:szCs w:val="22"/>
        </w:rPr>
      </w:pPr>
      <w:hyperlink w:anchor="_Toc32325363" w:history="1">
        <w:r w:rsidR="006F0AB1" w:rsidRPr="00162BB0">
          <w:rPr>
            <w:rStyle w:val="Hypertextovodkaz"/>
            <w:noProof/>
            <w14:scene3d>
              <w14:camera w14:prst="orthographicFront"/>
              <w14:lightRig w14:rig="threePt" w14:dir="t">
                <w14:rot w14:lat="0" w14:lon="0" w14:rev="0"/>
              </w14:lightRig>
            </w14:scene3d>
          </w:rPr>
          <w:t>9.1</w:t>
        </w:r>
        <w:r w:rsidR="006F0AB1">
          <w:rPr>
            <w:rFonts w:asciiTheme="minorHAnsi" w:eastAsiaTheme="minorEastAsia" w:hAnsiTheme="minorHAnsi" w:cstheme="minorBidi"/>
            <w:noProof/>
            <w:sz w:val="22"/>
            <w:szCs w:val="22"/>
          </w:rPr>
          <w:tab/>
        </w:r>
        <w:r w:rsidR="006F0AB1" w:rsidRPr="00162BB0">
          <w:rPr>
            <w:rStyle w:val="Hypertextovodkaz"/>
            <w:noProof/>
          </w:rPr>
          <w:t>Co je to normovaná stránka?</w:t>
        </w:r>
        <w:r w:rsidR="006F0AB1">
          <w:rPr>
            <w:noProof/>
            <w:webHidden/>
          </w:rPr>
          <w:tab/>
        </w:r>
        <w:r w:rsidR="006F0AB1">
          <w:rPr>
            <w:noProof/>
            <w:webHidden/>
          </w:rPr>
          <w:fldChar w:fldCharType="begin"/>
        </w:r>
        <w:r w:rsidR="006F0AB1">
          <w:rPr>
            <w:noProof/>
            <w:webHidden/>
          </w:rPr>
          <w:instrText xml:space="preserve"> PAGEREF _Toc32325363 \h </w:instrText>
        </w:r>
        <w:r w:rsidR="006F0AB1">
          <w:rPr>
            <w:noProof/>
            <w:webHidden/>
          </w:rPr>
        </w:r>
        <w:r w:rsidR="006F0AB1">
          <w:rPr>
            <w:noProof/>
            <w:webHidden/>
          </w:rPr>
          <w:fldChar w:fldCharType="separate"/>
        </w:r>
        <w:r w:rsidR="00D10357">
          <w:rPr>
            <w:noProof/>
            <w:webHidden/>
          </w:rPr>
          <w:t>34</w:t>
        </w:r>
        <w:r w:rsidR="006F0AB1">
          <w:rPr>
            <w:noProof/>
            <w:webHidden/>
          </w:rPr>
          <w:fldChar w:fldCharType="end"/>
        </w:r>
      </w:hyperlink>
    </w:p>
    <w:p w14:paraId="42FE3151" w14:textId="60EA3A21" w:rsidR="006F0AB1" w:rsidRDefault="006F65E9">
      <w:pPr>
        <w:pStyle w:val="Obsah1"/>
        <w:tabs>
          <w:tab w:val="left" w:pos="880"/>
          <w:tab w:val="right" w:leader="dot" w:pos="8493"/>
        </w:tabs>
        <w:rPr>
          <w:rFonts w:asciiTheme="minorHAnsi" w:eastAsiaTheme="minorEastAsia" w:hAnsiTheme="minorHAnsi" w:cstheme="minorBidi"/>
          <w:noProof/>
          <w:sz w:val="22"/>
          <w:szCs w:val="22"/>
        </w:rPr>
      </w:pPr>
      <w:hyperlink w:anchor="_Toc32325364" w:history="1">
        <w:r w:rsidR="006F0AB1" w:rsidRPr="00162BB0">
          <w:rPr>
            <w:rStyle w:val="Hypertextovodkaz"/>
            <w:noProof/>
            <w14:scene3d>
              <w14:camera w14:prst="orthographicFront"/>
              <w14:lightRig w14:rig="threePt" w14:dir="t">
                <w14:rot w14:lat="0" w14:lon="0" w14:rev="0"/>
              </w14:lightRig>
            </w14:scene3d>
          </w:rPr>
          <w:t>10.</w:t>
        </w:r>
        <w:r w:rsidR="006F0AB1">
          <w:rPr>
            <w:rFonts w:asciiTheme="minorHAnsi" w:eastAsiaTheme="minorEastAsia" w:hAnsiTheme="minorHAnsi" w:cstheme="minorBidi"/>
            <w:noProof/>
            <w:sz w:val="22"/>
            <w:szCs w:val="22"/>
          </w:rPr>
          <w:tab/>
        </w:r>
        <w:r w:rsidR="006F0AB1" w:rsidRPr="00162BB0">
          <w:rPr>
            <w:rStyle w:val="Hypertextovodkaz"/>
            <w:noProof/>
          </w:rPr>
          <w:t>Závěr</w:t>
        </w:r>
        <w:r w:rsidR="006F0AB1">
          <w:rPr>
            <w:noProof/>
            <w:webHidden/>
          </w:rPr>
          <w:tab/>
        </w:r>
        <w:r w:rsidR="006F0AB1">
          <w:rPr>
            <w:noProof/>
            <w:webHidden/>
          </w:rPr>
          <w:fldChar w:fldCharType="begin"/>
        </w:r>
        <w:r w:rsidR="006F0AB1">
          <w:rPr>
            <w:noProof/>
            <w:webHidden/>
          </w:rPr>
          <w:instrText xml:space="preserve"> PAGEREF _Toc32325364 \h </w:instrText>
        </w:r>
        <w:r w:rsidR="006F0AB1">
          <w:rPr>
            <w:noProof/>
            <w:webHidden/>
          </w:rPr>
        </w:r>
        <w:r w:rsidR="006F0AB1">
          <w:rPr>
            <w:noProof/>
            <w:webHidden/>
          </w:rPr>
          <w:fldChar w:fldCharType="separate"/>
        </w:r>
        <w:r w:rsidR="00D10357">
          <w:rPr>
            <w:noProof/>
            <w:webHidden/>
          </w:rPr>
          <w:t>36</w:t>
        </w:r>
        <w:r w:rsidR="006F0AB1">
          <w:rPr>
            <w:noProof/>
            <w:webHidden/>
          </w:rPr>
          <w:fldChar w:fldCharType="end"/>
        </w:r>
      </w:hyperlink>
    </w:p>
    <w:p w14:paraId="2CB6B6C9" w14:textId="77777777" w:rsidR="00BD1195" w:rsidRPr="00C30A19" w:rsidRDefault="00E40496" w:rsidP="0019118E">
      <w:pPr>
        <w:spacing w:line="276" w:lineRule="auto"/>
      </w:pPr>
      <w:r w:rsidRPr="00C30A19">
        <w:fldChar w:fldCharType="end"/>
      </w:r>
    </w:p>
    <w:p w14:paraId="788F05FF" w14:textId="77777777" w:rsidR="00EC7D6C" w:rsidRPr="00C30A19" w:rsidRDefault="00EC7D6C" w:rsidP="00980626">
      <w:pPr>
        <w:pStyle w:val="Odstavecprvn"/>
      </w:pPr>
      <w:r w:rsidRPr="00C30A19">
        <w:lastRenderedPageBreak/>
        <w:t xml:space="preserve">Pozn.: Obsah se v rámci této šablony generuje automaticky z nadpisů 1-4 úrovně a nečíslované nadpisy. Pro jeho aktualizaci stačí kliknout pravým tlačítkem na vytvořený obsah a vybrat položku „Aktualizovat pole“ </w:t>
      </w:r>
      <w:proofErr w:type="gramStart"/>
      <w:r w:rsidRPr="00C30A19">
        <w:t>-&gt;„</w:t>
      </w:r>
      <w:proofErr w:type="gramEnd"/>
      <w:r w:rsidRPr="00C30A19">
        <w:t>Celá tabulka“.</w:t>
      </w:r>
    </w:p>
    <w:p w14:paraId="21E604B2" w14:textId="77777777" w:rsidR="00401828" w:rsidRPr="00C30A19" w:rsidRDefault="00877C96" w:rsidP="00714799">
      <w:pPr>
        <w:pStyle w:val="Nadpisne"/>
        <w:rPr>
          <w:lang w:val="cs-CZ"/>
        </w:rPr>
      </w:pPr>
      <w:r w:rsidRPr="00C30A19">
        <w:rPr>
          <w:lang w:val="cs-CZ"/>
        </w:rPr>
        <w:br w:type="page"/>
      </w:r>
      <w:r w:rsidR="00401828" w:rsidRPr="00C30A19">
        <w:rPr>
          <w:lang w:val="cs-CZ"/>
        </w:rPr>
        <w:lastRenderedPageBreak/>
        <w:t>Seznam symbolů a zkratek</w:t>
      </w:r>
    </w:p>
    <w:p w14:paraId="104EDA4A" w14:textId="77777777" w:rsidR="00B143C3" w:rsidRPr="00C30A19" w:rsidRDefault="00B143C3" w:rsidP="00B12E59">
      <w:pPr>
        <w:rPr>
          <w:b/>
          <w:sz w:val="22"/>
          <w:szCs w:val="22"/>
        </w:rPr>
      </w:pPr>
      <w:r w:rsidRPr="00C30A19">
        <w:rPr>
          <w:b/>
          <w:sz w:val="22"/>
          <w:szCs w:val="22"/>
        </w:rPr>
        <w:t>Zkratky:</w:t>
      </w:r>
    </w:p>
    <w:p w14:paraId="3C18F025" w14:textId="77777777" w:rsidR="00B143C3" w:rsidRPr="00C30A19" w:rsidRDefault="00B143C3" w:rsidP="007504B5">
      <w:pPr>
        <w:ind w:firstLine="708"/>
      </w:pPr>
      <w:r w:rsidRPr="00C30A19">
        <w:t>FEKT</w:t>
      </w:r>
      <w:r w:rsidRPr="00C30A19">
        <w:tab/>
      </w:r>
      <w:r w:rsidRPr="00C30A19">
        <w:tab/>
        <w:t>…</w:t>
      </w:r>
      <w:r w:rsidRPr="00C30A19">
        <w:tab/>
        <w:t>Fakulta elektrotechniky a komunikačních technologií</w:t>
      </w:r>
    </w:p>
    <w:p w14:paraId="23C19C2D" w14:textId="77777777" w:rsidR="00B143C3" w:rsidRPr="00C30A19" w:rsidRDefault="00B143C3" w:rsidP="007504B5">
      <w:pPr>
        <w:ind w:firstLine="708"/>
      </w:pPr>
      <w:r w:rsidRPr="00C30A19">
        <w:t>VUT</w:t>
      </w:r>
      <w:r w:rsidRPr="00C30A19">
        <w:tab/>
      </w:r>
      <w:r w:rsidRPr="00C30A19">
        <w:tab/>
        <w:t>…</w:t>
      </w:r>
      <w:r w:rsidRPr="00C30A19">
        <w:tab/>
        <w:t>Vysoké učení technické v Brně</w:t>
      </w:r>
    </w:p>
    <w:p w14:paraId="559130EE" w14:textId="77777777" w:rsidR="00B143C3" w:rsidRPr="00C30A19" w:rsidRDefault="00B143C3" w:rsidP="00980626">
      <w:pPr>
        <w:pStyle w:val="Odstavecprvn"/>
      </w:pPr>
    </w:p>
    <w:p w14:paraId="3E0EF859" w14:textId="77777777" w:rsidR="00B143C3" w:rsidRPr="00C30A19" w:rsidRDefault="00B143C3" w:rsidP="00B12E59">
      <w:pPr>
        <w:rPr>
          <w:b/>
          <w:sz w:val="22"/>
          <w:szCs w:val="22"/>
        </w:rPr>
      </w:pPr>
      <w:r w:rsidRPr="00C30A19">
        <w:rPr>
          <w:b/>
          <w:sz w:val="22"/>
          <w:szCs w:val="22"/>
        </w:rPr>
        <w:t>Symboly:</w:t>
      </w:r>
    </w:p>
    <w:p w14:paraId="5F5A38A9" w14:textId="77777777" w:rsidR="00401828" w:rsidRPr="00C30A19" w:rsidRDefault="00B143C3" w:rsidP="007504B5">
      <w:pPr>
        <w:ind w:firstLine="708"/>
      </w:pPr>
      <w:r w:rsidRPr="00C30A19">
        <w:t>U</w:t>
      </w:r>
      <w:r w:rsidRPr="00C30A19">
        <w:tab/>
      </w:r>
      <w:r w:rsidRPr="00C30A19">
        <w:tab/>
        <w:t>…</w:t>
      </w:r>
      <w:r w:rsidRPr="00C30A19">
        <w:tab/>
        <w:t>napětí</w:t>
      </w:r>
      <w:r w:rsidRPr="00C30A19">
        <w:tab/>
      </w:r>
      <w:r w:rsidRPr="00C30A19">
        <w:tab/>
      </w:r>
      <w:r w:rsidRPr="00C30A19">
        <w:tab/>
      </w:r>
      <w:r w:rsidRPr="00C30A19">
        <w:tab/>
      </w:r>
      <w:r w:rsidRPr="00C30A19">
        <w:tab/>
      </w:r>
      <w:r w:rsidRPr="00C30A19">
        <w:tab/>
      </w:r>
      <w:r w:rsidRPr="00C30A19">
        <w:tab/>
        <w:t>[Ω]</w:t>
      </w:r>
    </w:p>
    <w:p w14:paraId="233C8C6E" w14:textId="77777777" w:rsidR="00B143C3" w:rsidRPr="00C30A19" w:rsidRDefault="00B143C3" w:rsidP="007504B5">
      <w:pPr>
        <w:ind w:firstLine="708"/>
      </w:pPr>
      <w:r w:rsidRPr="00C30A19">
        <w:t>I</w:t>
      </w:r>
      <w:r w:rsidRPr="00C30A19">
        <w:tab/>
      </w:r>
      <w:r w:rsidRPr="00C30A19">
        <w:tab/>
        <w:t>…</w:t>
      </w:r>
      <w:r w:rsidRPr="00C30A19">
        <w:tab/>
        <w:t>proud</w:t>
      </w:r>
      <w:r w:rsidRPr="00C30A19">
        <w:tab/>
      </w:r>
      <w:r w:rsidRPr="00C30A19">
        <w:tab/>
      </w:r>
      <w:r w:rsidRPr="00C30A19">
        <w:tab/>
      </w:r>
      <w:r w:rsidRPr="00C30A19">
        <w:tab/>
      </w:r>
      <w:r w:rsidRPr="00C30A19">
        <w:tab/>
      </w:r>
      <w:r w:rsidRPr="00C30A19">
        <w:tab/>
      </w:r>
      <w:r w:rsidRPr="00C30A19">
        <w:tab/>
        <w:t>[A]</w:t>
      </w:r>
    </w:p>
    <w:p w14:paraId="64E4140D" w14:textId="77777777" w:rsidR="00401828" w:rsidRPr="00C30A19" w:rsidRDefault="00401828" w:rsidP="00401828">
      <w:pPr>
        <w:pStyle w:val="Nadpisne"/>
        <w:rPr>
          <w:lang w:val="cs-CZ"/>
        </w:rPr>
      </w:pPr>
    </w:p>
    <w:p w14:paraId="1CE22A7D" w14:textId="77777777" w:rsidR="00B143C3" w:rsidRPr="00C30A19" w:rsidRDefault="00B143C3" w:rsidP="00B12E59">
      <w:pPr>
        <w:rPr>
          <w:b/>
          <w:i/>
          <w:color w:val="FF0000"/>
        </w:rPr>
      </w:pPr>
      <w:r w:rsidRPr="00C30A19">
        <w:rPr>
          <w:b/>
          <w:i/>
          <w:color w:val="FF0000"/>
        </w:rPr>
        <w:t>Pozn.: V této části by měly být uvedeny všechny zkratky použité v textu a všechny symboly použité v rovnicí</w:t>
      </w:r>
      <w:r w:rsidR="00437C28" w:rsidRPr="00C30A19">
        <w:rPr>
          <w:b/>
          <w:i/>
          <w:color w:val="FF0000"/>
        </w:rPr>
        <w:t>c</w:t>
      </w:r>
      <w:r w:rsidRPr="00C30A19">
        <w:rPr>
          <w:b/>
          <w:i/>
          <w:color w:val="FF0000"/>
        </w:rPr>
        <w:t>h</w:t>
      </w:r>
      <w:r w:rsidR="00A96CC3" w:rsidRPr="00C30A19">
        <w:rPr>
          <w:b/>
          <w:i/>
          <w:color w:val="FF0000"/>
        </w:rPr>
        <w:t>.</w:t>
      </w:r>
    </w:p>
    <w:p w14:paraId="2B84C93D" w14:textId="77777777" w:rsidR="00401828" w:rsidRPr="00C30A19" w:rsidRDefault="00401828" w:rsidP="00401828">
      <w:pPr>
        <w:pStyle w:val="Nadpisne"/>
        <w:rPr>
          <w:lang w:val="cs-CZ"/>
        </w:rPr>
      </w:pPr>
    </w:p>
    <w:p w14:paraId="2028FC1C" w14:textId="77777777" w:rsidR="00401828" w:rsidRPr="00C30A19" w:rsidRDefault="00401828" w:rsidP="00401828">
      <w:pPr>
        <w:pStyle w:val="Nadpisne"/>
        <w:rPr>
          <w:lang w:val="cs-CZ"/>
        </w:rPr>
      </w:pPr>
    </w:p>
    <w:p w14:paraId="5F5C7491" w14:textId="77777777" w:rsidR="00401828" w:rsidRPr="00C30A19" w:rsidRDefault="00401828" w:rsidP="00401828">
      <w:pPr>
        <w:pStyle w:val="Nadpisne"/>
        <w:rPr>
          <w:lang w:val="cs-CZ"/>
        </w:rPr>
      </w:pPr>
    </w:p>
    <w:p w14:paraId="78F0D9EE" w14:textId="77777777" w:rsidR="00401828" w:rsidRPr="00C30A19" w:rsidRDefault="00401828" w:rsidP="00401828">
      <w:pPr>
        <w:pStyle w:val="Nadpisne"/>
        <w:rPr>
          <w:lang w:val="cs-CZ"/>
        </w:rPr>
      </w:pPr>
    </w:p>
    <w:p w14:paraId="4AE577F2" w14:textId="77777777" w:rsidR="00401828" w:rsidRPr="00C30A19" w:rsidRDefault="00401828" w:rsidP="00401828">
      <w:pPr>
        <w:pStyle w:val="Nadpisne"/>
        <w:rPr>
          <w:lang w:val="cs-CZ"/>
        </w:rPr>
      </w:pPr>
    </w:p>
    <w:p w14:paraId="60375BC0" w14:textId="77777777" w:rsidR="00401828" w:rsidRPr="00C30A19" w:rsidRDefault="00401828" w:rsidP="00401828">
      <w:pPr>
        <w:pStyle w:val="Nadpisne"/>
        <w:rPr>
          <w:lang w:val="cs-CZ"/>
        </w:rPr>
      </w:pPr>
    </w:p>
    <w:p w14:paraId="46C7B09D" w14:textId="77777777" w:rsidR="00401828" w:rsidRPr="00C30A19" w:rsidRDefault="00401828" w:rsidP="00401828">
      <w:pPr>
        <w:pStyle w:val="Nadpisne"/>
        <w:rPr>
          <w:lang w:val="cs-CZ"/>
        </w:rPr>
      </w:pPr>
    </w:p>
    <w:p w14:paraId="75CF4508" w14:textId="77777777" w:rsidR="00401828" w:rsidRPr="00C30A19" w:rsidRDefault="00401828" w:rsidP="00401828">
      <w:pPr>
        <w:pStyle w:val="Nadpisne"/>
        <w:rPr>
          <w:lang w:val="cs-CZ"/>
        </w:rPr>
      </w:pPr>
    </w:p>
    <w:p w14:paraId="2B98477B" w14:textId="77777777" w:rsidR="00401828" w:rsidRPr="00C30A19" w:rsidRDefault="00401828" w:rsidP="00401828">
      <w:pPr>
        <w:pStyle w:val="Nadpisne"/>
        <w:rPr>
          <w:lang w:val="cs-CZ"/>
        </w:rPr>
      </w:pPr>
    </w:p>
    <w:p w14:paraId="0BFB1207" w14:textId="77777777" w:rsidR="00401828" w:rsidRPr="00C30A19" w:rsidRDefault="00401828" w:rsidP="00401828">
      <w:pPr>
        <w:pStyle w:val="Nadpisne"/>
        <w:rPr>
          <w:lang w:val="cs-CZ"/>
        </w:rPr>
      </w:pPr>
    </w:p>
    <w:p w14:paraId="39EF4FF0" w14:textId="77777777" w:rsidR="00401828" w:rsidRPr="00C30A19" w:rsidRDefault="00401828" w:rsidP="00401828">
      <w:pPr>
        <w:pStyle w:val="Nadpisne"/>
        <w:rPr>
          <w:lang w:val="cs-CZ"/>
        </w:rPr>
      </w:pPr>
      <w:r w:rsidRPr="00C30A19">
        <w:rPr>
          <w:lang w:val="cs-CZ"/>
        </w:rPr>
        <w:lastRenderedPageBreak/>
        <w:t>Seznam obrázků</w:t>
      </w:r>
    </w:p>
    <w:p w14:paraId="2CDA8946" w14:textId="4AD4D2D6" w:rsidR="009A5AFE" w:rsidRDefault="0072400A">
      <w:pPr>
        <w:pStyle w:val="Seznamobrzk"/>
        <w:tabs>
          <w:tab w:val="right" w:leader="dot" w:pos="8493"/>
        </w:tabs>
        <w:rPr>
          <w:rFonts w:asciiTheme="minorHAnsi" w:eastAsiaTheme="minorEastAsia" w:hAnsiTheme="minorHAnsi" w:cstheme="minorBidi"/>
          <w:noProof/>
          <w:sz w:val="22"/>
          <w:szCs w:val="22"/>
        </w:rPr>
      </w:pPr>
      <w:r w:rsidRPr="00C30A19">
        <w:fldChar w:fldCharType="begin"/>
      </w:r>
      <w:r w:rsidRPr="00C30A19">
        <w:instrText xml:space="preserve"> TOC \h \z \c "Obr." </w:instrText>
      </w:r>
      <w:r w:rsidRPr="00C30A19">
        <w:fldChar w:fldCharType="separate"/>
      </w:r>
      <w:hyperlink w:anchor="_Toc31919761" w:history="1">
        <w:r w:rsidR="009A5AFE" w:rsidRPr="00FD7D81">
          <w:rPr>
            <w:rStyle w:val="Hypertextovodkaz"/>
            <w:noProof/>
          </w:rPr>
          <w:t>Obr. 2.1: Bicí souprava [8]</w:t>
        </w:r>
        <w:r w:rsidR="009A5AFE">
          <w:rPr>
            <w:noProof/>
            <w:webHidden/>
          </w:rPr>
          <w:tab/>
        </w:r>
        <w:r w:rsidR="009A5AFE">
          <w:rPr>
            <w:noProof/>
            <w:webHidden/>
          </w:rPr>
          <w:fldChar w:fldCharType="begin"/>
        </w:r>
        <w:r w:rsidR="009A5AFE">
          <w:rPr>
            <w:noProof/>
            <w:webHidden/>
          </w:rPr>
          <w:instrText xml:space="preserve"> PAGEREF _Toc31919761 \h </w:instrText>
        </w:r>
        <w:r w:rsidR="009A5AFE">
          <w:rPr>
            <w:noProof/>
            <w:webHidden/>
          </w:rPr>
        </w:r>
        <w:r w:rsidR="009A5AFE">
          <w:rPr>
            <w:noProof/>
            <w:webHidden/>
          </w:rPr>
          <w:fldChar w:fldCharType="separate"/>
        </w:r>
        <w:r w:rsidR="00D10357">
          <w:rPr>
            <w:noProof/>
            <w:webHidden/>
          </w:rPr>
          <w:t>14</w:t>
        </w:r>
        <w:r w:rsidR="009A5AFE">
          <w:rPr>
            <w:noProof/>
            <w:webHidden/>
          </w:rPr>
          <w:fldChar w:fldCharType="end"/>
        </w:r>
      </w:hyperlink>
    </w:p>
    <w:p w14:paraId="56D10929" w14:textId="311DD8F7" w:rsidR="009A5AFE" w:rsidRDefault="006F65E9">
      <w:pPr>
        <w:pStyle w:val="Seznamobrzk"/>
        <w:tabs>
          <w:tab w:val="right" w:leader="dot" w:pos="8493"/>
        </w:tabs>
        <w:rPr>
          <w:rFonts w:asciiTheme="minorHAnsi" w:eastAsiaTheme="minorEastAsia" w:hAnsiTheme="minorHAnsi" w:cstheme="minorBidi"/>
          <w:noProof/>
          <w:sz w:val="22"/>
          <w:szCs w:val="22"/>
        </w:rPr>
      </w:pPr>
      <w:hyperlink w:anchor="_Toc31919762" w:history="1">
        <w:r w:rsidR="009A5AFE" w:rsidRPr="00FD7D81">
          <w:rPr>
            <w:rStyle w:val="Hypertextovodkaz"/>
            <w:noProof/>
          </w:rPr>
          <w:t>Obr. 3.1: Aproximace dolní propusti</w:t>
        </w:r>
        <w:r w:rsidR="009A5AFE">
          <w:rPr>
            <w:noProof/>
            <w:webHidden/>
          </w:rPr>
          <w:tab/>
        </w:r>
        <w:r w:rsidR="009A5AFE">
          <w:rPr>
            <w:noProof/>
            <w:webHidden/>
          </w:rPr>
          <w:fldChar w:fldCharType="begin"/>
        </w:r>
        <w:r w:rsidR="009A5AFE">
          <w:rPr>
            <w:noProof/>
            <w:webHidden/>
          </w:rPr>
          <w:instrText xml:space="preserve"> PAGEREF _Toc31919762 \h </w:instrText>
        </w:r>
        <w:r w:rsidR="009A5AFE">
          <w:rPr>
            <w:noProof/>
            <w:webHidden/>
          </w:rPr>
        </w:r>
        <w:r w:rsidR="009A5AFE">
          <w:rPr>
            <w:noProof/>
            <w:webHidden/>
          </w:rPr>
          <w:fldChar w:fldCharType="separate"/>
        </w:r>
        <w:r w:rsidR="00D10357">
          <w:rPr>
            <w:noProof/>
            <w:webHidden/>
          </w:rPr>
          <w:t>17</w:t>
        </w:r>
        <w:r w:rsidR="009A5AFE">
          <w:rPr>
            <w:noProof/>
            <w:webHidden/>
          </w:rPr>
          <w:fldChar w:fldCharType="end"/>
        </w:r>
      </w:hyperlink>
    </w:p>
    <w:p w14:paraId="2C5955B8" w14:textId="1FFDE15D" w:rsidR="009A5AFE" w:rsidRDefault="006F65E9">
      <w:pPr>
        <w:pStyle w:val="Seznamobrzk"/>
        <w:tabs>
          <w:tab w:val="right" w:leader="dot" w:pos="8493"/>
        </w:tabs>
        <w:rPr>
          <w:rFonts w:asciiTheme="minorHAnsi" w:eastAsiaTheme="minorEastAsia" w:hAnsiTheme="minorHAnsi" w:cstheme="minorBidi"/>
          <w:noProof/>
          <w:sz w:val="22"/>
          <w:szCs w:val="22"/>
        </w:rPr>
      </w:pPr>
      <w:hyperlink w:anchor="_Toc31919763" w:history="1">
        <w:r w:rsidR="009A5AFE" w:rsidRPr="00FD7D81">
          <w:rPr>
            <w:rStyle w:val="Hypertextovodkaz"/>
            <w:noProof/>
          </w:rPr>
          <w:t>Obr. 3.2: Modulová frekvenční charakteristika banky filtrů</w:t>
        </w:r>
        <w:r w:rsidR="009A5AFE">
          <w:rPr>
            <w:noProof/>
            <w:webHidden/>
          </w:rPr>
          <w:tab/>
        </w:r>
        <w:r w:rsidR="009A5AFE">
          <w:rPr>
            <w:noProof/>
            <w:webHidden/>
          </w:rPr>
          <w:fldChar w:fldCharType="begin"/>
        </w:r>
        <w:r w:rsidR="009A5AFE">
          <w:rPr>
            <w:noProof/>
            <w:webHidden/>
          </w:rPr>
          <w:instrText xml:space="preserve"> PAGEREF _Toc31919763 \h </w:instrText>
        </w:r>
        <w:r w:rsidR="009A5AFE">
          <w:rPr>
            <w:noProof/>
            <w:webHidden/>
          </w:rPr>
        </w:r>
        <w:r w:rsidR="009A5AFE">
          <w:rPr>
            <w:noProof/>
            <w:webHidden/>
          </w:rPr>
          <w:fldChar w:fldCharType="separate"/>
        </w:r>
        <w:r w:rsidR="00D10357">
          <w:rPr>
            <w:noProof/>
            <w:webHidden/>
          </w:rPr>
          <w:t>19</w:t>
        </w:r>
        <w:r w:rsidR="009A5AFE">
          <w:rPr>
            <w:noProof/>
            <w:webHidden/>
          </w:rPr>
          <w:fldChar w:fldCharType="end"/>
        </w:r>
      </w:hyperlink>
    </w:p>
    <w:p w14:paraId="7A3A35ED" w14:textId="59A15FE0" w:rsidR="009A5AFE" w:rsidRDefault="006F65E9">
      <w:pPr>
        <w:pStyle w:val="Seznamobrzk"/>
        <w:tabs>
          <w:tab w:val="right" w:leader="dot" w:pos="8493"/>
        </w:tabs>
        <w:rPr>
          <w:rFonts w:asciiTheme="minorHAnsi" w:eastAsiaTheme="minorEastAsia" w:hAnsiTheme="minorHAnsi" w:cstheme="minorBidi"/>
          <w:noProof/>
          <w:sz w:val="22"/>
          <w:szCs w:val="22"/>
        </w:rPr>
      </w:pPr>
      <w:hyperlink w:anchor="_Toc31919764" w:history="1">
        <w:r w:rsidR="009A5AFE" w:rsidRPr="00FD7D81">
          <w:rPr>
            <w:rStyle w:val="Hypertextovodkaz"/>
            <w:noProof/>
          </w:rPr>
          <w:t>Obr. 5.1 Vložený obrázek [2]</w:t>
        </w:r>
        <w:r w:rsidR="009A5AFE">
          <w:rPr>
            <w:noProof/>
            <w:webHidden/>
          </w:rPr>
          <w:tab/>
        </w:r>
        <w:r w:rsidR="009A5AFE">
          <w:rPr>
            <w:noProof/>
            <w:webHidden/>
          </w:rPr>
          <w:fldChar w:fldCharType="begin"/>
        </w:r>
        <w:r w:rsidR="009A5AFE">
          <w:rPr>
            <w:noProof/>
            <w:webHidden/>
          </w:rPr>
          <w:instrText xml:space="preserve"> PAGEREF _Toc31919764 \h </w:instrText>
        </w:r>
        <w:r w:rsidR="009A5AFE">
          <w:rPr>
            <w:noProof/>
            <w:webHidden/>
          </w:rPr>
        </w:r>
        <w:r w:rsidR="009A5AFE">
          <w:rPr>
            <w:noProof/>
            <w:webHidden/>
          </w:rPr>
          <w:fldChar w:fldCharType="separate"/>
        </w:r>
        <w:r w:rsidR="00D10357">
          <w:rPr>
            <w:noProof/>
            <w:webHidden/>
          </w:rPr>
          <w:t>30</w:t>
        </w:r>
        <w:r w:rsidR="009A5AFE">
          <w:rPr>
            <w:noProof/>
            <w:webHidden/>
          </w:rPr>
          <w:fldChar w:fldCharType="end"/>
        </w:r>
      </w:hyperlink>
    </w:p>
    <w:p w14:paraId="2633CD3F" w14:textId="42E12332" w:rsidR="009A5AFE" w:rsidRDefault="006F65E9">
      <w:pPr>
        <w:pStyle w:val="Seznamobrzk"/>
        <w:tabs>
          <w:tab w:val="right" w:leader="dot" w:pos="8493"/>
        </w:tabs>
        <w:rPr>
          <w:rFonts w:asciiTheme="minorHAnsi" w:eastAsiaTheme="minorEastAsia" w:hAnsiTheme="minorHAnsi" w:cstheme="minorBidi"/>
          <w:noProof/>
          <w:sz w:val="22"/>
          <w:szCs w:val="22"/>
        </w:rPr>
      </w:pPr>
      <w:hyperlink w:anchor="_Toc31919765" w:history="1">
        <w:r w:rsidR="009A5AFE" w:rsidRPr="00FD7D81">
          <w:rPr>
            <w:rStyle w:val="Hypertextovodkaz"/>
            <w:noProof/>
          </w:rPr>
          <w:t>Obr. 6.1: Příklad popisu obrázku</w:t>
        </w:r>
        <w:r w:rsidR="009A5AFE">
          <w:rPr>
            <w:noProof/>
            <w:webHidden/>
          </w:rPr>
          <w:tab/>
        </w:r>
        <w:r w:rsidR="009A5AFE">
          <w:rPr>
            <w:noProof/>
            <w:webHidden/>
          </w:rPr>
          <w:fldChar w:fldCharType="begin"/>
        </w:r>
        <w:r w:rsidR="009A5AFE">
          <w:rPr>
            <w:noProof/>
            <w:webHidden/>
          </w:rPr>
          <w:instrText xml:space="preserve"> PAGEREF _Toc31919765 \h </w:instrText>
        </w:r>
        <w:r w:rsidR="009A5AFE">
          <w:rPr>
            <w:noProof/>
            <w:webHidden/>
          </w:rPr>
        </w:r>
        <w:r w:rsidR="009A5AFE">
          <w:rPr>
            <w:noProof/>
            <w:webHidden/>
          </w:rPr>
          <w:fldChar w:fldCharType="separate"/>
        </w:r>
        <w:r w:rsidR="00D10357">
          <w:rPr>
            <w:noProof/>
            <w:webHidden/>
          </w:rPr>
          <w:t>31</w:t>
        </w:r>
        <w:r w:rsidR="009A5AFE">
          <w:rPr>
            <w:noProof/>
            <w:webHidden/>
          </w:rPr>
          <w:fldChar w:fldCharType="end"/>
        </w:r>
      </w:hyperlink>
    </w:p>
    <w:p w14:paraId="2C559F03" w14:textId="77777777" w:rsidR="00401828" w:rsidRPr="00C30A19" w:rsidRDefault="0072400A" w:rsidP="00401828">
      <w:pPr>
        <w:pStyle w:val="Nadpisne"/>
        <w:rPr>
          <w:lang w:val="cs-CZ"/>
        </w:rPr>
      </w:pPr>
      <w:r w:rsidRPr="00C30A19">
        <w:rPr>
          <w:lang w:val="cs-CZ"/>
        </w:rPr>
        <w:fldChar w:fldCharType="end"/>
      </w:r>
    </w:p>
    <w:p w14:paraId="6BC2079C" w14:textId="77777777" w:rsidR="009648FE" w:rsidRPr="00C30A19" w:rsidRDefault="009648FE" w:rsidP="00980626">
      <w:pPr>
        <w:pStyle w:val="Odstavecprvn"/>
      </w:pPr>
      <w:r w:rsidRPr="00C30A19">
        <w:t xml:space="preserve">Pozn.: Seznam obrázků se v rámci této šablony generuje automaticky z vložených titulků. Pro jeho aktualizaci stačí kliknout pravým tlačítkem na vytvořený </w:t>
      </w:r>
      <w:r w:rsidR="007504B5" w:rsidRPr="00C30A19">
        <w:t>Seznam obrázků</w:t>
      </w:r>
      <w:r w:rsidRPr="00C30A19">
        <w:t xml:space="preserve"> a vybrat položku „Aktualizovat pole“ </w:t>
      </w:r>
      <w:proofErr w:type="gramStart"/>
      <w:r w:rsidRPr="00C30A19">
        <w:t>-&gt;„</w:t>
      </w:r>
      <w:proofErr w:type="gramEnd"/>
      <w:r w:rsidRPr="00C30A19">
        <w:t>Celá tabulka“. Všechny položky formátované zmíněným stylem se přidají do seznamu.</w:t>
      </w:r>
    </w:p>
    <w:p w14:paraId="0DAADD7E" w14:textId="77777777" w:rsidR="009648FE" w:rsidRPr="00C30A19" w:rsidRDefault="009648FE" w:rsidP="00980626">
      <w:pPr>
        <w:pStyle w:val="Odstavecprvn"/>
      </w:pPr>
    </w:p>
    <w:p w14:paraId="6EFFDAF3" w14:textId="77777777" w:rsidR="009648FE" w:rsidRPr="00C30A19" w:rsidRDefault="009648FE" w:rsidP="009648FE">
      <w:pPr>
        <w:jc w:val="center"/>
        <w:rPr>
          <w:b/>
          <w:i/>
          <w:color w:val="FF0000"/>
        </w:rPr>
      </w:pPr>
      <w:r w:rsidRPr="00C30A19">
        <w:rPr>
          <w:b/>
          <w:i/>
          <w:color w:val="FF0000"/>
        </w:rPr>
        <w:t xml:space="preserve">!!! Pokud závěrečná práce neobsahuje </w:t>
      </w:r>
      <w:r w:rsidR="007504B5" w:rsidRPr="00C30A19">
        <w:rPr>
          <w:b/>
          <w:i/>
          <w:color w:val="FF0000"/>
        </w:rPr>
        <w:t>obrázky</w:t>
      </w:r>
      <w:r w:rsidRPr="00C30A19">
        <w:rPr>
          <w:b/>
          <w:i/>
          <w:color w:val="FF0000"/>
        </w:rPr>
        <w:t>, tuto kapitolu smažte.!!!</w:t>
      </w:r>
    </w:p>
    <w:p w14:paraId="687F949C" w14:textId="77777777" w:rsidR="009648FE" w:rsidRPr="00C30A19" w:rsidRDefault="009648FE" w:rsidP="00401828">
      <w:pPr>
        <w:pStyle w:val="Nadpisne"/>
        <w:rPr>
          <w:lang w:val="cs-CZ"/>
        </w:rPr>
      </w:pPr>
    </w:p>
    <w:p w14:paraId="01751A17" w14:textId="77777777" w:rsidR="00B143C3" w:rsidRPr="00C30A19" w:rsidRDefault="00B143C3" w:rsidP="00401828">
      <w:pPr>
        <w:pStyle w:val="Nadpisne"/>
        <w:rPr>
          <w:lang w:val="cs-CZ"/>
        </w:rPr>
      </w:pPr>
    </w:p>
    <w:p w14:paraId="047689AC" w14:textId="77777777" w:rsidR="00B143C3" w:rsidRPr="00C30A19" w:rsidRDefault="00B143C3" w:rsidP="00401828">
      <w:pPr>
        <w:pStyle w:val="Nadpisne"/>
        <w:rPr>
          <w:lang w:val="cs-CZ"/>
        </w:rPr>
      </w:pPr>
    </w:p>
    <w:p w14:paraId="528C507E" w14:textId="77777777" w:rsidR="00401828" w:rsidRPr="00C30A19" w:rsidRDefault="00401828" w:rsidP="00401828">
      <w:pPr>
        <w:pStyle w:val="Nadpisne"/>
        <w:rPr>
          <w:lang w:val="cs-CZ"/>
        </w:rPr>
      </w:pPr>
    </w:p>
    <w:p w14:paraId="6BF8E245" w14:textId="77777777" w:rsidR="00401828" w:rsidRPr="00C30A19" w:rsidRDefault="00401828" w:rsidP="00401828">
      <w:pPr>
        <w:pStyle w:val="Nadpisne"/>
        <w:rPr>
          <w:lang w:val="cs-CZ"/>
        </w:rPr>
      </w:pPr>
    </w:p>
    <w:p w14:paraId="460D729E" w14:textId="77777777" w:rsidR="00401828" w:rsidRPr="00C30A19" w:rsidRDefault="00401828" w:rsidP="00401828">
      <w:pPr>
        <w:pStyle w:val="Nadpisne"/>
        <w:rPr>
          <w:lang w:val="cs-CZ"/>
        </w:rPr>
      </w:pPr>
    </w:p>
    <w:p w14:paraId="0CF2F37D" w14:textId="77777777" w:rsidR="00401828" w:rsidRPr="00C30A19" w:rsidRDefault="00401828" w:rsidP="00401828">
      <w:pPr>
        <w:pStyle w:val="Nadpisne"/>
        <w:rPr>
          <w:lang w:val="cs-CZ"/>
        </w:rPr>
      </w:pPr>
    </w:p>
    <w:p w14:paraId="5F73BEF3" w14:textId="77777777" w:rsidR="00401828" w:rsidRPr="00C30A19" w:rsidRDefault="00401828" w:rsidP="00401828">
      <w:pPr>
        <w:pStyle w:val="Nadpisne"/>
        <w:rPr>
          <w:lang w:val="cs-CZ"/>
        </w:rPr>
      </w:pPr>
    </w:p>
    <w:p w14:paraId="7671677C" w14:textId="77777777" w:rsidR="00401828" w:rsidRPr="00C30A19" w:rsidRDefault="00401828" w:rsidP="00401828">
      <w:pPr>
        <w:pStyle w:val="Nadpisne"/>
        <w:rPr>
          <w:lang w:val="cs-CZ"/>
        </w:rPr>
      </w:pPr>
    </w:p>
    <w:p w14:paraId="779BFFDF" w14:textId="77777777" w:rsidR="00401828" w:rsidRPr="00C30A19" w:rsidRDefault="00401828" w:rsidP="00401828">
      <w:pPr>
        <w:pStyle w:val="Nadpisne"/>
        <w:rPr>
          <w:lang w:val="cs-CZ"/>
        </w:rPr>
      </w:pPr>
    </w:p>
    <w:p w14:paraId="36B409B8" w14:textId="77777777" w:rsidR="00081B74" w:rsidRPr="00C30A19" w:rsidRDefault="00081B74" w:rsidP="00401828">
      <w:pPr>
        <w:pStyle w:val="Nadpisne"/>
        <w:rPr>
          <w:lang w:val="cs-CZ"/>
        </w:rPr>
      </w:pPr>
    </w:p>
    <w:p w14:paraId="33E5AD7D" w14:textId="77777777" w:rsidR="00401828" w:rsidRPr="00C30A19" w:rsidRDefault="00401828" w:rsidP="00401828">
      <w:pPr>
        <w:pStyle w:val="Nadpisne"/>
        <w:rPr>
          <w:lang w:val="cs-CZ"/>
        </w:rPr>
      </w:pPr>
      <w:r w:rsidRPr="00C30A19">
        <w:rPr>
          <w:lang w:val="cs-CZ"/>
        </w:rPr>
        <w:t>Seznam tabulek</w:t>
      </w:r>
    </w:p>
    <w:p w14:paraId="0D3D5F7E" w14:textId="4CCECE87" w:rsidR="007D2793" w:rsidRPr="00C30A19" w:rsidRDefault="00081B74">
      <w:pPr>
        <w:pStyle w:val="Seznamobrzk"/>
        <w:tabs>
          <w:tab w:val="right" w:leader="dot" w:pos="8493"/>
        </w:tabs>
        <w:rPr>
          <w:rFonts w:ascii="Calibri" w:hAnsi="Calibri"/>
          <w:noProof/>
          <w:sz w:val="22"/>
          <w:szCs w:val="22"/>
        </w:rPr>
      </w:pPr>
      <w:r w:rsidRPr="00C30A19">
        <w:fldChar w:fldCharType="begin"/>
      </w:r>
      <w:r w:rsidRPr="00C30A19">
        <w:instrText xml:space="preserve"> TOC \h \z \c "Tabulka" </w:instrText>
      </w:r>
      <w:r w:rsidRPr="00C30A19">
        <w:fldChar w:fldCharType="separate"/>
      </w:r>
      <w:hyperlink w:anchor="_Toc508096142" w:history="1">
        <w:r w:rsidR="007D2793" w:rsidRPr="00C30A19">
          <w:rPr>
            <w:rStyle w:val="Hypertextovodkaz"/>
            <w:noProof/>
          </w:rPr>
          <w:t>Tabulka 4</w:t>
        </w:r>
        <w:r w:rsidR="007D2793" w:rsidRPr="00C30A19">
          <w:rPr>
            <w:rStyle w:val="Hypertextovodkaz"/>
            <w:noProof/>
          </w:rPr>
          <w:noBreakHyphen/>
          <w:t>1 Příklad popisu tabulky</w:t>
        </w:r>
        <w:r w:rsidR="007D2793" w:rsidRPr="00C30A19">
          <w:rPr>
            <w:noProof/>
            <w:webHidden/>
          </w:rPr>
          <w:tab/>
        </w:r>
        <w:r w:rsidR="007D2793" w:rsidRPr="00C30A19">
          <w:rPr>
            <w:noProof/>
            <w:webHidden/>
          </w:rPr>
          <w:fldChar w:fldCharType="begin"/>
        </w:r>
        <w:r w:rsidR="007D2793" w:rsidRPr="00C30A19">
          <w:rPr>
            <w:noProof/>
            <w:webHidden/>
          </w:rPr>
          <w:instrText xml:space="preserve"> PAGEREF _Toc508096142 \h </w:instrText>
        </w:r>
        <w:r w:rsidR="007D2793" w:rsidRPr="00C30A19">
          <w:rPr>
            <w:noProof/>
            <w:webHidden/>
          </w:rPr>
        </w:r>
        <w:r w:rsidR="007D2793" w:rsidRPr="00C30A19">
          <w:rPr>
            <w:noProof/>
            <w:webHidden/>
          </w:rPr>
          <w:fldChar w:fldCharType="separate"/>
        </w:r>
        <w:r w:rsidR="00D10357">
          <w:rPr>
            <w:noProof/>
            <w:webHidden/>
          </w:rPr>
          <w:t>31</w:t>
        </w:r>
        <w:r w:rsidR="007D2793" w:rsidRPr="00C30A19">
          <w:rPr>
            <w:noProof/>
            <w:webHidden/>
          </w:rPr>
          <w:fldChar w:fldCharType="end"/>
        </w:r>
      </w:hyperlink>
    </w:p>
    <w:p w14:paraId="06851867" w14:textId="77777777" w:rsidR="00B143C3" w:rsidRPr="00C30A19" w:rsidRDefault="00081B74" w:rsidP="00B143C3">
      <w:pPr>
        <w:pStyle w:val="Nadpisne"/>
        <w:rPr>
          <w:lang w:val="cs-CZ"/>
        </w:rPr>
      </w:pPr>
      <w:r w:rsidRPr="00C30A19">
        <w:rPr>
          <w:lang w:val="cs-CZ"/>
        </w:rPr>
        <w:fldChar w:fldCharType="end"/>
      </w:r>
    </w:p>
    <w:p w14:paraId="3B05E0AA" w14:textId="77777777" w:rsidR="00B143C3" w:rsidRPr="00C30A19" w:rsidRDefault="00B143C3" w:rsidP="00980626">
      <w:pPr>
        <w:pStyle w:val="Odstavecprvn"/>
      </w:pPr>
      <w:r w:rsidRPr="00C30A19">
        <w:t xml:space="preserve">Pozn.: Seznam tabulek se v rámci této šablony generuje automaticky </w:t>
      </w:r>
      <w:r w:rsidR="00437C28" w:rsidRPr="00C30A19">
        <w:t xml:space="preserve">z vložených titulků. </w:t>
      </w:r>
      <w:r w:rsidRPr="00C30A19">
        <w:t xml:space="preserve">Pro jeho aktualizaci stačí kliknout pravým tlačítkem na vytvořený obsah a vybrat položku „Aktualizovat pole“ </w:t>
      </w:r>
      <w:proofErr w:type="gramStart"/>
      <w:r w:rsidRPr="00C30A19">
        <w:t>-&gt;„</w:t>
      </w:r>
      <w:proofErr w:type="gramEnd"/>
      <w:r w:rsidRPr="00C30A19">
        <w:t>Celá tabulka“. Všechny položky formátované zmíněným stylem se přid</w:t>
      </w:r>
      <w:r w:rsidR="009648FE" w:rsidRPr="00C30A19">
        <w:t>a</w:t>
      </w:r>
      <w:r w:rsidRPr="00C30A19">
        <w:t>jí do seznamu.</w:t>
      </w:r>
    </w:p>
    <w:p w14:paraId="6B88AAE7" w14:textId="77777777" w:rsidR="00B143C3" w:rsidRPr="00C30A19" w:rsidRDefault="00B143C3" w:rsidP="00980626">
      <w:pPr>
        <w:pStyle w:val="Odstavecprvn"/>
      </w:pPr>
    </w:p>
    <w:p w14:paraId="75115541" w14:textId="77777777" w:rsidR="00B143C3" w:rsidRPr="00C30A19" w:rsidRDefault="00B143C3" w:rsidP="00437C28">
      <w:pPr>
        <w:jc w:val="center"/>
        <w:rPr>
          <w:b/>
          <w:i/>
          <w:color w:val="FF0000"/>
        </w:rPr>
      </w:pPr>
      <w:r w:rsidRPr="00C30A19">
        <w:rPr>
          <w:b/>
          <w:i/>
          <w:color w:val="FF0000"/>
        </w:rPr>
        <w:t>!!! Pokud závěrečná práce neobsahuje tabulky, tuto kapitolu smažte.!!!</w:t>
      </w:r>
    </w:p>
    <w:p w14:paraId="350089D6" w14:textId="77777777" w:rsidR="00401828" w:rsidRPr="00C30A19" w:rsidRDefault="00401828" w:rsidP="00401828">
      <w:pPr>
        <w:pStyle w:val="Nadpisne"/>
        <w:rPr>
          <w:lang w:val="cs-CZ"/>
        </w:rPr>
      </w:pPr>
    </w:p>
    <w:p w14:paraId="70B4ADE2" w14:textId="77777777" w:rsidR="00401828" w:rsidRPr="00C30A19" w:rsidRDefault="00401828" w:rsidP="00401828">
      <w:pPr>
        <w:pStyle w:val="Nadpisne"/>
        <w:rPr>
          <w:lang w:val="cs-CZ"/>
        </w:rPr>
      </w:pPr>
    </w:p>
    <w:p w14:paraId="5E7F9A74" w14:textId="77777777" w:rsidR="00401828" w:rsidRPr="00C30A19" w:rsidRDefault="00401828" w:rsidP="00401828">
      <w:pPr>
        <w:pStyle w:val="Nadpisne"/>
        <w:rPr>
          <w:lang w:val="cs-CZ"/>
        </w:rPr>
      </w:pPr>
    </w:p>
    <w:p w14:paraId="60554EF2" w14:textId="77777777" w:rsidR="00401828" w:rsidRPr="00C30A19" w:rsidRDefault="00401828" w:rsidP="00401828">
      <w:pPr>
        <w:pStyle w:val="Nadpisne"/>
        <w:rPr>
          <w:lang w:val="cs-CZ"/>
        </w:rPr>
      </w:pPr>
    </w:p>
    <w:p w14:paraId="43C28EF4" w14:textId="77777777" w:rsidR="00401828" w:rsidRPr="00C30A19" w:rsidRDefault="00401828" w:rsidP="00401828">
      <w:pPr>
        <w:pStyle w:val="Nadpisne"/>
        <w:rPr>
          <w:lang w:val="cs-CZ"/>
        </w:rPr>
      </w:pPr>
    </w:p>
    <w:p w14:paraId="19F2F5D8" w14:textId="77777777" w:rsidR="00401828" w:rsidRPr="00C30A19" w:rsidRDefault="00401828" w:rsidP="00401828">
      <w:pPr>
        <w:pStyle w:val="Nadpisne"/>
        <w:rPr>
          <w:lang w:val="cs-CZ"/>
        </w:rPr>
      </w:pPr>
    </w:p>
    <w:p w14:paraId="18CE12B9" w14:textId="77777777" w:rsidR="00401828" w:rsidRPr="00C30A19" w:rsidRDefault="00401828" w:rsidP="00401828">
      <w:pPr>
        <w:pStyle w:val="Nadpisne"/>
        <w:rPr>
          <w:lang w:val="cs-CZ"/>
        </w:rPr>
      </w:pPr>
    </w:p>
    <w:p w14:paraId="34B0FFFA" w14:textId="77777777" w:rsidR="00401828" w:rsidRPr="00C30A19" w:rsidRDefault="00401828" w:rsidP="00401828">
      <w:pPr>
        <w:pStyle w:val="Nadpisne"/>
        <w:rPr>
          <w:lang w:val="cs-CZ"/>
        </w:rPr>
      </w:pPr>
    </w:p>
    <w:p w14:paraId="0558D937" w14:textId="77777777" w:rsidR="00401828" w:rsidRPr="00C30A19" w:rsidRDefault="00401828" w:rsidP="00401828">
      <w:pPr>
        <w:pStyle w:val="Nadpisne"/>
        <w:rPr>
          <w:lang w:val="cs-CZ"/>
        </w:rPr>
      </w:pPr>
    </w:p>
    <w:p w14:paraId="3C91B9B8" w14:textId="77777777" w:rsidR="00714799" w:rsidRPr="00C30A19" w:rsidRDefault="00714799" w:rsidP="00401828">
      <w:pPr>
        <w:pStyle w:val="Nadpisne"/>
        <w:rPr>
          <w:lang w:val="cs-CZ"/>
        </w:rPr>
      </w:pPr>
    </w:p>
    <w:p w14:paraId="3D8E9E29" w14:textId="77777777" w:rsidR="00401828" w:rsidRPr="00C30A19" w:rsidRDefault="00401828" w:rsidP="00401828">
      <w:pPr>
        <w:pStyle w:val="Nadpisne"/>
        <w:rPr>
          <w:lang w:val="cs-CZ"/>
        </w:rPr>
      </w:pPr>
    </w:p>
    <w:p w14:paraId="23566E54" w14:textId="77777777" w:rsidR="005009B0" w:rsidRPr="00C30A19" w:rsidRDefault="007B0621" w:rsidP="007B0621">
      <w:pPr>
        <w:pStyle w:val="Nadpis1"/>
      </w:pPr>
      <w:bookmarkStart w:id="2" w:name="_Toc32325337"/>
      <w:bookmarkEnd w:id="0"/>
      <w:bookmarkEnd w:id="1"/>
      <w:r w:rsidRPr="00C30A19">
        <w:t>Úvod</w:t>
      </w:r>
      <w:bookmarkEnd w:id="2"/>
    </w:p>
    <w:p w14:paraId="45D3416A" w14:textId="77777777" w:rsidR="00B12E59" w:rsidRPr="00C30A19" w:rsidRDefault="00B12E59" w:rsidP="009648FE"/>
    <w:p w14:paraId="5481627D" w14:textId="77777777" w:rsidR="00B12E59" w:rsidRPr="00C30A19" w:rsidRDefault="00B12E59" w:rsidP="009648FE"/>
    <w:p w14:paraId="02AC2D3B" w14:textId="77777777" w:rsidR="00B12E59" w:rsidRPr="00C30A19" w:rsidRDefault="00B12E59" w:rsidP="009648FE"/>
    <w:p w14:paraId="224FDF6A" w14:textId="77777777" w:rsidR="00B12E59" w:rsidRPr="00C30A19" w:rsidRDefault="00B12E59" w:rsidP="009648FE"/>
    <w:p w14:paraId="6D3ABB13" w14:textId="77777777" w:rsidR="00B12E59" w:rsidRPr="00C30A19" w:rsidRDefault="00B12E59" w:rsidP="009648FE"/>
    <w:p w14:paraId="0127C962" w14:textId="77777777" w:rsidR="00B12E59" w:rsidRPr="00C30A19" w:rsidRDefault="00B12E59" w:rsidP="009648FE"/>
    <w:p w14:paraId="6E656348" w14:textId="77777777" w:rsidR="00B12E59" w:rsidRPr="00C30A19" w:rsidRDefault="00B12E59" w:rsidP="009648FE"/>
    <w:p w14:paraId="429EA137" w14:textId="77777777" w:rsidR="00B12E59" w:rsidRPr="00C30A19" w:rsidRDefault="00B12E59" w:rsidP="009648FE"/>
    <w:p w14:paraId="5A9B9B1D" w14:textId="77777777" w:rsidR="00B12E59" w:rsidRPr="00C30A19" w:rsidRDefault="00B12E59" w:rsidP="009648FE"/>
    <w:p w14:paraId="1E9A831A" w14:textId="77777777" w:rsidR="00B12E59" w:rsidRPr="00C30A19" w:rsidRDefault="00B12E59" w:rsidP="009648FE"/>
    <w:p w14:paraId="28A42E93" w14:textId="77777777" w:rsidR="00B12E59" w:rsidRPr="00C30A19" w:rsidRDefault="00B12E59" w:rsidP="009648FE"/>
    <w:p w14:paraId="3D9B84BC" w14:textId="77777777" w:rsidR="00B12E59" w:rsidRPr="00C30A19" w:rsidRDefault="00B12E59" w:rsidP="009648FE"/>
    <w:p w14:paraId="123FF724" w14:textId="77777777" w:rsidR="00B12E59" w:rsidRPr="00C30A19" w:rsidRDefault="00B12E59" w:rsidP="009648FE"/>
    <w:p w14:paraId="3AF8E78F" w14:textId="77777777" w:rsidR="00B12E59" w:rsidRPr="00C30A19" w:rsidRDefault="00B12E59" w:rsidP="009648FE"/>
    <w:p w14:paraId="79D83DB9" w14:textId="77777777" w:rsidR="005009B0" w:rsidRPr="00C30A19" w:rsidRDefault="005009B0" w:rsidP="009648FE"/>
    <w:p w14:paraId="77C4EE2C" w14:textId="77777777" w:rsidR="005009B0" w:rsidRPr="00C30A19" w:rsidRDefault="005009B0" w:rsidP="009648FE"/>
    <w:p w14:paraId="58F1F383" w14:textId="77777777" w:rsidR="002D40B8" w:rsidRPr="00C30A19" w:rsidRDefault="002D40B8" w:rsidP="009648FE"/>
    <w:p w14:paraId="5517C739" w14:textId="77777777" w:rsidR="00BC1D8E" w:rsidRPr="00C30A19" w:rsidRDefault="00BC1D8E" w:rsidP="009648FE"/>
    <w:p w14:paraId="0C42BF5C" w14:textId="77777777" w:rsidR="00BC1D8E" w:rsidRPr="00C30A19" w:rsidRDefault="00BC1D8E" w:rsidP="009648FE"/>
    <w:p w14:paraId="77B3E43E" w14:textId="77777777" w:rsidR="00BC1D8E" w:rsidRPr="00C30A19" w:rsidRDefault="00BC1D8E" w:rsidP="009648FE"/>
    <w:p w14:paraId="4B4804BA" w14:textId="77777777" w:rsidR="00BC1D8E" w:rsidRPr="00C30A19" w:rsidRDefault="00BC1D8E" w:rsidP="009648FE"/>
    <w:p w14:paraId="24EA241F" w14:textId="77777777" w:rsidR="00980626" w:rsidRPr="00C30A19" w:rsidRDefault="00980626" w:rsidP="009648FE"/>
    <w:p w14:paraId="457876DA" w14:textId="77777777" w:rsidR="00980626" w:rsidRPr="00C30A19" w:rsidRDefault="00980626" w:rsidP="009648FE"/>
    <w:p w14:paraId="39746EE0" w14:textId="77777777" w:rsidR="00980626" w:rsidRPr="00C30A19" w:rsidRDefault="00980626" w:rsidP="009648FE"/>
    <w:p w14:paraId="42CE4D82" w14:textId="77777777" w:rsidR="00980626" w:rsidRPr="00C30A19" w:rsidRDefault="00980626" w:rsidP="009648FE"/>
    <w:p w14:paraId="7F804EA9" w14:textId="77777777" w:rsidR="00BC1D8E" w:rsidRPr="00C30A19" w:rsidRDefault="00BC1D8E" w:rsidP="009648FE"/>
    <w:p w14:paraId="7856B2CF" w14:textId="77777777" w:rsidR="007B0621" w:rsidRPr="00C30A19" w:rsidRDefault="007B0621" w:rsidP="009648FE"/>
    <w:p w14:paraId="3116B47F" w14:textId="77777777" w:rsidR="00081B74" w:rsidRPr="00C30A19" w:rsidRDefault="00081B74" w:rsidP="009648FE"/>
    <w:p w14:paraId="4F174B5F" w14:textId="77777777" w:rsidR="00B53C4B" w:rsidRPr="00C30A19" w:rsidRDefault="00B53C4B" w:rsidP="009648FE"/>
    <w:p w14:paraId="4BB3502E" w14:textId="77777777" w:rsidR="00427003" w:rsidRDefault="00427003">
      <w:pPr>
        <w:spacing w:line="240" w:lineRule="auto"/>
        <w:ind w:left="0"/>
      </w:pPr>
    </w:p>
    <w:p w14:paraId="3917D84B" w14:textId="77777777" w:rsidR="00427003" w:rsidRDefault="00427003">
      <w:pPr>
        <w:spacing w:line="240" w:lineRule="auto"/>
        <w:ind w:left="0"/>
      </w:pPr>
      <w:r>
        <w:br w:type="page"/>
      </w:r>
    </w:p>
    <w:p w14:paraId="62D17815" w14:textId="77777777" w:rsidR="00D46993" w:rsidRDefault="00D46993" w:rsidP="00D46993">
      <w:pPr>
        <w:pStyle w:val="Nadpis1"/>
      </w:pPr>
      <w:bookmarkStart w:id="3" w:name="_Toc32325338"/>
      <w:r>
        <w:lastRenderedPageBreak/>
        <w:t>Bicí souprava</w:t>
      </w:r>
      <w:bookmarkEnd w:id="3"/>
    </w:p>
    <w:p w14:paraId="18F8985F" w14:textId="688285DC" w:rsidR="008E38B7" w:rsidRDefault="00D46993" w:rsidP="006D69EF">
      <w:pPr>
        <w:pStyle w:val="BPDPNormln"/>
      </w:pPr>
      <w:r>
        <w:t xml:space="preserve">Bicí souprava </w:t>
      </w:r>
      <w:r w:rsidR="006F3987">
        <w:t>je sestava bubnů a činelů,</w:t>
      </w:r>
      <w:r w:rsidR="00E50340">
        <w:t xml:space="preserve"> její</w:t>
      </w:r>
      <w:r w:rsidR="006F3987">
        <w:t xml:space="preserve"> </w:t>
      </w:r>
      <w:r w:rsidR="007656C5">
        <w:t>velikost a složení nejsou dány. Záleží na</w:t>
      </w:r>
      <w:r w:rsidR="00E50340">
        <w:t xml:space="preserve"> preferenc</w:t>
      </w:r>
      <w:r w:rsidR="007656C5">
        <w:t>ích</w:t>
      </w:r>
      <w:r w:rsidR="00E50340">
        <w:t xml:space="preserve"> hráče a také hudebním žánr</w:t>
      </w:r>
      <w:r w:rsidR="007656C5">
        <w:t>u</w:t>
      </w:r>
      <w:r w:rsidR="00E50340">
        <w:t>.</w:t>
      </w:r>
      <w:r>
        <w:t xml:space="preserve"> Na</w:t>
      </w:r>
      <w:r w:rsidR="006F3987">
        <w:t> </w:t>
      </w:r>
      <w:r>
        <w:t xml:space="preserve">obrázku </w:t>
      </w:r>
      <w:r w:rsidR="00571EB3">
        <w:t>(</w:t>
      </w:r>
      <w:r w:rsidR="00EB550A" w:rsidRPr="00571EB3">
        <w:fldChar w:fldCharType="begin"/>
      </w:r>
      <w:r w:rsidR="00EB550A" w:rsidRPr="00571EB3">
        <w:instrText xml:space="preserve"> REF _Ref32488810 \h  \* MERGEFORMAT </w:instrText>
      </w:r>
      <w:r w:rsidR="00EB550A" w:rsidRPr="00571EB3">
        <w:fldChar w:fldCharType="separate"/>
      </w:r>
      <w:r w:rsidR="00EB550A">
        <w:t>o</w:t>
      </w:r>
      <w:r w:rsidR="00EB550A" w:rsidRPr="00D10357">
        <w:t xml:space="preserve">br. </w:t>
      </w:r>
      <w:r w:rsidR="00EB550A" w:rsidRPr="00D10357">
        <w:rPr>
          <w:noProof/>
        </w:rPr>
        <w:t>2</w:t>
      </w:r>
      <w:r w:rsidR="00EB550A" w:rsidRPr="00D10357">
        <w:t>.</w:t>
      </w:r>
      <w:r w:rsidR="00EB550A" w:rsidRPr="00D10357">
        <w:rPr>
          <w:noProof/>
        </w:rPr>
        <w:t>1</w:t>
      </w:r>
      <w:r w:rsidR="00EB550A" w:rsidRPr="00571EB3">
        <w:fldChar w:fldCharType="end"/>
      </w:r>
      <w:r w:rsidR="00571EB3">
        <w:t>)</w:t>
      </w:r>
      <w:r>
        <w:t xml:space="preserve"> je vidět </w:t>
      </w:r>
      <w:r w:rsidR="008E38B7">
        <w:t xml:space="preserve">typická základní bicí souprava. Číslem jedna je označen velký buben (Bass </w:t>
      </w:r>
      <w:proofErr w:type="spellStart"/>
      <w:r w:rsidR="008E38B7">
        <w:t>Drum</w:t>
      </w:r>
      <w:proofErr w:type="spellEnd"/>
      <w:r w:rsidR="008E38B7">
        <w:t xml:space="preserve">), pod číslem dvě je </w:t>
      </w:r>
      <w:r w:rsidR="006D1573">
        <w:t>o</w:t>
      </w:r>
      <w:r w:rsidR="008E38B7">
        <w:t xml:space="preserve">značen kotel (Floor Tom), </w:t>
      </w:r>
      <w:r w:rsidR="00E50340">
        <w:t>číslo tři</w:t>
      </w:r>
      <w:r w:rsidR="008E38B7">
        <w:t xml:space="preserve"> je malý buben (</w:t>
      </w:r>
      <w:proofErr w:type="spellStart"/>
      <w:r w:rsidR="008E38B7">
        <w:t>Snare</w:t>
      </w:r>
      <w:proofErr w:type="spellEnd"/>
      <w:r w:rsidR="008E38B7">
        <w:t xml:space="preserve">), </w:t>
      </w:r>
      <w:r w:rsidR="00E50340">
        <w:t>číslo čtyř</w:t>
      </w:r>
      <w:r w:rsidR="00EB550A">
        <w:t>i</w:t>
      </w:r>
      <w:r w:rsidR="008E38B7">
        <w:t xml:space="preserve"> jsou </w:t>
      </w:r>
      <w:proofErr w:type="spellStart"/>
      <w:r w:rsidR="008E38B7">
        <w:t>tomy</w:t>
      </w:r>
      <w:proofErr w:type="spellEnd"/>
      <w:r w:rsidR="008E38B7">
        <w:t>, nebo také přechody (Tom Tom). Zbývají činely ty</w:t>
      </w:r>
      <w:r w:rsidR="006F3987">
        <w:t> </w:t>
      </w:r>
      <w:r w:rsidR="008E38B7">
        <w:t xml:space="preserve">nemají pro svoje názvy české ekvivalenty, proto se používají názvy anglické, vpravo pod číslem pět se nachází </w:t>
      </w:r>
      <w:proofErr w:type="spellStart"/>
      <w:r w:rsidR="008E38B7">
        <w:t>Hi</w:t>
      </w:r>
      <w:proofErr w:type="spellEnd"/>
      <w:r w:rsidR="00391469">
        <w:t> </w:t>
      </w:r>
      <w:r w:rsidR="008E38B7">
        <w:t>–</w:t>
      </w:r>
      <w:r w:rsidR="00391469">
        <w:t> </w:t>
      </w:r>
      <w:proofErr w:type="spellStart"/>
      <w:r w:rsidR="008E38B7">
        <w:t>Hat</w:t>
      </w:r>
      <w:proofErr w:type="spellEnd"/>
      <w:r w:rsidR="008E38B7">
        <w:t xml:space="preserve"> česky hovorově „</w:t>
      </w:r>
      <w:proofErr w:type="spellStart"/>
      <w:r w:rsidR="008E38B7">
        <w:t>hajtka</w:t>
      </w:r>
      <w:proofErr w:type="spellEnd"/>
      <w:r w:rsidR="008E38B7">
        <w:t xml:space="preserve">“. </w:t>
      </w:r>
      <w:r w:rsidR="00391469">
        <w:t xml:space="preserve">Zbývající dva činely jsou vpravo </w:t>
      </w:r>
      <w:proofErr w:type="spellStart"/>
      <w:r w:rsidR="00391469">
        <w:t>Crash</w:t>
      </w:r>
      <w:proofErr w:type="spellEnd"/>
      <w:r w:rsidR="00391469">
        <w:t xml:space="preserve"> a</w:t>
      </w:r>
      <w:r w:rsidR="006F3987">
        <w:t> </w:t>
      </w:r>
      <w:r w:rsidR="009E42E5">
        <w:t>v</w:t>
      </w:r>
      <w:r w:rsidR="00391469">
        <w:t xml:space="preserve">levo </w:t>
      </w:r>
      <w:proofErr w:type="spellStart"/>
      <w:r w:rsidR="00391469">
        <w:t>Ride</w:t>
      </w:r>
      <w:proofErr w:type="spellEnd"/>
      <w:r w:rsidR="00391469">
        <w:t>.</w:t>
      </w:r>
      <w:r w:rsidR="006D1573">
        <w:t xml:space="preserve"> Souprava může být menší nebo</w:t>
      </w:r>
      <w:r w:rsidR="006F3987">
        <w:t xml:space="preserve"> i mnohem větší. Záleží na</w:t>
      </w:r>
      <w:r w:rsidR="00F34C13">
        <w:t> </w:t>
      </w:r>
      <w:r w:rsidR="006F3987">
        <w:t xml:space="preserve">vkusu hráče a hudebním žánru. </w:t>
      </w:r>
    </w:p>
    <w:p w14:paraId="13FA26B7" w14:textId="77777777" w:rsidR="00391469" w:rsidRDefault="00391469" w:rsidP="00D46993">
      <w:pPr>
        <w:pStyle w:val="BPDPNormln"/>
      </w:pPr>
    </w:p>
    <w:p w14:paraId="7EAC08C7" w14:textId="77777777" w:rsidR="008E38B7" w:rsidRDefault="00391469" w:rsidP="008E38B7">
      <w:pPr>
        <w:pStyle w:val="BPDPNormln"/>
        <w:keepNext/>
        <w:jc w:val="center"/>
      </w:pPr>
      <w:r>
        <w:rPr>
          <w:noProof/>
        </w:rPr>
        <w:drawing>
          <wp:inline distT="0" distB="0" distL="0" distR="0" wp14:anchorId="76EAEC1B" wp14:editId="2D70B62E">
            <wp:extent cx="3571200" cy="2880000"/>
            <wp:effectExtent l="0" t="0" r="0" b="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rum_kit_illustration_edi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571200" cy="2880000"/>
                    </a:xfrm>
                    <a:prstGeom prst="rect">
                      <a:avLst/>
                    </a:prstGeom>
                  </pic:spPr>
                </pic:pic>
              </a:graphicData>
            </a:graphic>
          </wp:inline>
        </w:drawing>
      </w:r>
    </w:p>
    <w:p w14:paraId="28D9B361" w14:textId="5334034F" w:rsidR="008E38B7" w:rsidRDefault="008E38B7" w:rsidP="008E38B7">
      <w:pPr>
        <w:pStyle w:val="Titulek"/>
        <w:jc w:val="center"/>
        <w:rPr>
          <w:b w:val="0"/>
        </w:rPr>
      </w:pPr>
      <w:bookmarkStart w:id="4" w:name="_Ref32488810"/>
      <w:bookmarkStart w:id="5" w:name="_Toc31919761"/>
      <w:r w:rsidRPr="008E38B7">
        <w:rPr>
          <w:b w:val="0"/>
        </w:rPr>
        <w:t xml:space="preserve">Obr. </w:t>
      </w:r>
      <w:r w:rsidR="009711E9">
        <w:rPr>
          <w:b w:val="0"/>
        </w:rPr>
        <w:fldChar w:fldCharType="begin"/>
      </w:r>
      <w:r w:rsidR="009711E9">
        <w:rPr>
          <w:b w:val="0"/>
        </w:rPr>
        <w:instrText xml:space="preserve"> STYLEREF 1 \s </w:instrText>
      </w:r>
      <w:r w:rsidR="009711E9">
        <w:rPr>
          <w:b w:val="0"/>
        </w:rPr>
        <w:fldChar w:fldCharType="separate"/>
      </w:r>
      <w:r w:rsidR="009711E9">
        <w:rPr>
          <w:b w:val="0"/>
          <w:noProof/>
        </w:rPr>
        <w:t>2</w:t>
      </w:r>
      <w:r w:rsidR="009711E9">
        <w:rPr>
          <w:b w:val="0"/>
        </w:rPr>
        <w:fldChar w:fldCharType="end"/>
      </w:r>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9711E9">
        <w:rPr>
          <w:b w:val="0"/>
          <w:noProof/>
        </w:rPr>
        <w:t>1</w:t>
      </w:r>
      <w:r w:rsidR="009711E9">
        <w:rPr>
          <w:b w:val="0"/>
        </w:rPr>
        <w:fldChar w:fldCharType="end"/>
      </w:r>
      <w:bookmarkEnd w:id="4"/>
      <w:r>
        <w:rPr>
          <w:b w:val="0"/>
        </w:rPr>
        <w:t>:</w:t>
      </w:r>
      <w:r w:rsidRPr="008E38B7">
        <w:rPr>
          <w:b w:val="0"/>
        </w:rPr>
        <w:t xml:space="preserve"> Bicí souprava</w:t>
      </w:r>
      <w:r w:rsidR="00391469">
        <w:rPr>
          <w:b w:val="0"/>
        </w:rPr>
        <w:t xml:space="preserve"> [8]</w:t>
      </w:r>
      <w:bookmarkEnd w:id="5"/>
    </w:p>
    <w:p w14:paraId="42C35818" w14:textId="77777777" w:rsidR="009A5AFE" w:rsidRPr="009A5AFE" w:rsidRDefault="009A5AFE" w:rsidP="009A5AFE"/>
    <w:p w14:paraId="5B1771F9" w14:textId="29CA5C87" w:rsidR="00B52489" w:rsidRDefault="006F3987" w:rsidP="00B52489">
      <w:pPr>
        <w:pStyle w:val="BPDPNormln"/>
      </w:pPr>
      <w:r>
        <w:t xml:space="preserve">Počtem bubnů a činelů však rozmanitost zvuků bicí soupravy nekončí. </w:t>
      </w:r>
      <w:r w:rsidR="00A01CAF">
        <w:t xml:space="preserve">Malý buben může být při hře </w:t>
      </w:r>
      <w:r w:rsidR="00077474">
        <w:t>„</w:t>
      </w:r>
      <w:r w:rsidR="00A01CAF">
        <w:t>zapnu</w:t>
      </w:r>
      <w:r w:rsidR="009E42E5">
        <w:t>t</w:t>
      </w:r>
      <w:r w:rsidR="00077474">
        <w:t>“</w:t>
      </w:r>
      <w:r w:rsidR="00A01CAF">
        <w:t xml:space="preserve"> nebo </w:t>
      </w:r>
      <w:r w:rsidR="00077474">
        <w:t>„</w:t>
      </w:r>
      <w:r w:rsidR="00A01CAF">
        <w:t>vypnut</w:t>
      </w:r>
      <w:r w:rsidR="00077474">
        <w:t>“</w:t>
      </w:r>
      <w:r w:rsidR="00A01CAF">
        <w:t>. Tím se označuje, zdali jsou nataženy struny na</w:t>
      </w:r>
      <w:r w:rsidR="00061CAC">
        <w:t> </w:t>
      </w:r>
      <w:r w:rsidR="00A01CAF">
        <w:t>spodní bláně malého bubnu nebo</w:t>
      </w:r>
      <w:r w:rsidR="00597F79">
        <w:t xml:space="preserve"> ne. Na malý buben se dá hrát</w:t>
      </w:r>
      <w:r w:rsidR="00A01CAF">
        <w:t xml:space="preserve"> takzvaně „přes ráfek“. To je technika, kdy hráč paličkou neudeří do blány bubnu, ale na jeho okraj. </w:t>
      </w:r>
      <w:proofErr w:type="spellStart"/>
      <w:proofErr w:type="gramStart"/>
      <w:r w:rsidR="00A01CAF">
        <w:t>Hi</w:t>
      </w:r>
      <w:proofErr w:type="spellEnd"/>
      <w:r w:rsidR="00F34C13">
        <w:t> - </w:t>
      </w:r>
      <w:proofErr w:type="spellStart"/>
      <w:r w:rsidR="00CC661A">
        <w:t>H</w:t>
      </w:r>
      <w:r w:rsidR="00A01CAF">
        <w:t>at</w:t>
      </w:r>
      <w:proofErr w:type="spellEnd"/>
      <w:proofErr w:type="gramEnd"/>
      <w:r w:rsidR="00A01CAF">
        <w:t xml:space="preserve"> může být </w:t>
      </w:r>
      <w:r w:rsidR="00077474">
        <w:t xml:space="preserve">otevřená </w:t>
      </w:r>
      <w:r w:rsidR="00A01CAF">
        <w:t xml:space="preserve">nebo </w:t>
      </w:r>
      <w:r w:rsidR="00077474">
        <w:t>uzavřená</w:t>
      </w:r>
      <w:r w:rsidR="00A01CAF">
        <w:t xml:space="preserve">, pomocí </w:t>
      </w:r>
      <w:r w:rsidR="00077474">
        <w:t>pedálu</w:t>
      </w:r>
      <w:r w:rsidR="00A01CAF">
        <w:t>. U činelů obecně se může hrát na</w:t>
      </w:r>
      <w:r w:rsidR="00C40968">
        <w:t> </w:t>
      </w:r>
      <w:r w:rsidR="00A01CAF">
        <w:t>jejich kraj, nebo střed.</w:t>
      </w:r>
    </w:p>
    <w:p w14:paraId="2D7C54D2" w14:textId="77777777" w:rsidR="00B52489" w:rsidRDefault="00B52489" w:rsidP="00B52489">
      <w:pPr>
        <w:pStyle w:val="Nadpis2"/>
      </w:pPr>
      <w:bookmarkStart w:id="6" w:name="_Toc32325339"/>
      <w:r>
        <w:t>Techniky hry</w:t>
      </w:r>
      <w:bookmarkEnd w:id="6"/>
    </w:p>
    <w:p w14:paraId="15CEBD54" w14:textId="77777777" w:rsidR="00B53C4B" w:rsidRDefault="00B52489" w:rsidP="00B52489">
      <w:pPr>
        <w:pStyle w:val="Nadpis2"/>
      </w:pPr>
      <w:bookmarkStart w:id="7" w:name="_Toc32325340"/>
      <w:r>
        <w:t>Notový z</w:t>
      </w:r>
      <w:r w:rsidR="008C266B">
        <w:t>á</w:t>
      </w:r>
      <w:r>
        <w:t>pis</w:t>
      </w:r>
      <w:bookmarkEnd w:id="7"/>
      <w:r w:rsidR="00A01CAF">
        <w:t xml:space="preserve"> </w:t>
      </w:r>
    </w:p>
    <w:p w14:paraId="37420C78" w14:textId="77777777" w:rsidR="003F37D5" w:rsidRDefault="003F37D5" w:rsidP="003F37D5">
      <w:pPr>
        <w:pStyle w:val="Odstavecprvn"/>
      </w:pPr>
    </w:p>
    <w:p w14:paraId="7BE51FF9" w14:textId="77777777" w:rsidR="003F37D5" w:rsidRPr="003F37D5" w:rsidRDefault="003F37D5" w:rsidP="003F37D5">
      <w:pPr>
        <w:pStyle w:val="Odstavecdal"/>
        <w:numPr>
          <w:ilvl w:val="0"/>
          <w:numId w:val="0"/>
        </w:numPr>
        <w:ind w:left="1040"/>
        <w:rPr>
          <w:lang w:val="cs-CZ"/>
        </w:rPr>
      </w:pPr>
    </w:p>
    <w:p w14:paraId="20087F22" w14:textId="77777777" w:rsidR="00B53C4B" w:rsidRPr="00C30A19" w:rsidRDefault="00B53C4B" w:rsidP="00B53C4B">
      <w:pPr>
        <w:pStyle w:val="Nadpis1"/>
      </w:pPr>
      <w:bookmarkStart w:id="8" w:name="_Toc32325341"/>
      <w:r w:rsidRPr="00C30A19">
        <w:lastRenderedPageBreak/>
        <w:t>Zpracování vstupního signálu</w:t>
      </w:r>
      <w:bookmarkEnd w:id="8"/>
    </w:p>
    <w:p w14:paraId="0101EF95" w14:textId="1BFA359F" w:rsidR="00B53C4B" w:rsidRDefault="00EE575C" w:rsidP="00F55ED4">
      <w:pPr>
        <w:pStyle w:val="BPDPNormln"/>
        <w:ind w:firstLine="360"/>
      </w:pPr>
      <w:r>
        <w:t xml:space="preserve">Vstupním signálem </w:t>
      </w:r>
      <w:r w:rsidR="009F3938">
        <w:t xml:space="preserve">SW pro generování </w:t>
      </w:r>
      <w:proofErr w:type="spellStart"/>
      <w:r w:rsidR="009F3938">
        <w:t>triggerů</w:t>
      </w:r>
      <w:proofErr w:type="spellEnd"/>
      <w:r w:rsidR="009F3938">
        <w:t xml:space="preserve"> </w:t>
      </w:r>
      <w:r>
        <w:t xml:space="preserve">je již smíchaná </w:t>
      </w:r>
      <w:r w:rsidR="00CD4B26">
        <w:t xml:space="preserve">digitální </w:t>
      </w:r>
      <w:r w:rsidR="00037397">
        <w:t xml:space="preserve">zvuková </w:t>
      </w:r>
      <w:r>
        <w:t>nahrávka bicí soupravy</w:t>
      </w:r>
      <w:r w:rsidR="00CE70DF">
        <w:t xml:space="preserve"> </w:t>
      </w:r>
      <w:r w:rsidR="009F3938">
        <w:t xml:space="preserve">vzniká snímáním </w:t>
      </w:r>
      <w:r w:rsidR="00CE70DF">
        <w:t>mikrofony. Spojité signál</w:t>
      </w:r>
      <w:r w:rsidR="00F55ED4">
        <w:t xml:space="preserve">y </w:t>
      </w:r>
      <w:r w:rsidR="00CC5F39" w:rsidRPr="00503E07">
        <w:rPr>
          <w:i/>
          <w:iCs/>
        </w:rPr>
        <w:t>f(t)</w:t>
      </w:r>
      <w:r w:rsidR="00CC5F39">
        <w:t xml:space="preserve"> </w:t>
      </w:r>
      <w:r w:rsidR="00CE70DF">
        <w:t xml:space="preserve">z jednotlivých mikrofonů jsou pomocí analogově číslicových převodníků </w:t>
      </w:r>
      <w:r w:rsidR="00CC5F39">
        <w:t>převedeny</w:t>
      </w:r>
      <w:r w:rsidR="00CE70DF">
        <w:t xml:space="preserve"> </w:t>
      </w:r>
      <w:r w:rsidR="00F55ED4">
        <w:t>na diskrétní signál</w:t>
      </w:r>
      <w:r w:rsidR="00CC5F39">
        <w:t xml:space="preserve"> </w:t>
      </w:r>
      <w:proofErr w:type="spellStart"/>
      <w:r w:rsidR="00CC5F39" w:rsidRPr="00503E07">
        <w:rPr>
          <w:i/>
          <w:iCs/>
        </w:rPr>
        <w:t>f</w:t>
      </w:r>
      <w:r w:rsidR="00CC5F39" w:rsidRPr="00503E07">
        <w:rPr>
          <w:i/>
          <w:iCs/>
          <w:vertAlign w:val="subscript"/>
        </w:rPr>
        <w:t>n</w:t>
      </w:r>
      <w:proofErr w:type="spellEnd"/>
      <w:r w:rsidR="00503E07">
        <w:rPr>
          <w:i/>
          <w:iCs/>
          <w:vertAlign w:val="subscript"/>
        </w:rPr>
        <w:t xml:space="preserve"> </w:t>
      </w:r>
      <w:r w:rsidR="00CC5F39" w:rsidRPr="00503E07">
        <w:rPr>
          <w:i/>
          <w:iCs/>
        </w:rPr>
        <w:t>=</w:t>
      </w:r>
      <w:r w:rsidR="00503E07">
        <w:rPr>
          <w:i/>
          <w:iCs/>
        </w:rPr>
        <w:t xml:space="preserve"> </w:t>
      </w:r>
      <w:r w:rsidR="00CC5F39" w:rsidRPr="00503E07">
        <w:rPr>
          <w:i/>
          <w:iCs/>
        </w:rPr>
        <w:t>f(</w:t>
      </w:r>
      <w:proofErr w:type="spellStart"/>
      <w:r w:rsidR="00CC5F39" w:rsidRPr="00503E07">
        <w:rPr>
          <w:i/>
          <w:iCs/>
        </w:rPr>
        <w:t>t</w:t>
      </w:r>
      <w:r w:rsidR="00CC5F39" w:rsidRPr="00503E07">
        <w:rPr>
          <w:i/>
          <w:iCs/>
          <w:vertAlign w:val="subscript"/>
        </w:rPr>
        <w:t>n</w:t>
      </w:r>
      <w:proofErr w:type="spellEnd"/>
      <w:r w:rsidR="00CC5F39" w:rsidRPr="00503E07">
        <w:rPr>
          <w:i/>
          <w:iCs/>
        </w:rPr>
        <w:t>)</w:t>
      </w:r>
      <w:r w:rsidR="00503E07">
        <w:rPr>
          <w:i/>
          <w:iCs/>
        </w:rPr>
        <w:t xml:space="preserve"> </w:t>
      </w:r>
      <w:r w:rsidR="00CC5F39">
        <w:rPr>
          <w:i/>
          <w:iCs/>
        </w:rPr>
        <w:t>=</w:t>
      </w:r>
      <w:r w:rsidR="00503E07">
        <w:rPr>
          <w:i/>
          <w:iCs/>
        </w:rPr>
        <w:t xml:space="preserve"> </w:t>
      </w:r>
      <w:r w:rsidR="00CC5F39">
        <w:rPr>
          <w:i/>
          <w:iCs/>
        </w:rPr>
        <w:t>f(</w:t>
      </w:r>
      <w:proofErr w:type="spellStart"/>
      <w:r w:rsidR="00CC5F39">
        <w:rPr>
          <w:i/>
          <w:iCs/>
        </w:rPr>
        <w:t>nT</w:t>
      </w:r>
      <w:proofErr w:type="spellEnd"/>
      <w:r w:rsidR="00CC5F39">
        <w:rPr>
          <w:i/>
          <w:iCs/>
        </w:rPr>
        <w:t>),</w:t>
      </w:r>
      <w:r w:rsidR="00CC5F39">
        <w:t xml:space="preserve"> kde T je perioda vzorkování.</w:t>
      </w:r>
      <w:r w:rsidR="00F55ED4" w:rsidRPr="00503E07">
        <w:t xml:space="preserve"> </w:t>
      </w:r>
      <w:r w:rsidR="00CC5F39">
        <w:t>Omezením diskrétního zpracování signálů je</w:t>
      </w:r>
      <w:ins w:id="9" w:author="Konzal Jan (164745)" w:date="2020-03-16T17:24:00Z">
        <w:r w:rsidR="008F3778">
          <w:t xml:space="preserve">, </w:t>
        </w:r>
      </w:ins>
      <w:ins w:id="10" w:author="Konzal Jan (164745)" w:date="2020-03-16T17:31:00Z">
        <w:r w:rsidR="005604C8">
          <w:t xml:space="preserve">diskretizace </w:t>
        </w:r>
      </w:ins>
      <w:ins w:id="11" w:author="Konzal Jan (164745)" w:date="2020-03-16T17:34:00Z">
        <w:r w:rsidR="007D3C52">
          <w:t>hodnot a ča</w:t>
        </w:r>
      </w:ins>
      <w:ins w:id="12" w:author="Konzal Jan (164745)" w:date="2020-03-16T17:35:00Z">
        <w:r w:rsidR="007D3C52">
          <w:t>su spojitého signálu. Tedy vz</w:t>
        </w:r>
      </w:ins>
      <w:ins w:id="13" w:author="Konzal Jan (164745)" w:date="2020-03-16T17:36:00Z">
        <w:r w:rsidR="007D3C52">
          <w:t>o</w:t>
        </w:r>
      </w:ins>
      <w:ins w:id="14" w:author="Konzal Jan (164745)" w:date="2020-03-16T17:35:00Z">
        <w:r w:rsidR="007D3C52">
          <w:t>rkování spojitého signálu v časových úsecích.</w:t>
        </w:r>
      </w:ins>
      <w:ins w:id="15" w:author="Konzal Jan (164745)" w:date="2020-03-16T17:27:00Z">
        <w:r w:rsidR="005604C8">
          <w:t xml:space="preserve"> </w:t>
        </w:r>
      </w:ins>
      <w:ins w:id="16" w:author="Konzal Jan (164745)" w:date="2020-03-16T17:46:00Z">
        <w:r w:rsidR="00E25FAC">
          <w:t xml:space="preserve">Podle </w:t>
        </w:r>
      </w:ins>
      <w:proofErr w:type="spellStart"/>
      <w:ins w:id="17" w:author="Konzal Jan (164745)" w:date="2020-03-16T17:47:00Z">
        <w:r w:rsidR="00E25FAC">
          <w:t>N</w:t>
        </w:r>
        <w:r w:rsidR="00E25FAC" w:rsidRPr="00E25FAC">
          <w:t>yquist</w:t>
        </w:r>
        <w:r w:rsidR="00E25FAC">
          <w:t>o</w:t>
        </w:r>
        <w:r w:rsidR="00E25FAC" w:rsidRPr="00E25FAC">
          <w:t>v</w:t>
        </w:r>
        <w:r w:rsidR="00E25FAC">
          <w:t>a</w:t>
        </w:r>
        <w:proofErr w:type="spellEnd"/>
        <w:r w:rsidR="00E25FAC">
          <w:t xml:space="preserve"> teorému, mohou být </w:t>
        </w:r>
      </w:ins>
      <w:ins w:id="18" w:author="Konzal Jan (164745)" w:date="2020-03-16T17:48:00Z">
        <w:r w:rsidR="00E25FAC">
          <w:t>z</w:t>
        </w:r>
      </w:ins>
      <w:ins w:id="19" w:author="Konzal Jan (164745)" w:date="2020-03-16T17:47:00Z">
        <w:r w:rsidR="00E25FAC">
          <w:t>pracov</w:t>
        </w:r>
      </w:ins>
      <w:ins w:id="20" w:author="Konzal Jan (164745)" w:date="2020-03-16T17:48:00Z">
        <w:r w:rsidR="00E25FAC">
          <w:t>ány po</w:t>
        </w:r>
      </w:ins>
      <w:ins w:id="21" w:author="Konzal Jan (164745)" w:date="2020-03-16T17:49:00Z">
        <w:r w:rsidR="00E25FAC">
          <w:t>u</w:t>
        </w:r>
      </w:ins>
      <w:ins w:id="22" w:author="Konzal Jan (164745)" w:date="2020-03-16T17:48:00Z">
        <w:r w:rsidR="00E25FAC">
          <w:t>ze signál</w:t>
        </w:r>
      </w:ins>
      <w:ins w:id="23" w:author="Konzal Jan (164745)" w:date="2020-03-16T17:49:00Z">
        <w:r w:rsidR="00E25FAC">
          <w:t>y</w:t>
        </w:r>
      </w:ins>
      <w:ins w:id="24" w:author="Konzal Jan (164745)" w:date="2020-03-16T17:48:00Z">
        <w:r w:rsidR="00E25FAC">
          <w:t xml:space="preserve"> s frekvencí nižší, než je frekvence vzorkovací. </w:t>
        </w:r>
      </w:ins>
      <w:ins w:id="25" w:author="Konzal Jan (164745)" w:date="2020-03-16T17:59:00Z">
        <w:r w:rsidR="00C66AEC">
          <w:t xml:space="preserve">Vzorku je </w:t>
        </w:r>
      </w:ins>
      <w:ins w:id="26" w:author="Konzal Jan (164745)" w:date="2020-03-16T18:01:00Z">
        <w:r w:rsidR="00C66AEC">
          <w:t>přiřazeno</w:t>
        </w:r>
      </w:ins>
      <w:ins w:id="27" w:author="Konzal Jan (164745)" w:date="2020-03-16T17:59:00Z">
        <w:r w:rsidR="00C66AEC">
          <w:t xml:space="preserve"> nejbližší číslo z dané množiny, tedy </w:t>
        </w:r>
      </w:ins>
      <w:ins w:id="28" w:author="Konzal Jan (164745)" w:date="2020-03-16T18:00:00Z">
        <w:r w:rsidR="00C66AEC">
          <w:t xml:space="preserve">přesnost je dána počtem </w:t>
        </w:r>
      </w:ins>
      <w:proofErr w:type="spellStart"/>
      <w:ins w:id="29" w:author="Konzal Jan (164745)" w:date="2020-03-16T18:01:00Z">
        <w:r w:rsidR="00C66AEC">
          <w:t>kvantovacích</w:t>
        </w:r>
      </w:ins>
      <w:proofErr w:type="spellEnd"/>
      <w:ins w:id="30" w:author="Konzal Jan (164745)" w:date="2020-03-16T18:00:00Z">
        <w:r w:rsidR="00C66AEC">
          <w:t xml:space="preserve"> úrovní. </w:t>
        </w:r>
      </w:ins>
      <w:del w:id="31" w:author="Konzal Jan (164745)" w:date="2020-03-16T17:35:00Z">
        <w:r w:rsidR="00CC5F39" w:rsidDel="007D3C52">
          <w:delText>limit rozsahu zpracovávaných kmitočtů do poloviny vzorkovacího kmitočtu</w:delText>
        </w:r>
        <w:r w:rsidR="00EB550A" w:rsidDel="007D3C52">
          <w:delText>, a počet kvantovacích úrovní.</w:delText>
        </w:r>
        <w:r w:rsidR="00CC5F39" w:rsidDel="007D3C52">
          <w:delText xml:space="preserve"> </w:delText>
        </w:r>
      </w:del>
      <w:r w:rsidR="006621E6">
        <w:t>[1</w:t>
      </w:r>
      <w:r w:rsidR="00503E07">
        <w:t>7</w:t>
      </w:r>
      <w:r w:rsidR="006621E6">
        <w:t xml:space="preserve">] Následně jsou signály smíchány a exportovány jako zvukové soubory. </w:t>
      </w:r>
      <w:r w:rsidR="00C30A19" w:rsidRPr="00F55ED4">
        <w:t>Vstupní</w:t>
      </w:r>
      <w:r w:rsidR="00C30A19" w:rsidRPr="00C30A19">
        <w:t xml:space="preserve"> </w:t>
      </w:r>
      <w:r w:rsidR="00C30A19">
        <w:t>signál</w:t>
      </w:r>
      <w:r w:rsidR="0089208B">
        <w:t>, musí být co</w:t>
      </w:r>
      <w:r w:rsidR="00520F59">
        <w:t> </w:t>
      </w:r>
      <w:r w:rsidR="0089208B">
        <w:t>nejvíce zjednodušen, aby</w:t>
      </w:r>
      <w:r w:rsidR="00E813A6">
        <w:t> </w:t>
      </w:r>
      <w:r w:rsidR="0089208B">
        <w:t>jeho následná analýza byla co nejméně výpočetně náročná a</w:t>
      </w:r>
      <w:r w:rsidR="00520F59">
        <w:t> </w:t>
      </w:r>
      <w:r w:rsidR="0089208B">
        <w:t>tím i dostatečně rychlá</w:t>
      </w:r>
      <w:ins w:id="32" w:author="Konzal Jan (164745)" w:date="2020-03-16T18:22:00Z">
        <w:r w:rsidR="00471834">
          <w:t xml:space="preserve"> a aby z něj bylo možné </w:t>
        </w:r>
        <w:r w:rsidR="00246B43">
          <w:t xml:space="preserve">získat </w:t>
        </w:r>
      </w:ins>
      <w:ins w:id="33" w:author="Konzal Jan (164745)" w:date="2020-03-16T18:27:00Z">
        <w:r w:rsidR="00246B43">
          <w:t>vlastnosti dle kterých bude klasifikován.</w:t>
        </w:r>
      </w:ins>
      <w:r w:rsidR="0089208B">
        <w:t xml:space="preserve"> Jedná se</w:t>
      </w:r>
      <w:r w:rsidR="00C40968">
        <w:t> </w:t>
      </w:r>
      <w:r w:rsidR="0089208B">
        <w:t xml:space="preserve">tedy o odstranění redundance. </w:t>
      </w:r>
      <w:r w:rsidR="004B1961">
        <w:t xml:space="preserve">Nejdříve </w:t>
      </w:r>
      <w:r w:rsidR="0098573B">
        <w:t>bude</w:t>
      </w:r>
      <w:r w:rsidR="004B1961">
        <w:t xml:space="preserve"> signál rozděl</w:t>
      </w:r>
      <w:r w:rsidR="00EB550A">
        <w:t>en</w:t>
      </w:r>
      <w:r w:rsidR="004B1961">
        <w:t xml:space="preserve"> na časov</w:t>
      </w:r>
      <w:r w:rsidR="009E42E5">
        <w:t>é úseky. Zde se</w:t>
      </w:r>
      <w:r w:rsidR="00C40968">
        <w:t> </w:t>
      </w:r>
      <w:r w:rsidR="009E42E5">
        <w:t>nabízí dvě možná</w:t>
      </w:r>
      <w:r w:rsidR="004B1961">
        <w:t xml:space="preserve"> řešení, </w:t>
      </w:r>
      <w:r w:rsidR="00597F79">
        <w:t>a to segmentace plovoucím oknem</w:t>
      </w:r>
      <w:r w:rsidR="0098573B">
        <w:t>,</w:t>
      </w:r>
      <w:r w:rsidR="004B1961">
        <w:t xml:space="preserve"> nebo dělení na</w:t>
      </w:r>
      <w:r w:rsidR="00E813A6">
        <w:t> </w:t>
      </w:r>
      <w:r w:rsidR="004B1961">
        <w:t xml:space="preserve">vzorky celých úderů. Jedno z těchto řešení bude vybráno </w:t>
      </w:r>
      <w:r w:rsidR="00351508">
        <w:t>na</w:t>
      </w:r>
      <w:r w:rsidR="00520F59">
        <w:t> </w:t>
      </w:r>
      <w:r w:rsidR="00351508">
        <w:t>základě toho, zdali bude možné signál klasifikovat pouze na základě úseků vybraných plovoucím oknem, nebo bude nutné pro klasifikaci použít úsek celého úderu</w:t>
      </w:r>
      <w:r w:rsidR="004B1961">
        <w:t xml:space="preserve">. </w:t>
      </w:r>
      <w:r w:rsidR="00351508">
        <w:t xml:space="preserve"> </w:t>
      </w:r>
      <w:r w:rsidR="0098156F">
        <w:t>Klasifikačními parametry byly, zvoleny energie signálu počítány pro frekvenční pásma. Na základě této volby, bude signál rozdělen na frekvenční pásma pomocí banky filtrů, a</w:t>
      </w:r>
      <w:r w:rsidR="00520F59">
        <w:t> </w:t>
      </w:r>
      <w:r w:rsidR="0098156F">
        <w:t xml:space="preserve">pro jednotlivé pásma budou spočteny příslušné energie signálu. </w:t>
      </w:r>
      <w:r w:rsidR="00351508">
        <w:t xml:space="preserve"> </w:t>
      </w:r>
    </w:p>
    <w:p w14:paraId="4250CB65" w14:textId="77777777" w:rsidR="00DF4BD4" w:rsidRDefault="00DF4BD4" w:rsidP="00BD20A1">
      <w:pPr>
        <w:pStyle w:val="BPDPNormln"/>
      </w:pPr>
    </w:p>
    <w:p w14:paraId="5B735E23" w14:textId="77777777" w:rsidR="00E7147F" w:rsidRDefault="000469A8" w:rsidP="000469A8">
      <w:pPr>
        <w:pStyle w:val="Nadpis2"/>
      </w:pPr>
      <w:bookmarkStart w:id="34" w:name="_Toc32325343"/>
      <w:r w:rsidRPr="000469A8">
        <w:t>Číslicové filtry</w:t>
      </w:r>
      <w:bookmarkEnd w:id="34"/>
      <w:r w:rsidR="00E813A6" w:rsidRPr="000469A8">
        <w:t xml:space="preserve"> </w:t>
      </w:r>
    </w:p>
    <w:p w14:paraId="73EF4CA3" w14:textId="3B820C18" w:rsidR="000469A8" w:rsidRDefault="00686C8E" w:rsidP="00DF4BD4">
      <w:pPr>
        <w:pStyle w:val="BPDPNormln"/>
        <w:ind w:firstLine="0"/>
      </w:pPr>
      <w:r w:rsidRPr="00686C8E">
        <w:t xml:space="preserve">Číslicové </w:t>
      </w:r>
      <w:r>
        <w:t xml:space="preserve">filtry jsou obdobou filtrů analogových a používají se pro digitalizované signály, jako algoritmy, které ze vstupní posloupnosti </w:t>
      </w:r>
      <w:r w:rsidRPr="00B52489">
        <w:rPr>
          <w:i/>
        </w:rPr>
        <w:t>x</w:t>
      </w:r>
      <w:r>
        <w:t>[</w:t>
      </w:r>
      <w:r w:rsidRPr="00B52489">
        <w:rPr>
          <w:i/>
        </w:rPr>
        <w:t>n</w:t>
      </w:r>
      <w:r>
        <w:t xml:space="preserve">] vytvoří požadovanou výstupní posloupnost </w:t>
      </w:r>
      <w:r w:rsidRPr="00B52489">
        <w:rPr>
          <w:i/>
        </w:rPr>
        <w:t>y</w:t>
      </w:r>
      <w:r>
        <w:t>[</w:t>
      </w:r>
      <w:r w:rsidRPr="00B52489">
        <w:rPr>
          <w:i/>
        </w:rPr>
        <w:t>n</w:t>
      </w:r>
      <w:r w:rsidR="00826D06">
        <w:t>]. I přes určitou</w:t>
      </w:r>
      <w:r w:rsidR="00597F79">
        <w:t xml:space="preserve"> </w:t>
      </w:r>
      <w:r w:rsidR="00597F79" w:rsidRPr="00826D06">
        <w:rPr>
          <w:color w:val="000000" w:themeColor="text1"/>
        </w:rPr>
        <w:t>paralelu</w:t>
      </w:r>
      <w:r>
        <w:t xml:space="preserve"> k analogovým filtrům mají odlišné vlastnosti. </w:t>
      </w:r>
      <w:del w:id="35" w:author="Konzal Jan (164745)" w:date="2020-03-16T18:29:00Z">
        <w:r w:rsidR="001237B9" w:rsidDel="00246B43">
          <w:delText xml:space="preserve">Frekvenční </w:delText>
        </w:r>
      </w:del>
      <w:ins w:id="36" w:author="Konzal Jan (164745)" w:date="2020-03-16T18:29:00Z">
        <w:r w:rsidR="00246B43">
          <w:t xml:space="preserve">Strmosti frekvenčních </w:t>
        </w:r>
      </w:ins>
      <w:r w:rsidR="001237B9">
        <w:t>charakteristik</w:t>
      </w:r>
      <w:del w:id="37" w:author="Konzal Jan (164745)" w:date="2020-03-16T18:29:00Z">
        <w:r w:rsidR="001237B9" w:rsidDel="00246B43">
          <w:delText>y</w:delText>
        </w:r>
      </w:del>
      <w:r w:rsidR="001237B9">
        <w:t>, kterých nešlo pomocí analogových obvodů dosáhnout. Vlastnosti filtrů se mění pomocí jejich ko</w:t>
      </w:r>
      <w:r w:rsidR="00A43A11">
        <w:t>eficientů, nemají na ně vliv okolní podmín</w:t>
      </w:r>
      <w:r w:rsidR="001237B9">
        <w:t>k</w:t>
      </w:r>
      <w:r w:rsidR="00A43A11">
        <w:t>y</w:t>
      </w:r>
      <w:r w:rsidR="00015DB4">
        <w:t xml:space="preserve">, jako například teplota nebo stárnutí </w:t>
      </w:r>
      <w:proofErr w:type="spellStart"/>
      <w:r w:rsidR="00015DB4">
        <w:t>kapacitorů</w:t>
      </w:r>
      <w:proofErr w:type="spellEnd"/>
      <w:r w:rsidR="00015DB4">
        <w:t>.</w:t>
      </w:r>
      <w:r w:rsidR="001237B9">
        <w:t xml:space="preserve"> </w:t>
      </w:r>
      <w:r w:rsidR="00561AF6">
        <w:t xml:space="preserve">Vlastnosti digitálního filtru lze kdykoli upravit, není třeba změna zapojení. </w:t>
      </w:r>
      <w:r w:rsidR="001237B9">
        <w:t xml:space="preserve">Digitální filtry </w:t>
      </w:r>
      <w:r w:rsidR="00561AF6">
        <w:t>mohou zpracovávat i</w:t>
      </w:r>
      <w:r w:rsidR="00520F59">
        <w:t> </w:t>
      </w:r>
      <w:r w:rsidR="00561AF6">
        <w:t>nízké kmitočty, na rozdíl od analogových, kde je jejich realizace pro nízké kmitočty náročná</w:t>
      </w:r>
      <w:r w:rsidR="001237B9">
        <w:t xml:space="preserve">. </w:t>
      </w:r>
      <w:r w:rsidR="00561AF6">
        <w:t xml:space="preserve">Analogové filtry dosahují útlumu 60 až 70 dB, u číslicových filtrů charakteristiku určuje pouze délka </w:t>
      </w:r>
      <w:ins w:id="38" w:author="Konzal Jan (164745)" w:date="2020-03-16T18:31:00Z">
        <w:r w:rsidR="00246B43">
          <w:t xml:space="preserve">bitového </w:t>
        </w:r>
      </w:ins>
      <w:r w:rsidR="00561AF6">
        <w:t xml:space="preserve">slova. </w:t>
      </w:r>
      <w:r w:rsidR="001237B9">
        <w:t>Nevýhodou může být delší čas pro zpracování.</w:t>
      </w:r>
      <w:r w:rsidR="006D46F9">
        <w:t xml:space="preserve"> [2]</w:t>
      </w:r>
    </w:p>
    <w:p w14:paraId="3F4B1134" w14:textId="5B82E2FC" w:rsidR="00942C9D" w:rsidRDefault="00DA6AE4" w:rsidP="00942C9D">
      <w:pPr>
        <w:pStyle w:val="BPDPNormln"/>
        <w:rPr>
          <w:ins w:id="39" w:author="Konzal Jan (164745) [2]" w:date="2020-02-20T15:08:00Z"/>
        </w:rPr>
      </w:pPr>
      <w:r>
        <w:t xml:space="preserve">Funkce číslicových filtrů </w:t>
      </w:r>
      <w:r w:rsidR="00E8017C">
        <w:t xml:space="preserve">popisuje diferenční rovnice, která vyjadřuje závislost mezi posloupnostmi a jejich diferencemi. </w:t>
      </w:r>
      <w:del w:id="40" w:author="Konzal Jan (164745)" w:date="2020-03-16T18:33:00Z">
        <w:r w:rsidR="00E8017C" w:rsidRPr="00E8017C" w:rsidDel="00526922">
          <w:rPr>
            <w:i/>
          </w:rPr>
          <w:delText>Z</w:delText>
        </w:r>
        <w:r w:rsidR="00DD2F6D" w:rsidDel="00526922">
          <w:delText> </w:delText>
        </w:r>
      </w:del>
      <w:ins w:id="41" w:author="Konzal Jan (164745)" w:date="2020-03-16T18:33:00Z">
        <w:r w:rsidR="00526922">
          <w:t> </w:t>
        </w:r>
      </w:ins>
      <w:del w:id="42" w:author="Konzal Jan (164745)" w:date="2020-03-16T18:33:00Z">
        <w:r w:rsidR="00E8017C" w:rsidDel="00526922">
          <w:delText>transformací</w:delText>
        </w:r>
      </w:del>
      <w:ins w:id="43" w:author="Konzal Jan (164745)" w:date="2020-03-16T18:33:00Z">
        <w:r w:rsidR="00526922" w:rsidRPr="00526922">
          <w:t>Transformací</w:t>
        </w:r>
        <w:r w:rsidR="00526922">
          <w:rPr>
            <w:i/>
          </w:rPr>
          <w:t xml:space="preserve"> </w:t>
        </w:r>
        <w:r w:rsidR="00526922" w:rsidRPr="00526922">
          <w:rPr>
            <w:i/>
          </w:rPr>
          <w:t>Z</w:t>
        </w:r>
      </w:ins>
      <w:r w:rsidR="00DD2F6D">
        <w:t xml:space="preserve"> </w:t>
      </w:r>
      <w:r w:rsidR="00B75445">
        <w:fldChar w:fldCharType="begin"/>
      </w:r>
      <w:r w:rsidR="00B75445">
        <w:instrText xml:space="preserve"> REF _Ref33188020 \h </w:instrText>
      </w:r>
      <w:r w:rsidR="00B75445">
        <w:fldChar w:fldCharType="separate"/>
      </w:r>
      <w:r w:rsidR="00B75445">
        <w:t>(</w:t>
      </w:r>
      <w:r w:rsidR="00B75445">
        <w:rPr>
          <w:noProof/>
        </w:rPr>
        <w:t>3</w:t>
      </w:r>
      <w:r w:rsidR="00B75445">
        <w:t>.</w:t>
      </w:r>
      <w:r w:rsidR="00B75445">
        <w:rPr>
          <w:noProof/>
        </w:rPr>
        <w:t>1</w:t>
      </w:r>
      <w:r w:rsidR="00B75445">
        <w:t>)</w:t>
      </w:r>
      <w:r w:rsidR="00B75445">
        <w:fldChar w:fldCharType="end"/>
      </w:r>
      <w:r w:rsidR="00E8017C">
        <w:t xml:space="preserve"> </w:t>
      </w:r>
      <w:r w:rsidR="008C266B" w:rsidRPr="008C266B">
        <w:rPr>
          <w:i/>
        </w:rPr>
        <w:t>x</w:t>
      </w:r>
      <w:r w:rsidR="008C266B">
        <w:t>[</w:t>
      </w:r>
      <w:r w:rsidR="008C266B" w:rsidRPr="008C266B">
        <w:rPr>
          <w:i/>
        </w:rPr>
        <w:t>n</w:t>
      </w:r>
      <w:r w:rsidR="008C266B">
        <w:t>] známé posloupnosti a</w:t>
      </w:r>
      <w:r w:rsidR="00520F59">
        <w:t> </w:t>
      </w:r>
      <w:r w:rsidR="008C266B" w:rsidRPr="008C266B">
        <w:rPr>
          <w:i/>
        </w:rPr>
        <w:t>y</w:t>
      </w:r>
      <w:r w:rsidR="008C266B">
        <w:t>[</w:t>
      </w:r>
      <w:r w:rsidR="008C266B" w:rsidRPr="008C266B">
        <w:rPr>
          <w:i/>
        </w:rPr>
        <w:t>n</w:t>
      </w:r>
      <w:r w:rsidR="008C266B">
        <w:t xml:space="preserve">] hledaného řešení diferenční rovnice, </w:t>
      </w:r>
      <w:r w:rsidR="00E8017C">
        <w:t>dostaneme obraz X(</w:t>
      </w:r>
      <w:r w:rsidR="00E8017C" w:rsidRPr="00E8017C">
        <w:rPr>
          <w:i/>
        </w:rPr>
        <w:t>z</w:t>
      </w:r>
      <w:r w:rsidR="00E8017C">
        <w:t>) a obraz partikulárního řešení Y(</w:t>
      </w:r>
      <w:r w:rsidR="00E8017C" w:rsidRPr="00E8017C">
        <w:rPr>
          <w:i/>
        </w:rPr>
        <w:t>z</w:t>
      </w:r>
      <w:r w:rsidR="00E8017C">
        <w:t xml:space="preserve">). </w:t>
      </w:r>
    </w:p>
    <w:p w14:paraId="5E941685" w14:textId="77777777" w:rsidR="00DD2F6D" w:rsidRDefault="00DD2F6D" w:rsidP="00DD2F6D">
      <w:pPr>
        <w:pStyle w:val="BPDPNormln"/>
        <w:ind w:firstLine="0"/>
        <w:rPr>
          <w:ins w:id="44" w:author="Konzal Jan (164745) [2]" w:date="2020-02-20T15:08:00Z"/>
        </w:rPr>
      </w:pPr>
    </w:p>
    <w:p w14:paraId="7545D219" w14:textId="02D65869" w:rsidR="00B75445" w:rsidRDefault="00B75445" w:rsidP="00DD2F6D">
      <w:pPr>
        <w:pStyle w:val="BPDPNormln"/>
        <w:ind w:firstLine="0"/>
        <w:rPr>
          <w:ins w:id="45" w:author="Konzal Jan (164745) [2]" w:date="2020-02-20T15:08:00Z"/>
        </w:rPr>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B75445" w14:paraId="110ED3D9" w14:textId="77777777" w:rsidTr="00503E07">
        <w:tc>
          <w:tcPr>
            <w:tcW w:w="750" w:type="pct"/>
          </w:tcPr>
          <w:p w14:paraId="129A1221" w14:textId="77777777" w:rsidR="00B75445" w:rsidRDefault="00B75445" w:rsidP="008B45A1"/>
        </w:tc>
        <w:tc>
          <w:tcPr>
            <w:tcW w:w="0" w:type="auto"/>
          </w:tcPr>
          <w:p w14:paraId="3BB63802" w14:textId="472B34E4" w:rsidR="00B75445" w:rsidRDefault="00B75445" w:rsidP="00B509D7">
            <w:pPr>
              <w:jc w:val="center"/>
            </w:pPr>
            <m:oMathPara>
              <m:oMath>
                <m:r>
                  <w:del w:id="46" w:author="Konzal Jan (164745)" w:date="2020-03-16T18:34:00Z">
                    <w:rPr>
                      <w:rFonts w:ascii="Cambria Math" w:hAnsi="Cambria Math"/>
                    </w:rPr>
                    <m:t>F</m:t>
                  </w:del>
                </m:r>
                <m:r>
                  <w:ins w:id="47" w:author="Konzal Jan (164745)" w:date="2020-03-16T18:34:00Z">
                    <w:rPr>
                      <w:rFonts w:ascii="Cambria Math" w:hAnsi="Cambria Math"/>
                    </w:rPr>
                    <m:t>X</m:t>
                  </w:ins>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ctrlPr>
                      <w:rPr>
                        <w:rFonts w:ascii="Cambria Math" w:hAnsi="Cambria Math"/>
                        <w:i/>
                      </w:rPr>
                    </m:ctrlPr>
                  </m:naryPr>
                  <m:sub>
                    <m:r>
                      <w:rPr>
                        <w:rFonts w:ascii="Cambria Math" w:hAnsi="Cambria Math"/>
                      </w:rPr>
                      <m:t>n=0</m:t>
                    </m:r>
                  </m:sub>
                  <m:sup>
                    <m:r>
                      <w:rPr>
                        <w:rFonts w:ascii="Cambria Math" w:hAnsi="Cambria Math"/>
                      </w:rPr>
                      <m:t>+∞</m:t>
                    </m:r>
                  </m:sup>
                  <m:e>
                    <m:r>
                      <w:rPr>
                        <w:rFonts w:ascii="Cambria Math" w:hAnsi="Cambria Math"/>
                      </w:rPr>
                      <m:t>x[n]</m:t>
                    </m:r>
                    <m:sSup>
                      <m:sSupPr>
                        <m:ctrlPr>
                          <w:rPr>
                            <w:rFonts w:ascii="Cambria Math" w:hAnsi="Cambria Math"/>
                            <w:i/>
                          </w:rPr>
                        </m:ctrlPr>
                      </m:sSupPr>
                      <m:e>
                        <m:r>
                          <w:rPr>
                            <w:rFonts w:ascii="Cambria Math" w:hAnsi="Cambria Math"/>
                          </w:rPr>
                          <m:t>z</m:t>
                        </m:r>
                      </m:e>
                      <m:sup>
                        <m:r>
                          <w:rPr>
                            <w:rFonts w:ascii="Cambria Math" w:hAnsi="Cambria Math"/>
                          </w:rPr>
                          <m:t>-n</m:t>
                        </m:r>
                      </m:sup>
                    </m:sSup>
                  </m:e>
                </m:nary>
              </m:oMath>
            </m:oMathPara>
          </w:p>
        </w:tc>
        <w:tc>
          <w:tcPr>
            <w:tcW w:w="750" w:type="pct"/>
            <w:tcMar>
              <w:right w:w="0" w:type="dxa"/>
            </w:tcMar>
            <w:vAlign w:val="center"/>
          </w:tcPr>
          <w:p w14:paraId="588F6B28" w14:textId="6E5B69D8" w:rsidR="00B75445" w:rsidRDefault="00B75445" w:rsidP="00503E07">
            <w:pPr>
              <w:jc w:val="right"/>
            </w:pPr>
            <w:bookmarkStart w:id="48" w:name="_Ref33188020"/>
            <w:r>
              <w:t>(</w:t>
            </w:r>
            <w:r w:rsidR="006F65E9">
              <w:fldChar w:fldCharType="begin"/>
            </w:r>
            <w:r w:rsidR="006F65E9">
              <w:instrText xml:space="preserve"> STYLEREF 1 \s </w:instrText>
            </w:r>
            <w:r w:rsidR="006F65E9">
              <w:fldChar w:fldCharType="separate"/>
            </w:r>
            <w:r w:rsidR="0042187D">
              <w:rPr>
                <w:noProof/>
              </w:rPr>
              <w:t>3</w:t>
            </w:r>
            <w:r w:rsidR="006F65E9">
              <w:rPr>
                <w:noProof/>
              </w:rPr>
              <w:fldChar w:fldCharType="end"/>
            </w:r>
            <w:r w:rsidR="0042187D">
              <w:t>.</w:t>
            </w:r>
            <w:r w:rsidR="006F65E9">
              <w:fldChar w:fldCharType="begin"/>
            </w:r>
            <w:r w:rsidR="006F65E9">
              <w:instrText xml:space="preserve"> SEQ Rovnice \* ARABIC \s 1 </w:instrText>
            </w:r>
            <w:r w:rsidR="006F65E9">
              <w:fldChar w:fldCharType="separate"/>
            </w:r>
            <w:r w:rsidR="0042187D">
              <w:rPr>
                <w:noProof/>
              </w:rPr>
              <w:t>1</w:t>
            </w:r>
            <w:r w:rsidR="006F65E9">
              <w:rPr>
                <w:noProof/>
              </w:rPr>
              <w:fldChar w:fldCharType="end"/>
            </w:r>
            <w:r>
              <w:t>)</w:t>
            </w:r>
            <w:bookmarkEnd w:id="48"/>
          </w:p>
        </w:tc>
      </w:tr>
    </w:tbl>
    <w:p w14:paraId="5537324E" w14:textId="20EB1308" w:rsidR="00DD2F6D" w:rsidRDefault="00DD2F6D" w:rsidP="00DD2F6D">
      <w:pPr>
        <w:pStyle w:val="BPDPNormln"/>
        <w:ind w:firstLine="0"/>
        <w:rPr>
          <w:ins w:id="49" w:author="Konzal Jan (164745) [2]" w:date="2020-02-20T15:08:00Z"/>
        </w:rPr>
      </w:pPr>
    </w:p>
    <w:p w14:paraId="0E5AECC8" w14:textId="77777777" w:rsidR="00DD2F6D" w:rsidRDefault="00DD2F6D" w:rsidP="00DD2F6D">
      <w:pPr>
        <w:pStyle w:val="BPDPNormln"/>
        <w:ind w:firstLine="0"/>
        <w:rPr>
          <w:ins w:id="50" w:author="Konzal Jan (164745) [2]" w:date="2020-02-20T15:08:00Z"/>
        </w:rPr>
      </w:pPr>
    </w:p>
    <w:p w14:paraId="3E5C06F2" w14:textId="2E10DC45" w:rsidR="00DA6AE4" w:rsidRDefault="002F6E59" w:rsidP="00503E07">
      <w:pPr>
        <w:pStyle w:val="BPDPNormln"/>
        <w:ind w:firstLine="0"/>
      </w:pPr>
      <w:r>
        <w:t xml:space="preserve">Jejich podílem vzniká přenosová funkce číslicového filtru vztah </w:t>
      </w:r>
      <w:r w:rsidR="00571EB3">
        <w:fldChar w:fldCharType="begin"/>
      </w:r>
      <w:r w:rsidR="00571EB3">
        <w:instrText xml:space="preserve"> REF _Ref32488891 \h </w:instrText>
      </w:r>
      <w:r w:rsidR="00571EB3">
        <w:fldChar w:fldCharType="separate"/>
      </w:r>
      <w:r w:rsidR="00D10357">
        <w:t>(</w:t>
      </w:r>
      <w:r w:rsidR="00D10357">
        <w:rPr>
          <w:noProof/>
        </w:rPr>
        <w:t>3</w:t>
      </w:r>
      <w:r w:rsidR="00D10357">
        <w:t>.</w:t>
      </w:r>
      <w:r w:rsidR="00D10357">
        <w:rPr>
          <w:noProof/>
        </w:rPr>
        <w:t>2</w:t>
      </w:r>
      <w:r w:rsidR="00D10357">
        <w:t>)</w:t>
      </w:r>
      <w:r w:rsidR="00571EB3">
        <w:fldChar w:fldCharType="end"/>
      </w:r>
      <w:r>
        <w:t>.</w:t>
      </w:r>
      <w:r w:rsidR="00DD2F6D">
        <w:t xml:space="preserve"> </w:t>
      </w:r>
    </w:p>
    <w:p w14:paraId="6B8343F5" w14:textId="77777777" w:rsidR="002F6E59" w:rsidRDefault="002F6E59" w:rsidP="000469A8">
      <w:pPr>
        <w:pStyle w:val="BPDPNormln"/>
      </w:pPr>
    </w:p>
    <w:p w14:paraId="25D30A3D" w14:textId="77777777" w:rsidR="002F6E59" w:rsidRDefault="002F6E59" w:rsidP="000469A8">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B158F7" w14:paraId="6CC644D0" w14:textId="77777777" w:rsidTr="00B158F7">
        <w:tc>
          <w:tcPr>
            <w:tcW w:w="750" w:type="pct"/>
          </w:tcPr>
          <w:p w14:paraId="2C3C7FEE" w14:textId="77777777" w:rsidR="00B158F7" w:rsidRDefault="00B158F7" w:rsidP="008B45A1">
            <w:pPr>
              <w:ind w:left="0"/>
            </w:pPr>
          </w:p>
        </w:tc>
        <w:tc>
          <w:tcPr>
            <w:tcW w:w="0" w:type="auto"/>
          </w:tcPr>
          <w:p w14:paraId="2804A906" w14:textId="70F6D1EB" w:rsidR="00B158F7" w:rsidRDefault="00B158F7" w:rsidP="00B509D7">
            <w:pPr>
              <w:ind w:left="0"/>
              <w:jc w:val="center"/>
            </w:pPr>
            <m:oMathPara>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 xml:space="preserve">= </m:t>
                </m:r>
                <m:f>
                  <m:fPr>
                    <m:ctrlPr>
                      <w:rPr>
                        <w:rFonts w:ascii="Cambria Math" w:hAnsi="Cambria Math"/>
                        <w:i/>
                      </w:rPr>
                    </m:ctrlPr>
                  </m:fPr>
                  <m:num>
                    <m:r>
                      <w:rPr>
                        <w:rFonts w:ascii="Cambria Math" w:hAnsi="Cambria Math"/>
                      </w:rPr>
                      <m:t>Y(z)</m:t>
                    </m:r>
                  </m:num>
                  <m:den>
                    <m:r>
                      <w:rPr>
                        <w:rFonts w:ascii="Cambria Math" w:hAnsi="Cambria Math"/>
                      </w:rPr>
                      <m:t>X(z)</m:t>
                    </m:r>
                  </m:den>
                </m:f>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r</m:t>
                        </m:r>
                      </m:sub>
                    </m:sSub>
                    <m:sSup>
                      <m:sSupPr>
                        <m:ctrlPr>
                          <w:rPr>
                            <w:rFonts w:ascii="Cambria Math" w:hAnsi="Cambria Math"/>
                            <w:i/>
                          </w:rPr>
                        </m:ctrlPr>
                      </m:sSupPr>
                      <m:e>
                        <m:r>
                          <w:rPr>
                            <w:rFonts w:ascii="Cambria Math" w:hAnsi="Cambria Math"/>
                          </w:rPr>
                          <m:t>z</m:t>
                        </m:r>
                      </m:e>
                      <m:sup>
                        <m:r>
                          <w:rPr>
                            <w:rFonts w:ascii="Cambria Math" w:hAnsi="Cambria Math"/>
                          </w:rPr>
                          <m:t>r</m:t>
                        </m:r>
                      </m:sup>
                    </m:sSup>
                  </m:num>
                  <m:den>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z+</m:t>
                    </m:r>
                    <m:sSub>
                      <m:sSubPr>
                        <m:ctrlPr>
                          <w:rPr>
                            <w:rFonts w:ascii="Cambria Math" w:hAnsi="Cambria Math"/>
                            <w:i/>
                          </w:rPr>
                        </m:ctrlPr>
                      </m:sSubPr>
                      <m:e>
                        <m:r>
                          <w:rPr>
                            <w:rFonts w:ascii="Cambria Math" w:hAnsi="Cambria Math"/>
                          </w:rPr>
                          <m:t>a</m:t>
                        </m:r>
                      </m:e>
                      <m:sub>
                        <m:r>
                          <w:rPr>
                            <w:rFonts w:ascii="Cambria Math" w:hAnsi="Cambria Math"/>
                          </w:rPr>
                          <m:t>2</m:t>
                        </m:r>
                      </m:sub>
                    </m:sSub>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sSup>
                      <m:sSupPr>
                        <m:ctrlPr>
                          <w:rPr>
                            <w:rFonts w:ascii="Cambria Math" w:hAnsi="Cambria Math"/>
                            <w:i/>
                          </w:rPr>
                        </m:ctrlPr>
                      </m:sSupPr>
                      <m:e>
                        <m:r>
                          <w:rPr>
                            <w:rFonts w:ascii="Cambria Math" w:hAnsi="Cambria Math"/>
                          </w:rPr>
                          <m:t>z</m:t>
                        </m:r>
                      </m:e>
                      <m:sup>
                        <m:r>
                          <w:rPr>
                            <w:rFonts w:ascii="Cambria Math" w:hAnsi="Cambria Math"/>
                          </w:rPr>
                          <m:t>r</m:t>
                        </m:r>
                      </m:sup>
                    </m:sSup>
                  </m:den>
                </m:f>
              </m:oMath>
            </m:oMathPara>
          </w:p>
        </w:tc>
        <w:tc>
          <w:tcPr>
            <w:tcW w:w="750" w:type="pct"/>
            <w:tcMar>
              <w:right w:w="0" w:type="dxa"/>
            </w:tcMar>
            <w:vAlign w:val="center"/>
          </w:tcPr>
          <w:p w14:paraId="55D523AB" w14:textId="37B0813D" w:rsidR="00B158F7" w:rsidRDefault="00B158F7" w:rsidP="00B158F7">
            <w:pPr>
              <w:ind w:left="0"/>
              <w:jc w:val="right"/>
            </w:pPr>
            <w:bookmarkStart w:id="51" w:name="_Ref32488891"/>
            <w:r>
              <w:t>(</w:t>
            </w:r>
            <w:ins w:id="52" w:author="Konzal Jan (164745) [2]" w:date="2020-03-17T17:22:00Z">
              <w:r w:rsidR="0042187D">
                <w:fldChar w:fldCharType="begin"/>
              </w:r>
              <w:r w:rsidR="0042187D">
                <w:instrText xml:space="preserve"> STYLEREF 1 \s </w:instrText>
              </w:r>
            </w:ins>
            <w:r w:rsidR="0042187D">
              <w:fldChar w:fldCharType="separate"/>
            </w:r>
            <w:r w:rsidR="0042187D">
              <w:rPr>
                <w:noProof/>
              </w:rPr>
              <w:t>3</w:t>
            </w:r>
            <w:ins w:id="53" w:author="Konzal Jan (164745) [2]" w:date="2020-03-17T17:22:00Z">
              <w:r w:rsidR="0042187D">
                <w:fldChar w:fldCharType="end"/>
              </w:r>
            </w:ins>
            <w:r w:rsidR="0042187D">
              <w:t>.</w:t>
            </w:r>
            <w:r w:rsidR="006F65E9">
              <w:fldChar w:fldCharType="begin"/>
            </w:r>
            <w:r w:rsidR="006F65E9">
              <w:instrText xml:space="preserve"> SEQ Rovnice \* ARABIC \s 1 </w:instrText>
            </w:r>
            <w:r w:rsidR="006F65E9">
              <w:fldChar w:fldCharType="separate"/>
            </w:r>
            <w:r w:rsidR="0042187D">
              <w:rPr>
                <w:noProof/>
              </w:rPr>
              <w:t>2</w:t>
            </w:r>
            <w:r w:rsidR="006F65E9">
              <w:rPr>
                <w:noProof/>
              </w:rPr>
              <w:fldChar w:fldCharType="end"/>
            </w:r>
            <w:r>
              <w:t>)</w:t>
            </w:r>
            <w:bookmarkEnd w:id="51"/>
          </w:p>
        </w:tc>
      </w:tr>
    </w:tbl>
    <w:p w14:paraId="03E8498F" w14:textId="015AA681" w:rsidR="00A90238" w:rsidRDefault="00A90238" w:rsidP="00A90238">
      <w:pPr>
        <w:pStyle w:val="BPDPNormln"/>
        <w:ind w:firstLine="0"/>
        <w:rPr>
          <w:ins w:id="54" w:author="Konzal Jan (164745) [2]" w:date="2020-03-17T09:45:00Z"/>
        </w:rPr>
      </w:pPr>
    </w:p>
    <w:p w14:paraId="754D5B92" w14:textId="4211A32C" w:rsidR="009711E9" w:rsidRDefault="00A90238" w:rsidP="00A90238">
      <w:pPr>
        <w:pStyle w:val="BPDPNormln"/>
        <w:ind w:firstLine="0"/>
        <w:rPr>
          <w:ins w:id="55" w:author="Konzal Jan (164745) [2]" w:date="2020-03-17T13:53:00Z"/>
        </w:rPr>
      </w:pPr>
      <w:ins w:id="56" w:author="Konzal Jan (164745) [2]" w:date="2020-03-17T09:47:00Z">
        <w:r>
          <w:t xml:space="preserve">Kde a </w:t>
        </w:r>
        <w:proofErr w:type="spellStart"/>
        <w:r>
          <w:t>a</w:t>
        </w:r>
        <w:proofErr w:type="spellEnd"/>
        <w:r>
          <w:t xml:space="preserve"> b jsou koeficienty přenosové funkce. </w:t>
        </w:r>
      </w:ins>
      <w:ins w:id="57" w:author="Konzal Jan (164745) [2]" w:date="2020-03-17T13:56:00Z">
        <w:r w:rsidR="009711E9">
          <w:t>[1]</w:t>
        </w:r>
      </w:ins>
      <w:ins w:id="58" w:author="Konzal Jan (164745) [2]" w:date="2020-03-17T13:58:00Z">
        <w:r w:rsidR="009711E9">
          <w:t xml:space="preserve"> </w:t>
        </w:r>
        <w:commentRangeStart w:id="59"/>
        <w:r w:rsidR="009711E9">
          <w:t>Na</w:t>
        </w:r>
      </w:ins>
      <w:ins w:id="60" w:author="Konzal Jan (164745) [2]" w:date="2020-03-17T13:59:00Z">
        <w:r w:rsidR="009711E9">
          <w:t xml:space="preserve"> obrázku </w:t>
        </w:r>
      </w:ins>
      <w:ins w:id="61" w:author="Konzal Jan (164745) [2]" w:date="2020-03-17T14:00:00Z">
        <w:r w:rsidR="009711E9">
          <w:t>(</w:t>
        </w:r>
      </w:ins>
      <w:ins w:id="62" w:author="Konzal Jan (164745) [2]" w:date="2020-03-17T13:59:00Z">
        <w:r w:rsidR="009711E9">
          <w:fldChar w:fldCharType="begin"/>
        </w:r>
        <w:r w:rsidR="009711E9">
          <w:instrText xml:space="preserve"> REF _Ref35346009 \h </w:instrText>
        </w:r>
      </w:ins>
      <w:r w:rsidR="009711E9">
        <w:fldChar w:fldCharType="separate"/>
      </w:r>
      <w:ins w:id="63" w:author="Konzal Jan (164745) [2]" w:date="2020-03-17T14:00:00Z">
        <w:r w:rsidR="009711E9">
          <w:t>o</w:t>
        </w:r>
      </w:ins>
      <w:ins w:id="64" w:author="Konzal Jan (164745) [2]" w:date="2020-03-17T13:59:00Z">
        <w:r w:rsidR="009711E9">
          <w:t xml:space="preserve">br. </w:t>
        </w:r>
        <w:r w:rsidR="009711E9">
          <w:rPr>
            <w:noProof/>
          </w:rPr>
          <w:t>3</w:t>
        </w:r>
        <w:r w:rsidR="009711E9">
          <w:t>.</w:t>
        </w:r>
        <w:r w:rsidR="009711E9">
          <w:rPr>
            <w:noProof/>
          </w:rPr>
          <w:t>1</w:t>
        </w:r>
        <w:r w:rsidR="009711E9">
          <w:fldChar w:fldCharType="end"/>
        </w:r>
        <w:r w:rsidR="009711E9">
          <w:t xml:space="preserve">) </w:t>
        </w:r>
      </w:ins>
      <w:ins w:id="65" w:author="Konzal Jan (164745) [2]" w:date="2020-03-17T14:00:00Z">
        <w:r w:rsidR="009711E9">
          <w:t>je znázorněn rekurzivní systém, který je obecně pops</w:t>
        </w:r>
      </w:ins>
      <w:ins w:id="66" w:author="Konzal Jan (164745) [2]" w:date="2020-03-17T14:01:00Z">
        <w:r w:rsidR="009711E9">
          <w:t xml:space="preserve">án přenosovou funkcí </w:t>
        </w:r>
      </w:ins>
      <w:ins w:id="67" w:author="Konzal Jan (164745) [2]" w:date="2020-03-17T14:03:00Z">
        <w:r w:rsidR="009711E9">
          <w:fldChar w:fldCharType="begin"/>
        </w:r>
        <w:r w:rsidR="009711E9">
          <w:instrText xml:space="preserve"> REF _Ref32488891 \h </w:instrText>
        </w:r>
      </w:ins>
      <w:r w:rsidR="009711E9">
        <w:fldChar w:fldCharType="separate"/>
      </w:r>
      <w:ins w:id="68" w:author="Konzal Jan (164745) [2]" w:date="2020-03-17T14:03:00Z">
        <w:r w:rsidR="009711E9">
          <w:t>(</w:t>
        </w:r>
        <w:r w:rsidR="009711E9">
          <w:rPr>
            <w:noProof/>
          </w:rPr>
          <w:t>3</w:t>
        </w:r>
        <w:r w:rsidR="009711E9">
          <w:t>.</w:t>
        </w:r>
        <w:r w:rsidR="009711E9">
          <w:rPr>
            <w:noProof/>
          </w:rPr>
          <w:t>2</w:t>
        </w:r>
        <w:r w:rsidR="009711E9">
          <w:t>)</w:t>
        </w:r>
        <w:r w:rsidR="009711E9">
          <w:fldChar w:fldCharType="end"/>
        </w:r>
        <w:r w:rsidR="009711E9">
          <w:t>.</w:t>
        </w:r>
      </w:ins>
    </w:p>
    <w:p w14:paraId="3D5E5FEE" w14:textId="77777777" w:rsidR="009711E9" w:rsidRDefault="009711E9" w:rsidP="00A90238">
      <w:pPr>
        <w:pStyle w:val="BPDPNormln"/>
        <w:ind w:firstLine="0"/>
        <w:rPr>
          <w:ins w:id="69" w:author="Konzal Jan (164745) [2]" w:date="2020-03-17T13:53:00Z"/>
        </w:rPr>
      </w:pPr>
    </w:p>
    <w:p w14:paraId="199B256B" w14:textId="03FBD7DC" w:rsidR="009711E9" w:rsidRDefault="009711E9" w:rsidP="009711E9">
      <w:pPr>
        <w:pStyle w:val="BPDPNormln"/>
        <w:keepNext/>
        <w:ind w:firstLine="0"/>
        <w:rPr>
          <w:ins w:id="70" w:author="Konzal Jan (164745) [2]" w:date="2020-03-17T13:56:00Z"/>
        </w:rPr>
      </w:pPr>
      <w:ins w:id="71" w:author="Konzal Jan (164745) [2]" w:date="2020-03-17T13:55:00Z">
        <w:r>
          <w:rPr>
            <w:noProof/>
          </w:rPr>
          <w:drawing>
            <wp:inline distT="0" distB="0" distL="0" distR="0" wp14:anchorId="756BB2F1" wp14:editId="51631660">
              <wp:extent cx="5399405" cy="2861945"/>
              <wp:effectExtent l="0" t="0" r="0" b="0"/>
              <wp:docPr id="8" name="Obráze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ecny_model.emf"/>
                      <pic:cNvPicPr/>
                    </pic:nvPicPr>
                    <pic:blipFill>
                      <a:blip r:embed="rId13">
                        <a:extLst>
                          <a:ext uri="{28A0092B-C50C-407E-A947-70E740481C1C}">
                            <a14:useLocalDpi xmlns:a14="http://schemas.microsoft.com/office/drawing/2010/main" val="0"/>
                          </a:ext>
                        </a:extLst>
                      </a:blip>
                      <a:stretch>
                        <a:fillRect/>
                      </a:stretch>
                    </pic:blipFill>
                    <pic:spPr>
                      <a:xfrm>
                        <a:off x="0" y="0"/>
                        <a:ext cx="5399405" cy="2861945"/>
                      </a:xfrm>
                      <a:prstGeom prst="rect">
                        <a:avLst/>
                      </a:prstGeom>
                    </pic:spPr>
                  </pic:pic>
                </a:graphicData>
              </a:graphic>
            </wp:inline>
          </w:drawing>
        </w:r>
      </w:ins>
    </w:p>
    <w:p w14:paraId="6FF7391C" w14:textId="2261C957" w:rsidR="009711E9" w:rsidRDefault="009711E9" w:rsidP="009711E9">
      <w:pPr>
        <w:pStyle w:val="Titulek"/>
        <w:jc w:val="center"/>
        <w:rPr>
          <w:ins w:id="72" w:author="Konzal Jan (164745) [2]" w:date="2020-03-17T13:56:00Z"/>
        </w:rPr>
      </w:pPr>
      <w:bookmarkStart w:id="73" w:name="_Ref35346009"/>
      <w:ins w:id="74" w:author="Konzal Jan (164745) [2]" w:date="2020-03-17T13:56:00Z">
        <w:r>
          <w:t xml:space="preserve">Obr. </w:t>
        </w:r>
        <w:r>
          <w:fldChar w:fldCharType="begin"/>
        </w:r>
        <w:r>
          <w:instrText xml:space="preserve"> STYLEREF 1 \s </w:instrText>
        </w:r>
      </w:ins>
      <w:r>
        <w:fldChar w:fldCharType="separate"/>
      </w:r>
      <w:r>
        <w:rPr>
          <w:noProof/>
        </w:rPr>
        <w:t>3</w:t>
      </w:r>
      <w:ins w:id="75" w:author="Konzal Jan (164745) [2]" w:date="2020-03-17T13:56:00Z">
        <w:r>
          <w:fldChar w:fldCharType="end"/>
        </w:r>
        <w:r>
          <w:t>.</w:t>
        </w:r>
        <w:r>
          <w:fldChar w:fldCharType="begin"/>
        </w:r>
        <w:r>
          <w:instrText xml:space="preserve"> SEQ Obr. \* ARABIC \s 1 </w:instrText>
        </w:r>
      </w:ins>
      <w:r>
        <w:fldChar w:fldCharType="separate"/>
      </w:r>
      <w:ins w:id="76" w:author="Konzal Jan (164745) [2]" w:date="2020-03-17T13:56:00Z">
        <w:r>
          <w:rPr>
            <w:noProof/>
          </w:rPr>
          <w:t>1</w:t>
        </w:r>
        <w:r>
          <w:fldChar w:fldCharType="end"/>
        </w:r>
        <w:bookmarkEnd w:id="73"/>
        <w:r>
          <w:t>: Obecný rekurzivní systém převzato z [17]</w:t>
        </w:r>
      </w:ins>
      <w:commentRangeEnd w:id="59"/>
      <w:ins w:id="77" w:author="Konzal Jan (164745) [2]" w:date="2020-03-17T14:04:00Z">
        <w:r w:rsidR="00B35EF4">
          <w:rPr>
            <w:rStyle w:val="Odkaznakoment"/>
            <w:b w:val="0"/>
            <w:iCs w:val="0"/>
            <w:color w:val="auto"/>
          </w:rPr>
          <w:commentReference w:id="59"/>
        </w:r>
      </w:ins>
    </w:p>
    <w:p w14:paraId="15FA0B1B" w14:textId="6F93F1EA" w:rsidR="007469CE" w:rsidRDefault="002F6E59" w:rsidP="00A90238">
      <w:pPr>
        <w:pStyle w:val="BPDPNormln"/>
        <w:ind w:firstLine="0"/>
      </w:pPr>
      <w:r>
        <w:t xml:space="preserve">Přenosová funkce filtru může být také vyjádřena pomocí nulových </w:t>
      </w:r>
      <w:r w:rsidR="0062294A">
        <w:t>bodů a pólů</w:t>
      </w:r>
      <w:r w:rsidR="007469CE">
        <w:t xml:space="preserve"> vztah </w:t>
      </w:r>
      <w:r w:rsidR="007469CE">
        <w:fldChar w:fldCharType="begin"/>
      </w:r>
      <w:r w:rsidR="007469CE">
        <w:instrText xml:space="preserve"> REF _Ref33188197 \h </w:instrText>
      </w:r>
      <w:r w:rsidR="007469CE">
        <w:fldChar w:fldCharType="separate"/>
      </w:r>
      <w:r w:rsidR="007469CE">
        <w:t>(</w:t>
      </w:r>
      <w:r w:rsidR="007469CE">
        <w:rPr>
          <w:noProof/>
        </w:rPr>
        <w:t>3</w:t>
      </w:r>
      <w:r w:rsidR="007469CE">
        <w:t>.</w:t>
      </w:r>
      <w:r w:rsidR="007469CE">
        <w:rPr>
          <w:noProof/>
        </w:rPr>
        <w:t>3</w:t>
      </w:r>
      <w:r w:rsidR="007469CE">
        <w:t>)</w:t>
      </w:r>
      <w:r w:rsidR="007469CE">
        <w:fldChar w:fldCharType="end"/>
      </w:r>
      <w:r w:rsidR="0062294A">
        <w:t>.</w:t>
      </w:r>
      <w:r w:rsidR="001C73B0">
        <w:t xml:space="preserve"> </w:t>
      </w:r>
      <w:r w:rsidR="00A90238">
        <w:t>[1</w:t>
      </w:r>
      <w:r w:rsidR="009711E9">
        <w:t>7</w:t>
      </w:r>
      <w:r w:rsidR="00A90238">
        <w:t>]</w:t>
      </w:r>
    </w:p>
    <w:p w14:paraId="7ECD531C" w14:textId="77777777" w:rsidR="007469CE" w:rsidRDefault="007469CE" w:rsidP="000469A8">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7469CE" w14:paraId="153E1798" w14:textId="77777777" w:rsidTr="007469CE">
        <w:tc>
          <w:tcPr>
            <w:tcW w:w="750" w:type="pct"/>
          </w:tcPr>
          <w:p w14:paraId="304485B4" w14:textId="77777777" w:rsidR="007469CE" w:rsidRDefault="007469CE" w:rsidP="008B45A1"/>
        </w:tc>
        <w:tc>
          <w:tcPr>
            <w:tcW w:w="0" w:type="auto"/>
          </w:tcPr>
          <w:p w14:paraId="4FCA0A9B" w14:textId="2459ED0D" w:rsidR="007469CE" w:rsidRDefault="007469CE" w:rsidP="00B509D7">
            <w:pPr>
              <w:jc w:val="center"/>
            </w:pPr>
            <w:commentRangeStart w:id="78"/>
            <m:oMathPara>
              <m:oMath>
                <m:r>
                  <w:rPr>
                    <w:rFonts w:ascii="Cambria Math" w:hAnsi="Cambria Math"/>
                  </w:rPr>
                  <m:t>H</m:t>
                </m:r>
                <m:d>
                  <m:dPr>
                    <m:ctrlPr>
                      <w:rPr>
                        <w:rFonts w:ascii="Cambria Math" w:hAnsi="Cambria Math"/>
                        <w:i/>
                      </w:rPr>
                    </m:ctrlPr>
                  </m:dPr>
                  <m:e>
                    <m:r>
                      <w:rPr>
                        <w:rFonts w:ascii="Cambria Math" w:hAnsi="Cambria Math"/>
                      </w:rPr>
                      <m:t>z</m:t>
                    </m:r>
                  </m:e>
                </m:d>
                <m:r>
                  <w:rPr>
                    <w:rFonts w:ascii="Cambria Math" w:hAnsi="Cambria Math"/>
                  </w:rPr>
                  <m:t>=K</m:t>
                </m:r>
                <m:f>
                  <m:fPr>
                    <m:ctrlPr>
                      <w:rPr>
                        <w:rFonts w:ascii="Cambria Math" w:hAnsi="Cambria Math"/>
                        <w:i/>
                      </w:rPr>
                    </m:ctrlPr>
                  </m:fPr>
                  <m:num>
                    <m:sSup>
                      <m:sSupPr>
                        <m:ctrlPr>
                          <w:ins w:id="79" w:author="Konzal Jan (164745) [2]" w:date="2020-03-17T10:10:00Z">
                            <w:rPr>
                              <w:rFonts w:ascii="Cambria Math" w:hAnsi="Cambria Math"/>
                              <w:i/>
                            </w:rPr>
                          </w:ins>
                        </m:ctrlPr>
                      </m:sSupPr>
                      <m:e>
                        <m:r>
                          <w:ins w:id="80" w:author="Konzal Jan (164745) [2]" w:date="2020-03-17T10:10:00Z">
                            <w:rPr>
                              <w:rFonts w:ascii="Cambria Math" w:hAnsi="Cambria Math"/>
                            </w:rPr>
                            <m:t>z</m:t>
                          </w:ins>
                        </m:r>
                      </m:e>
                      <m:sup>
                        <m:r>
                          <w:ins w:id="81" w:author="Konzal Jan (164745) [2]" w:date="2020-03-17T10:10:00Z">
                            <w:rPr>
                              <w:rFonts w:ascii="Cambria Math" w:hAnsi="Cambria Math"/>
                            </w:rPr>
                            <m:t>r-s</m:t>
                          </w:ins>
                        </m:r>
                      </m:sup>
                    </m:sSup>
                    <m:nary>
                      <m:naryPr>
                        <m:chr m:val="∏"/>
                        <m:limLoc m:val="undOvr"/>
                        <m:ctrlPr>
                          <w:rPr>
                            <w:rFonts w:ascii="Cambria Math" w:hAnsi="Cambria Math"/>
                            <w:i/>
                          </w:rPr>
                        </m:ctrlPr>
                      </m:naryPr>
                      <m:sub>
                        <m:r>
                          <w:rPr>
                            <w:rFonts w:ascii="Cambria Math" w:hAnsi="Cambria Math"/>
                          </w:rPr>
                          <m:t>i=0</m:t>
                        </m:r>
                      </m:sub>
                      <m:sup>
                        <m:r>
                          <w:rPr>
                            <w:rFonts w:ascii="Cambria Math" w:hAnsi="Cambria Math"/>
                          </w:rPr>
                          <m:t>r</m:t>
                        </m:r>
                      </m:sup>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0i</m:t>
                            </m:r>
                          </m:sub>
                        </m:sSub>
                        <m:r>
                          <w:rPr>
                            <w:rFonts w:ascii="Cambria Math" w:hAnsi="Cambria Math"/>
                          </w:rPr>
                          <m:t>)</m:t>
                        </m:r>
                      </m:e>
                    </m:nary>
                  </m:num>
                  <m:den>
                    <m:nary>
                      <m:naryPr>
                        <m:chr m:val="∏"/>
                        <m:limLoc m:val="undOvr"/>
                        <m:ctrlPr>
                          <w:rPr>
                            <w:rFonts w:ascii="Cambria Math" w:hAnsi="Cambria Math"/>
                            <w:i/>
                          </w:rPr>
                        </m:ctrlPr>
                      </m:naryPr>
                      <m:sub>
                        <m:r>
                          <w:rPr>
                            <w:rFonts w:ascii="Cambria Math" w:hAnsi="Cambria Math"/>
                          </w:rPr>
                          <m:t>j=0</m:t>
                        </m:r>
                      </m:sub>
                      <m:sup>
                        <m:r>
                          <w:rPr>
                            <w:rFonts w:ascii="Cambria Math" w:hAnsi="Cambria Math"/>
                          </w:rPr>
                          <m:t>s</m:t>
                        </m:r>
                      </m:sup>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xj</m:t>
                            </m:r>
                          </m:sub>
                        </m:sSub>
                        <m:r>
                          <w:rPr>
                            <w:rFonts w:ascii="Cambria Math" w:hAnsi="Cambria Math"/>
                          </w:rPr>
                          <m:t>)</m:t>
                        </m:r>
                      </m:e>
                    </m:nary>
                  </m:den>
                </m:f>
                <w:commentRangeEnd w:id="78"/>
                <m:r>
                  <m:rPr>
                    <m:sty m:val="p"/>
                  </m:rPr>
                  <w:rPr>
                    <w:rStyle w:val="Odkaznakoment"/>
                  </w:rPr>
                  <w:commentReference w:id="78"/>
                </m:r>
              </m:oMath>
            </m:oMathPara>
          </w:p>
        </w:tc>
        <w:tc>
          <w:tcPr>
            <w:tcW w:w="750" w:type="pct"/>
            <w:tcMar>
              <w:right w:w="0" w:type="dxa"/>
            </w:tcMar>
            <w:vAlign w:val="center"/>
          </w:tcPr>
          <w:p w14:paraId="1505A956" w14:textId="2D479C2E" w:rsidR="007469CE" w:rsidRDefault="007469CE" w:rsidP="007469CE">
            <w:pPr>
              <w:jc w:val="right"/>
            </w:pPr>
            <w:r>
              <w:t>(</w:t>
            </w:r>
            <w:ins w:id="82" w:author="Konzal Jan (164745) [2]" w:date="2020-03-17T17:22:00Z">
              <w:r w:rsidR="0042187D">
                <w:fldChar w:fldCharType="begin"/>
              </w:r>
              <w:r w:rsidR="0042187D">
                <w:instrText xml:space="preserve"> STYLEREF 1 \s </w:instrText>
              </w:r>
            </w:ins>
            <w:r w:rsidR="0042187D">
              <w:fldChar w:fldCharType="separate"/>
            </w:r>
            <w:r w:rsidR="0042187D">
              <w:rPr>
                <w:noProof/>
              </w:rPr>
              <w:t>3</w:t>
            </w:r>
            <w:ins w:id="83" w:author="Konzal Jan (164745) [2]" w:date="2020-03-17T17:22:00Z">
              <w:r w:rsidR="0042187D">
                <w:fldChar w:fldCharType="end"/>
              </w:r>
              <w:r w:rsidR="0042187D">
                <w:t>.</w:t>
              </w:r>
              <w:r w:rsidR="0042187D">
                <w:fldChar w:fldCharType="begin"/>
              </w:r>
              <w:r w:rsidR="0042187D">
                <w:instrText xml:space="preserve"> SEQ Rovnice \* ARABIC \s 1 </w:instrText>
              </w:r>
            </w:ins>
            <w:r w:rsidR="0042187D">
              <w:fldChar w:fldCharType="separate"/>
            </w:r>
            <w:ins w:id="84" w:author="Konzal Jan (164745) [2]" w:date="2020-03-17T17:22:00Z">
              <w:r w:rsidR="0042187D">
                <w:rPr>
                  <w:noProof/>
                </w:rPr>
                <w:t>3</w:t>
              </w:r>
              <w:r w:rsidR="0042187D">
                <w:fldChar w:fldCharType="end"/>
              </w:r>
            </w:ins>
            <w:r>
              <w:t>)</w:t>
            </w:r>
          </w:p>
        </w:tc>
      </w:tr>
    </w:tbl>
    <w:p w14:paraId="0D440C15" w14:textId="06902872" w:rsidR="007469CE" w:rsidRDefault="007469CE" w:rsidP="000469A8">
      <w:pPr>
        <w:pStyle w:val="BPDPNormln"/>
      </w:pPr>
    </w:p>
    <w:p w14:paraId="636C5456" w14:textId="77777777" w:rsidR="007469CE" w:rsidRDefault="007469CE" w:rsidP="000469A8">
      <w:pPr>
        <w:pStyle w:val="BPDPNormln"/>
      </w:pPr>
    </w:p>
    <w:p w14:paraId="0C043920" w14:textId="746A2B2A" w:rsidR="00360DB6" w:rsidRDefault="0062294A" w:rsidP="007469CE">
      <w:pPr>
        <w:pStyle w:val="BPDPNormln"/>
        <w:ind w:firstLine="0"/>
      </w:pPr>
      <w:r>
        <w:t xml:space="preserve"> Nulové body </w:t>
      </w:r>
      <w:r w:rsidR="00B22852" w:rsidRPr="00B22852">
        <w:rPr>
          <w:i/>
        </w:rPr>
        <w:t>z</w:t>
      </w:r>
      <w:r w:rsidR="00B22852" w:rsidRPr="00B22852">
        <w:rPr>
          <w:i/>
          <w:vertAlign w:val="subscript"/>
        </w:rPr>
        <w:t>0</w:t>
      </w:r>
      <w:r w:rsidR="00B22852">
        <w:t xml:space="preserve"> </w:t>
      </w:r>
      <w:r w:rsidRPr="00B22852">
        <w:t>získáme</w:t>
      </w:r>
      <w:r>
        <w:t xml:space="preserve"> porovnáním jmenovatele přenosové funkce</w:t>
      </w:r>
      <w:r w:rsidR="00B22852">
        <w:t xml:space="preserve"> </w:t>
      </w:r>
      <w:r w:rsidR="00B22852">
        <w:fldChar w:fldCharType="begin"/>
      </w:r>
      <w:r w:rsidR="00B22852">
        <w:instrText xml:space="preserve"> REF _Ref32488891 \h </w:instrText>
      </w:r>
      <w:r w:rsidR="00B22852">
        <w:fldChar w:fldCharType="separate"/>
      </w:r>
      <w:r w:rsidR="00B22852">
        <w:t>(</w:t>
      </w:r>
      <w:r w:rsidR="00B22852">
        <w:rPr>
          <w:noProof/>
        </w:rPr>
        <w:t>3</w:t>
      </w:r>
      <w:r w:rsidR="00B22852">
        <w:t>.</w:t>
      </w:r>
      <w:r w:rsidR="00B22852">
        <w:rPr>
          <w:noProof/>
        </w:rPr>
        <w:t>2</w:t>
      </w:r>
      <w:r w:rsidR="00B22852">
        <w:t>)</w:t>
      </w:r>
      <w:r w:rsidR="00B22852">
        <w:fldChar w:fldCharType="end"/>
      </w:r>
      <w:r>
        <w:t xml:space="preserve"> s nulou, tedy řešením rovnice Y(</w:t>
      </w:r>
      <w:r w:rsidRPr="0062294A">
        <w:rPr>
          <w:i/>
        </w:rPr>
        <w:t>z</w:t>
      </w:r>
      <w:r>
        <w:t xml:space="preserve">) = 0. Póly </w:t>
      </w:r>
      <w:proofErr w:type="spellStart"/>
      <w:r w:rsidR="00B22852" w:rsidRPr="00B22852">
        <w:rPr>
          <w:i/>
        </w:rPr>
        <w:t>z</w:t>
      </w:r>
      <w:r w:rsidR="00B22852" w:rsidRPr="00B22852">
        <w:rPr>
          <w:i/>
          <w:vertAlign w:val="subscript"/>
        </w:rPr>
        <w:t>x</w:t>
      </w:r>
      <w:proofErr w:type="spellEnd"/>
      <w:ins w:id="85" w:author="Konzal Jan (164745)" w:date="2020-02-21T21:07:00Z">
        <w:r w:rsidR="00B22852">
          <w:rPr>
            <w:i/>
            <w:vertAlign w:val="subscript"/>
          </w:rPr>
          <w:t xml:space="preserve"> </w:t>
        </w:r>
      </w:ins>
      <w:r>
        <w:t>získáme</w:t>
      </w:r>
      <w:r w:rsidR="00597F79">
        <w:t>,</w:t>
      </w:r>
      <w:r>
        <w:t xml:space="preserve"> </w:t>
      </w:r>
      <w:r w:rsidR="00556472">
        <w:t>položíme</w:t>
      </w:r>
      <w:r>
        <w:t>-li jmenovatele přenosové funkce</w:t>
      </w:r>
      <w:r w:rsidR="00826D06">
        <w:t xml:space="preserve"> rovno nule</w:t>
      </w:r>
      <w:r>
        <w:t>, tedy řešením rovnice X(</w:t>
      </w:r>
      <w:r w:rsidRPr="0062294A">
        <w:rPr>
          <w:i/>
        </w:rPr>
        <w:t>z</w:t>
      </w:r>
      <w:r>
        <w:t>) = 0</w:t>
      </w:r>
      <w:ins w:id="86" w:author="Konzal Jan (164745) [2]" w:date="2020-02-20T15:14:00Z">
        <w:r w:rsidR="00DD2F6D">
          <w:t>.</w:t>
        </w:r>
      </w:ins>
      <w:ins w:id="87" w:author="Konzal Jan (164745) [2]" w:date="2020-03-17T10:05:00Z">
        <w:r w:rsidR="00DA6B45">
          <w:t xml:space="preserve"> K je zesilovací činitel systému.</w:t>
        </w:r>
      </w:ins>
      <w:ins w:id="88" w:author="Konzal Jan (164745) [2]" w:date="2020-02-20T15:30:00Z">
        <w:r w:rsidR="008576EF">
          <w:t xml:space="preserve"> </w:t>
        </w:r>
      </w:ins>
      <w:ins w:id="89" w:author="Konzal Jan (164745) [2]" w:date="2020-02-20T15:14:00Z">
        <w:r w:rsidR="00DD2F6D">
          <w:t>[</w:t>
        </w:r>
      </w:ins>
      <w:ins w:id="90" w:author="Konzal Jan (164745) [2]" w:date="2020-02-20T15:36:00Z">
        <w:r w:rsidR="008576EF">
          <w:t>1</w:t>
        </w:r>
      </w:ins>
      <w:ins w:id="91" w:author="Konzal Jan (164745) [2]" w:date="2020-02-20T15:14:00Z">
        <w:r w:rsidR="00DD2F6D">
          <w:t>]</w:t>
        </w:r>
      </w:ins>
    </w:p>
    <w:p w14:paraId="1E47ECCA" w14:textId="6FD7DCE6" w:rsidR="009D321B" w:rsidRDefault="0062294A" w:rsidP="000469A8">
      <w:pPr>
        <w:pStyle w:val="BPDPNormln"/>
      </w:pPr>
      <w:commentRangeStart w:id="92"/>
      <w:r>
        <w:t>Impulsní charakteristik</w:t>
      </w:r>
      <w:ins w:id="93" w:author="Konzal Jan (164745) [2]" w:date="2020-03-17T15:00:00Z">
        <w:r w:rsidR="00716785">
          <w:t>a je odezva systému na jednotkový impul</w:t>
        </w:r>
      </w:ins>
      <w:ins w:id="94" w:author="Konzal Jan (164745) [2]" w:date="2020-03-17T15:05:00Z">
        <w:r w:rsidR="00716785">
          <w:t>s</w:t>
        </w:r>
      </w:ins>
      <w:ins w:id="95" w:author="Konzal Jan (164745) [2]" w:date="2020-03-17T15:00:00Z">
        <w:r w:rsidR="00716785">
          <w:t xml:space="preserve">, </w:t>
        </w:r>
      </w:ins>
      <w:ins w:id="96" w:author="Konzal Jan (164745) [2]" w:date="2020-03-17T15:02:00Z">
        <w:r w:rsidR="00716785">
          <w:t>defino</w:t>
        </w:r>
      </w:ins>
      <w:ins w:id="97" w:author="Konzal Jan (164745) [2]" w:date="2020-03-17T15:15:00Z">
        <w:r w:rsidR="009E3294">
          <w:t>vaným</w:t>
        </w:r>
      </w:ins>
      <w:ins w:id="98" w:author="Konzal Jan (164745) [2]" w:date="2020-03-17T15:02:00Z">
        <w:r w:rsidR="00716785">
          <w:t xml:space="preserve"> jako {</w:t>
        </w:r>
        <w:proofErr w:type="spellStart"/>
        <w:r w:rsidR="00716785">
          <w:t>x</w:t>
        </w:r>
        <w:r w:rsidR="00716785">
          <w:rPr>
            <w:vertAlign w:val="subscript"/>
          </w:rPr>
          <w:t>n</w:t>
        </w:r>
        <w:proofErr w:type="spellEnd"/>
        <w:r w:rsidR="00716785">
          <w:t>} = 1</w:t>
        </w:r>
      </w:ins>
      <w:ins w:id="99" w:author="Konzal Jan (164745) [2]" w:date="2020-03-17T15:03:00Z">
        <w:r w:rsidR="00716785">
          <w:t xml:space="preserve">, 0, 0 … </w:t>
        </w:r>
      </w:ins>
      <w:ins w:id="100" w:author="Konzal Jan (164745) [2]" w:date="2020-03-17T15:04:00Z">
        <w:r w:rsidR="00716785">
          <w:t xml:space="preserve">Obrazem jednotkového impulsu </w:t>
        </w:r>
      </w:ins>
      <w:ins w:id="101" w:author="Konzal Jan (164745) [2]" w:date="2020-03-17T15:05:00Z">
        <w:r w:rsidR="00716785">
          <w:t>je jmenovatel přenosové funkce X(</w:t>
        </w:r>
        <w:r w:rsidR="00716785" w:rsidRPr="00716785">
          <w:rPr>
            <w:i/>
            <w:iCs/>
          </w:rPr>
          <w:t>z</w:t>
        </w:r>
        <w:r w:rsidR="00716785">
          <w:t>)</w:t>
        </w:r>
      </w:ins>
      <w:ins w:id="102" w:author="Konzal Jan (164745) [2]" w:date="2020-03-17T15:15:00Z">
        <w:r w:rsidR="009E3294">
          <w:t> </w:t>
        </w:r>
      </w:ins>
      <w:ins w:id="103" w:author="Konzal Jan (164745) [2]" w:date="2020-03-17T15:05:00Z">
        <w:r w:rsidR="00716785">
          <w:t>= 1.</w:t>
        </w:r>
      </w:ins>
      <w:del w:id="104" w:author="Konzal Jan (164745) [2]" w:date="2020-03-17T15:00:00Z">
        <w:r w:rsidDel="00716785">
          <w:delText>u odvodíme po</w:delText>
        </w:r>
        <w:r w:rsidR="00556472" w:rsidDel="00716785">
          <w:delText>ložením jmenovatele jedné tedy X(</w:delText>
        </w:r>
        <w:r w:rsidR="00556472" w:rsidRPr="00556472" w:rsidDel="00716785">
          <w:rPr>
            <w:i/>
          </w:rPr>
          <w:delText>z</w:delText>
        </w:r>
        <w:r w:rsidR="00556472" w:rsidDel="00716785">
          <w:delText>) = 1, což je obraz jednotkového impulsu</w:delText>
        </w:r>
      </w:del>
      <w:r w:rsidR="00556472">
        <w:t xml:space="preserve">. </w:t>
      </w:r>
      <w:ins w:id="105" w:author="Konzal Jan (164745)" w:date="2020-02-21T20:57:00Z">
        <w:del w:id="106" w:author="Konzal Jan (164745) [2]" w:date="2020-03-17T15:06:00Z">
          <w:r w:rsidR="007469CE" w:rsidDel="00716785">
            <w:delText>Který je definován jako x[</w:delText>
          </w:r>
        </w:del>
      </w:ins>
      <w:ins w:id="107" w:author="Konzal Jan (164745)" w:date="2020-02-21T21:00:00Z">
        <w:del w:id="108" w:author="Konzal Jan (164745) [2]" w:date="2020-03-17T15:06:00Z">
          <w:r w:rsidR="007469CE" w:rsidDel="00716785">
            <w:delText>0</w:delText>
          </w:r>
        </w:del>
      </w:ins>
      <w:ins w:id="109" w:author="Konzal Jan (164745)" w:date="2020-02-21T20:57:00Z">
        <w:del w:id="110" w:author="Konzal Jan (164745) [2]" w:date="2020-03-17T15:06:00Z">
          <w:r w:rsidR="007469CE" w:rsidDel="00716785">
            <w:delText>]</w:delText>
          </w:r>
        </w:del>
      </w:ins>
      <w:ins w:id="111" w:author="Konzal Jan (164745)" w:date="2020-02-21T20:58:00Z">
        <w:del w:id="112" w:author="Konzal Jan (164745) [2]" w:date="2020-03-17T15:06:00Z">
          <w:r w:rsidR="007469CE" w:rsidDel="00716785">
            <w:delText xml:space="preserve"> = 1</w:delText>
          </w:r>
        </w:del>
      </w:ins>
      <w:ins w:id="113" w:author="Konzal Jan (164745)" w:date="2020-02-21T21:00:00Z">
        <w:del w:id="114" w:author="Konzal Jan (164745) [2]" w:date="2020-03-17T15:06:00Z">
          <w:r w:rsidR="007469CE" w:rsidDel="00716785">
            <w:delText>,</w:delText>
          </w:r>
        </w:del>
      </w:ins>
      <w:ins w:id="115" w:author="Konzal Jan (164745)" w:date="2020-02-21T20:58:00Z">
        <w:del w:id="116" w:author="Konzal Jan (164745) [2]" w:date="2020-03-17T15:06:00Z">
          <w:r w:rsidR="007469CE" w:rsidDel="00716785">
            <w:delText xml:space="preserve"> x[n] = 0 pro n</w:delText>
          </w:r>
        </w:del>
      </w:ins>
      <w:ins w:id="117" w:author="Konzal Jan (164745)" w:date="2020-02-21T20:59:00Z">
        <w:del w:id="118" w:author="Konzal Jan (164745) [2]" w:date="2020-03-17T15:06:00Z">
          <w:r w:rsidR="007469CE" w:rsidDel="00716785">
            <w:delText xml:space="preserve"> </w:delText>
          </w:r>
          <w:r w:rsidR="007469CE" w:rsidRPr="007469CE" w:rsidDel="00716785">
            <w:delText>≠</w:delText>
          </w:r>
          <w:r w:rsidR="007469CE" w:rsidDel="00716785">
            <w:delText xml:space="preserve"> </w:delText>
          </w:r>
        </w:del>
      </w:ins>
      <w:ins w:id="119" w:author="Konzal Jan (164745)" w:date="2020-02-21T21:00:00Z">
        <w:del w:id="120" w:author="Konzal Jan (164745) [2]" w:date="2020-03-17T15:06:00Z">
          <w:r w:rsidR="007469CE" w:rsidDel="00716785">
            <w:delText>0.</w:delText>
          </w:r>
        </w:del>
      </w:ins>
      <w:ins w:id="121" w:author="Konzal Jan (164745)" w:date="2020-02-21T20:58:00Z">
        <w:del w:id="122" w:author="Konzal Jan (164745) [2]" w:date="2020-03-17T15:06:00Z">
          <w:r w:rsidR="007469CE" w:rsidDel="00716785">
            <w:delText xml:space="preserve"> </w:delText>
          </w:r>
        </w:del>
      </w:ins>
      <w:r w:rsidR="00556472">
        <w:t>Dostáváme rovnost H(</w:t>
      </w:r>
      <w:r w:rsidR="00556472" w:rsidRPr="00556472">
        <w:rPr>
          <w:i/>
        </w:rPr>
        <w:t>z</w:t>
      </w:r>
      <w:r w:rsidR="00556472">
        <w:t>) = Y(</w:t>
      </w:r>
      <w:r w:rsidR="00556472" w:rsidRPr="00556472">
        <w:rPr>
          <w:i/>
        </w:rPr>
        <w:t>z</w:t>
      </w:r>
      <w:r w:rsidR="00556472">
        <w:t>)</w:t>
      </w:r>
      <w:ins w:id="123" w:author="Konzal Jan (164745)" w:date="2020-02-21T14:35:00Z">
        <w:r w:rsidR="00B75445">
          <w:t>.</w:t>
        </w:r>
      </w:ins>
      <w:r w:rsidR="00556472">
        <w:t xml:space="preserve"> V tuto chvíli je H(</w:t>
      </w:r>
      <w:r w:rsidR="00556472" w:rsidRPr="00556472">
        <w:rPr>
          <w:i/>
        </w:rPr>
        <w:t>z</w:t>
      </w:r>
      <w:r w:rsidR="00556472">
        <w:t xml:space="preserve">) obrazem impulsní charakteristiky filtru. </w:t>
      </w:r>
      <w:commentRangeEnd w:id="92"/>
      <w:r w:rsidR="009E3294">
        <w:rPr>
          <w:rStyle w:val="Odkaznakoment"/>
          <w:color w:val="auto"/>
        </w:rPr>
        <w:commentReference w:id="92"/>
      </w:r>
    </w:p>
    <w:p w14:paraId="51B80647" w14:textId="62EF3A7B" w:rsidR="009D321B" w:rsidRDefault="009D321B" w:rsidP="000469A8">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9D321B" w14:paraId="3956910B" w14:textId="77777777" w:rsidTr="00713A8E">
        <w:tc>
          <w:tcPr>
            <w:tcW w:w="750" w:type="pct"/>
            <w:vAlign w:val="center"/>
          </w:tcPr>
          <w:p w14:paraId="2B1D3055" w14:textId="77777777" w:rsidR="009D321B" w:rsidRDefault="009D321B" w:rsidP="00713A8E">
            <w:pPr>
              <w:jc w:val="right"/>
            </w:pPr>
          </w:p>
        </w:tc>
        <w:tc>
          <w:tcPr>
            <w:tcW w:w="0" w:type="auto"/>
            <w:vAlign w:val="center"/>
          </w:tcPr>
          <w:p w14:paraId="19D40047" w14:textId="77777777" w:rsidR="009D321B" w:rsidRDefault="006F65E9" w:rsidP="00713A8E">
            <w:pPr>
              <w:jc w:val="right"/>
            </w:pPr>
            <m:oMathPara>
              <m:oMath>
                <m:sSup>
                  <m:sSupPr>
                    <m:ctrlPr>
                      <w:rPr>
                        <w:rFonts w:ascii="Cambria Math" w:hAnsi="Cambria Math"/>
                        <w:i/>
                      </w:rPr>
                    </m:ctrlPr>
                  </m:sSupPr>
                  <m:e>
                    <m:r>
                      <w:rPr>
                        <w:rFonts w:ascii="Cambria Math" w:hAnsi="Cambria Math"/>
                      </w:rPr>
                      <m:t>Z</m:t>
                    </m:r>
                  </m:e>
                  <m:sup>
                    <m:r>
                      <w:rPr>
                        <w:rFonts w:ascii="Cambria Math" w:hAnsi="Cambria Math"/>
                      </w:rPr>
                      <m:t>-1</m:t>
                    </m:r>
                  </m:sup>
                </m:sSup>
                <m:d>
                  <m:dPr>
                    <m:begChr m:val="{"/>
                    <m:endChr m:val="}"/>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z</m:t>
                        </m:r>
                      </m:e>
                    </m:d>
                  </m:e>
                </m:d>
                <m:r>
                  <w:rPr>
                    <w:rFonts w:ascii="Cambria Math" w:hAnsi="Cambria Math"/>
                  </w:rPr>
                  <m:t>=x[n]</m:t>
                </m:r>
              </m:oMath>
            </m:oMathPara>
          </w:p>
        </w:tc>
        <w:tc>
          <w:tcPr>
            <w:tcW w:w="750" w:type="pct"/>
            <w:tcMar>
              <w:right w:w="0" w:type="dxa"/>
            </w:tcMar>
            <w:vAlign w:val="center"/>
          </w:tcPr>
          <w:p w14:paraId="751B74A3" w14:textId="178E2016" w:rsidR="009D321B" w:rsidRDefault="009D321B" w:rsidP="00713A8E">
            <w:pPr>
              <w:jc w:val="right"/>
            </w:pPr>
            <w:bookmarkStart w:id="124" w:name="_Ref33188197"/>
            <w:r>
              <w:t>(</w:t>
            </w:r>
            <w:ins w:id="125" w:author="Konzal Jan (164745) [2]" w:date="2020-03-17T17:22:00Z">
              <w:r w:rsidR="0042187D">
                <w:fldChar w:fldCharType="begin"/>
              </w:r>
              <w:r w:rsidR="0042187D">
                <w:instrText xml:space="preserve"> STYLEREF 1 \s </w:instrText>
              </w:r>
            </w:ins>
            <w:r w:rsidR="0042187D">
              <w:fldChar w:fldCharType="separate"/>
            </w:r>
            <w:r w:rsidR="0042187D">
              <w:rPr>
                <w:noProof/>
              </w:rPr>
              <w:t>3</w:t>
            </w:r>
            <w:ins w:id="126" w:author="Konzal Jan (164745) [2]" w:date="2020-03-17T17:22:00Z">
              <w:r w:rsidR="0042187D">
                <w:fldChar w:fldCharType="end"/>
              </w:r>
            </w:ins>
            <w:r w:rsidR="0042187D">
              <w:t>.</w:t>
            </w:r>
            <w:r w:rsidR="006F65E9">
              <w:fldChar w:fldCharType="begin"/>
            </w:r>
            <w:r w:rsidR="006F65E9">
              <w:instrText xml:space="preserve"> SEQ Rovnice \* ARABIC \s 1 </w:instrText>
            </w:r>
            <w:r w:rsidR="006F65E9">
              <w:fldChar w:fldCharType="separate"/>
            </w:r>
            <w:r w:rsidR="0042187D">
              <w:rPr>
                <w:noProof/>
              </w:rPr>
              <w:t>4</w:t>
            </w:r>
            <w:r w:rsidR="006F65E9">
              <w:rPr>
                <w:noProof/>
              </w:rPr>
              <w:fldChar w:fldCharType="end"/>
            </w:r>
            <w:r>
              <w:t>)</w:t>
            </w:r>
            <w:bookmarkEnd w:id="124"/>
          </w:p>
        </w:tc>
      </w:tr>
    </w:tbl>
    <w:p w14:paraId="710EE189" w14:textId="77777777" w:rsidR="009D321B" w:rsidRDefault="009D321B" w:rsidP="000469A8">
      <w:pPr>
        <w:pStyle w:val="BPDPNormln"/>
      </w:pPr>
    </w:p>
    <w:p w14:paraId="2096A300" w14:textId="5391530F" w:rsidR="008576EF" w:rsidDel="009D321B" w:rsidRDefault="00556472" w:rsidP="00503E07">
      <w:pPr>
        <w:pStyle w:val="BPDPNormln"/>
        <w:ind w:firstLine="0"/>
        <w:rPr>
          <w:del w:id="127" w:author="Konzal Jan (164745)" w:date="2020-02-21T14:38:00Z"/>
        </w:rPr>
      </w:pPr>
      <w:r>
        <w:lastRenderedPageBreak/>
        <w:t xml:space="preserve">Zpětnou </w:t>
      </w:r>
      <w:r w:rsidRPr="00556472">
        <w:rPr>
          <w:i/>
        </w:rPr>
        <w:t>Z</w:t>
      </w:r>
      <w:r w:rsidR="00360DB6">
        <w:t> transformací</w:t>
      </w:r>
      <w:r w:rsidR="00B75445">
        <w:t xml:space="preserve"> </w:t>
      </w:r>
      <w:r w:rsidR="00B75445">
        <w:fldChar w:fldCharType="begin"/>
      </w:r>
      <w:r w:rsidR="00B75445">
        <w:instrText xml:space="preserve"> REF _Ref33188197 \h </w:instrText>
      </w:r>
      <w:r w:rsidR="00B75445">
        <w:fldChar w:fldCharType="separate"/>
      </w:r>
      <w:r w:rsidR="00914A94">
        <w:t>(</w:t>
      </w:r>
      <w:r w:rsidR="00914A94">
        <w:rPr>
          <w:noProof/>
        </w:rPr>
        <w:t>3</w:t>
      </w:r>
      <w:r w:rsidR="00914A94">
        <w:t>.</w:t>
      </w:r>
      <w:r w:rsidR="00914A94">
        <w:rPr>
          <w:noProof/>
        </w:rPr>
        <w:t>4</w:t>
      </w:r>
      <w:r w:rsidR="00914A94">
        <w:t>)</w:t>
      </w:r>
      <w:r w:rsidR="00B75445">
        <w:fldChar w:fldCharType="end"/>
      </w:r>
      <w:r w:rsidR="00360DB6">
        <w:t xml:space="preserve"> získáme impuls</w:t>
      </w:r>
      <w:r>
        <w:t xml:space="preserve">ní odezvu </w:t>
      </w:r>
      <w:r w:rsidRPr="00556472">
        <w:t>ℎ[</w:t>
      </w:r>
      <w:r w:rsidRPr="00556472">
        <w:rPr>
          <w:rFonts w:ascii="Cambria Math" w:hAnsi="Cambria Math" w:cs="Cambria Math"/>
        </w:rPr>
        <w:t>𝑛</w:t>
      </w:r>
      <w:r w:rsidRPr="00556472">
        <w:t>]</w:t>
      </w:r>
      <w:r w:rsidR="00B75445">
        <w:t xml:space="preserve"> </w:t>
      </w:r>
      <w:r w:rsidR="00B75445">
        <w:fldChar w:fldCharType="begin"/>
      </w:r>
      <w:r w:rsidR="00B75445">
        <w:instrText xml:space="preserve"> REF _Ref33188222 \h </w:instrText>
      </w:r>
      <w:r w:rsidR="00B75445">
        <w:fldChar w:fldCharType="separate"/>
      </w:r>
      <w:r w:rsidR="00914A94">
        <w:t>(</w:t>
      </w:r>
      <w:r w:rsidR="00914A94">
        <w:rPr>
          <w:noProof/>
        </w:rPr>
        <w:t>3</w:t>
      </w:r>
      <w:r w:rsidR="00914A94">
        <w:t>.</w:t>
      </w:r>
      <w:r w:rsidR="00914A94">
        <w:rPr>
          <w:noProof/>
        </w:rPr>
        <w:t>5</w:t>
      </w:r>
      <w:r w:rsidR="00914A94">
        <w:t>)</w:t>
      </w:r>
      <w:r w:rsidR="00B75445">
        <w:fldChar w:fldCharType="end"/>
      </w:r>
      <w:r>
        <w:t xml:space="preserve">. </w:t>
      </w:r>
      <w:r w:rsidR="008576EF">
        <w:t>[</w:t>
      </w:r>
      <w:r w:rsidR="009E3294">
        <w:t>1,</w:t>
      </w:r>
      <w:r w:rsidR="006B26D9">
        <w:t xml:space="preserve"> </w:t>
      </w:r>
      <w:r w:rsidR="008576EF">
        <w:t>1</w:t>
      </w:r>
      <w:r w:rsidR="009E3294">
        <w:t>7</w:t>
      </w:r>
      <w:r w:rsidR="008576EF">
        <w:t>]</w:t>
      </w:r>
    </w:p>
    <w:p w14:paraId="77AE3DE3" w14:textId="72892DAA" w:rsidR="00942C9D" w:rsidRDefault="00942C9D" w:rsidP="00503E07">
      <w:pPr>
        <w:pStyle w:val="BPDPNormln"/>
        <w:ind w:firstLine="0"/>
      </w:pPr>
    </w:p>
    <w:p w14:paraId="6128CCB4" w14:textId="44B304A1" w:rsidR="00B75445" w:rsidRPr="00942C9D" w:rsidRDefault="00B75445" w:rsidP="00503E07">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B75445" w14:paraId="30A0F144" w14:textId="77777777" w:rsidTr="00503E07">
        <w:tc>
          <w:tcPr>
            <w:tcW w:w="750" w:type="pct"/>
          </w:tcPr>
          <w:p w14:paraId="7541F5AC" w14:textId="77777777" w:rsidR="00B75445" w:rsidRDefault="00B75445" w:rsidP="008B45A1"/>
        </w:tc>
        <w:tc>
          <w:tcPr>
            <w:tcW w:w="0" w:type="auto"/>
          </w:tcPr>
          <w:p w14:paraId="7E7AB0FB" w14:textId="178BCEDA" w:rsidR="00B75445" w:rsidRDefault="00B75445" w:rsidP="00B509D7">
            <w:pPr>
              <w:jc w:val="center"/>
            </w:pPr>
            <m:oMathPara>
              <m:oMath>
                <m:r>
                  <w:rPr>
                    <w:rFonts w:ascii="Cambria Math" w:hAnsi="Cambria Math"/>
                  </w:rPr>
                  <m:t>h</m:t>
                </m:r>
                <m:d>
                  <m:dPr>
                    <m:begChr m:val="["/>
                    <m:endChr m:val="]"/>
                    <m:ctrlPr>
                      <w:rPr>
                        <w:rFonts w:ascii="Cambria Math" w:hAnsi="Cambria Math"/>
                        <w:i/>
                      </w:rPr>
                    </m:ctrlPr>
                  </m:dPr>
                  <m:e>
                    <m:r>
                      <w:rPr>
                        <w:rFonts w:ascii="Cambria Math" w:hAnsi="Cambria Math"/>
                      </w:rPr>
                      <m:t>n</m:t>
                    </m:r>
                  </m:e>
                </m:d>
                <m:r>
                  <w:rPr>
                    <w:rFonts w:ascii="Cambria Math" w:hAnsi="Cambria Math"/>
                  </w:rPr>
                  <m:t>=</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{H(z)}</m:t>
                </m:r>
              </m:oMath>
            </m:oMathPara>
          </w:p>
        </w:tc>
        <w:tc>
          <w:tcPr>
            <w:tcW w:w="750" w:type="pct"/>
            <w:tcMar>
              <w:right w:w="0" w:type="dxa"/>
            </w:tcMar>
          </w:tcPr>
          <w:p w14:paraId="43E483CC" w14:textId="2D77381E" w:rsidR="00B75445" w:rsidRDefault="00B75445" w:rsidP="00B509D7">
            <w:pPr>
              <w:jc w:val="right"/>
            </w:pPr>
            <w:bookmarkStart w:id="128" w:name="_Ref33188222"/>
            <w:r>
              <w:t>(</w:t>
            </w:r>
            <w:ins w:id="129" w:author="Konzal Jan (164745) [2]" w:date="2020-03-17T17:22:00Z">
              <w:r w:rsidR="0042187D">
                <w:fldChar w:fldCharType="begin"/>
              </w:r>
              <w:r w:rsidR="0042187D">
                <w:instrText xml:space="preserve"> STYLEREF 1 \s </w:instrText>
              </w:r>
            </w:ins>
            <w:r w:rsidR="0042187D">
              <w:fldChar w:fldCharType="separate"/>
            </w:r>
            <w:r w:rsidR="0042187D">
              <w:rPr>
                <w:noProof/>
              </w:rPr>
              <w:t>3</w:t>
            </w:r>
            <w:ins w:id="130" w:author="Konzal Jan (164745) [2]" w:date="2020-03-17T17:22:00Z">
              <w:r w:rsidR="0042187D">
                <w:fldChar w:fldCharType="end"/>
              </w:r>
            </w:ins>
            <w:r w:rsidR="0042187D">
              <w:t>.</w:t>
            </w:r>
            <w:r w:rsidR="006F65E9">
              <w:fldChar w:fldCharType="begin"/>
            </w:r>
            <w:r w:rsidR="006F65E9">
              <w:instrText xml:space="preserve"> SEQ Rovnice \* ARABIC \s 1 </w:instrText>
            </w:r>
            <w:r w:rsidR="006F65E9">
              <w:fldChar w:fldCharType="separate"/>
            </w:r>
            <w:r w:rsidR="0042187D">
              <w:rPr>
                <w:noProof/>
              </w:rPr>
              <w:t>5</w:t>
            </w:r>
            <w:r w:rsidR="006F65E9">
              <w:rPr>
                <w:noProof/>
              </w:rPr>
              <w:fldChar w:fldCharType="end"/>
            </w:r>
            <w:r>
              <w:t>)</w:t>
            </w:r>
            <w:bookmarkEnd w:id="128"/>
          </w:p>
        </w:tc>
      </w:tr>
    </w:tbl>
    <w:p w14:paraId="7A464E3B" w14:textId="7A6DCB9A" w:rsidR="008576EF" w:rsidRPr="00942C9D" w:rsidRDefault="008576EF" w:rsidP="000469A8">
      <w:pPr>
        <w:pStyle w:val="BPDPNormln"/>
        <w:rPr>
          <w:ins w:id="131" w:author="Konzal Jan (164745) [2]" w:date="2020-02-20T15:53:00Z"/>
        </w:rPr>
      </w:pPr>
    </w:p>
    <w:p w14:paraId="706A0DF7" w14:textId="77777777" w:rsidR="00942C9D" w:rsidRDefault="00942C9D" w:rsidP="000469A8">
      <w:pPr>
        <w:pStyle w:val="BPDPNormln"/>
        <w:rPr>
          <w:ins w:id="132" w:author="Konzal Jan (164745) [2]" w:date="2020-02-20T15:31:00Z"/>
        </w:rPr>
      </w:pPr>
    </w:p>
    <w:p w14:paraId="19104603" w14:textId="7B95933C" w:rsidR="0062294A" w:rsidRPr="00B52489" w:rsidRDefault="00B52489" w:rsidP="000469A8">
      <w:pPr>
        <w:pStyle w:val="BPDPNormln"/>
      </w:pPr>
      <w:r>
        <w:t>Filtr, u kterého platí</w:t>
      </w:r>
      <w:ins w:id="133" w:author="Konzal Jan (164745) [2]" w:date="2020-03-17T15:42:00Z">
        <w:r w:rsidR="006B26D9">
          <w:t>, že jeho impu</w:t>
        </w:r>
      </w:ins>
      <w:ins w:id="134" w:author="Konzal Jan (164745) [2]" w:date="2020-03-17T15:43:00Z">
        <w:r w:rsidR="006B26D9">
          <w:t>ls</w:t>
        </w:r>
      </w:ins>
      <w:ins w:id="135" w:author="Konzal Jan (164745) [2]" w:date="2020-03-17T15:42:00Z">
        <w:r w:rsidR="006B26D9">
          <w:t xml:space="preserve">ní odezva </w:t>
        </w:r>
      </w:ins>
      <w:ins w:id="136" w:author="Konzal Jan (164745) [2]" w:date="2020-03-17T15:43:00Z">
        <w:r w:rsidR="006B26D9">
          <w:t>s</w:t>
        </w:r>
      </w:ins>
      <w:ins w:id="137" w:author="Konzal Jan (164745) [2]" w:date="2020-03-17T15:42:00Z">
        <w:r w:rsidR="006B26D9">
          <w:t>končí po uplynutí</w:t>
        </w:r>
      </w:ins>
      <w:ins w:id="138" w:author="Konzal Jan (164745) [2]" w:date="2020-03-17T15:43:00Z">
        <w:r w:rsidR="006B26D9">
          <w:t xml:space="preserve"> nějaké</w:t>
        </w:r>
      </w:ins>
      <w:ins w:id="139" w:author="Konzal Jan (164745) [2]" w:date="2020-03-17T15:44:00Z">
        <w:r w:rsidR="006B26D9">
          <w:t xml:space="preserve"> </w:t>
        </w:r>
        <w:proofErr w:type="spellStart"/>
        <w:r w:rsidR="006B26D9">
          <w:t>doby,</w:t>
        </w:r>
      </w:ins>
      <w:del w:id="140" w:author="Konzal Jan (164745) [2]" w:date="2020-03-17T15:42:00Z">
        <w:r w:rsidDel="006B26D9">
          <w:delText xml:space="preserve"> </w:delText>
        </w:r>
        <w:r w:rsidRPr="00B52489" w:rsidDel="006B26D9">
          <w:rPr>
            <w:i/>
          </w:rPr>
          <w:delText>h</w:delText>
        </w:r>
        <w:r w:rsidRPr="00B52489" w:rsidDel="006B26D9">
          <w:delText>[</w:delText>
        </w:r>
        <w:r w:rsidRPr="00B52489" w:rsidDel="006B26D9">
          <w:rPr>
            <w:i/>
          </w:rPr>
          <w:delText>n</w:delText>
        </w:r>
        <w:r w:rsidRPr="00B52489" w:rsidDel="006B26D9">
          <w:delText>]</w:delText>
        </w:r>
        <w:r w:rsidDel="006B26D9">
          <w:rPr>
            <w:i/>
          </w:rPr>
          <w:delText xml:space="preserve"> = 0</w:delText>
        </w:r>
        <w:r w:rsidDel="006B26D9">
          <w:delText xml:space="preserve"> </w:delText>
        </w:r>
      </w:del>
      <w:ins w:id="141" w:author="Konzal Jan (164745)" w:date="2020-02-22T21:57:00Z">
        <w:del w:id="142" w:author="Konzal Jan (164745) [2]" w:date="2020-03-17T15:42:00Z">
          <w:r w:rsidR="00B75E92" w:rsidDel="006B26D9">
            <w:rPr>
              <w:i/>
              <w:iCs/>
            </w:rPr>
            <w:delText xml:space="preserve">    </w:delText>
          </w:r>
        </w:del>
      </w:ins>
      <w:r>
        <w:t>nazýváme</w:t>
      </w:r>
      <w:proofErr w:type="spellEnd"/>
      <w:r>
        <w:t xml:space="preserve"> filtr s konečnou impulsní odezvou</w:t>
      </w:r>
      <w:r w:rsidR="009C3566">
        <w:t xml:space="preserve"> (</w:t>
      </w:r>
      <w:r w:rsidR="00904925">
        <w:t>FIR</w:t>
      </w:r>
      <w:r w:rsidR="009C3566">
        <w:t xml:space="preserve">, </w:t>
      </w:r>
      <w:proofErr w:type="spellStart"/>
      <w:r w:rsidR="00904925">
        <w:t>F</w:t>
      </w:r>
      <w:r w:rsidR="00904925" w:rsidRPr="006D46F9">
        <w:t>inite</w:t>
      </w:r>
      <w:proofErr w:type="spellEnd"/>
      <w:r w:rsidR="00904925" w:rsidRPr="006D46F9">
        <w:t xml:space="preserve"> </w:t>
      </w:r>
      <w:r w:rsidR="009C3566" w:rsidRPr="006D46F9">
        <w:t>Impulse Response</w:t>
      </w:r>
      <w:r w:rsidR="009C3566">
        <w:t>)</w:t>
      </w:r>
      <w:r>
        <w:t xml:space="preserve">. </w:t>
      </w:r>
      <w:r w:rsidR="00913A43">
        <w:t xml:space="preserve"> </w:t>
      </w:r>
      <w:r w:rsidR="00913A43" w:rsidRPr="00826D06">
        <w:rPr>
          <w:color w:val="auto"/>
        </w:rPr>
        <w:t>Dalším</w:t>
      </w:r>
      <w:r>
        <w:t xml:space="preserve"> druhem číslicových filtrů jsou filtry s </w:t>
      </w:r>
      <w:r w:rsidR="00904925">
        <w:t>ne</w:t>
      </w:r>
      <w:r>
        <w:t>konečnou impulsní odezvou</w:t>
      </w:r>
      <w:r w:rsidR="009C3566">
        <w:t xml:space="preserve"> (</w:t>
      </w:r>
      <w:r w:rsidR="00904925">
        <w:t>IIR</w:t>
      </w:r>
      <w:r w:rsidR="009C3566">
        <w:t xml:space="preserve">, </w:t>
      </w:r>
      <w:proofErr w:type="spellStart"/>
      <w:r w:rsidR="00904925">
        <w:t>Inf</w:t>
      </w:r>
      <w:r w:rsidR="009C3566" w:rsidRPr="006D46F9">
        <w:t>inite</w:t>
      </w:r>
      <w:proofErr w:type="spellEnd"/>
      <w:r w:rsidR="009C3566" w:rsidRPr="006D46F9">
        <w:t xml:space="preserve"> Impulse Response)</w:t>
      </w:r>
      <w:r>
        <w:t>.</w:t>
      </w:r>
      <w:r w:rsidR="00942C9D">
        <w:t xml:space="preserve"> </w:t>
      </w:r>
      <w:r w:rsidR="00BC0AAC">
        <w:t>[</w:t>
      </w:r>
      <w:r w:rsidR="006B26D9">
        <w:t>17</w:t>
      </w:r>
      <w:r w:rsidR="00BC0AAC">
        <w:t>]</w:t>
      </w:r>
    </w:p>
    <w:p w14:paraId="205A9C36" w14:textId="01EE35D0" w:rsidR="00B57C4E" w:rsidRDefault="00BA2E7C" w:rsidP="00913A43">
      <w:pPr>
        <w:pStyle w:val="BPDPNormln"/>
      </w:pPr>
      <w:r>
        <w:t xml:space="preserve">Návrh filtru vychází z ideální analogové dolní propusti, která má v propustném pásmu modul roven jedné a v nepropustném pásmu se hodnota modulu rovná nule. </w:t>
      </w:r>
      <w:ins w:id="143" w:author="Konzal Jan (164745) [2]" w:date="2020-03-17T15:47:00Z">
        <w:r w:rsidR="006B26D9">
          <w:t xml:space="preserve">Strmost přechodového pásma ideálního filtru je nekonečná. </w:t>
        </w:r>
      </w:ins>
      <w:r w:rsidR="00567BF9">
        <w:t>Aby</w:t>
      </w:r>
      <w:r w:rsidR="0016673D">
        <w:t> </w:t>
      </w:r>
      <w:r w:rsidR="00567BF9">
        <w:t>se</w:t>
      </w:r>
      <w:r w:rsidR="0016673D">
        <w:t> </w:t>
      </w:r>
      <w:r w:rsidR="00567BF9">
        <w:t>takovýto ideální průběh přiblížil skutečnému analogovému filtru</w:t>
      </w:r>
      <w:r w:rsidR="00360DB6">
        <w:t>,</w:t>
      </w:r>
      <w:r w:rsidR="00567BF9">
        <w:t xml:space="preserve"> je třeba jeho průběh aproximovat. Tím dojde k rozšíření přechodového pásma a zvlnění modulové frekvenční charakteristiky. </w:t>
      </w:r>
      <w:r w:rsidR="00BC0AAC">
        <w:t>Zde budou uvedeny čtyři tyto aproximační funkce</w:t>
      </w:r>
      <w:r w:rsidR="00567BF9">
        <w:t>, vybírá se</w:t>
      </w:r>
      <w:r w:rsidR="00520F59">
        <w:t> </w:t>
      </w:r>
      <w:r w:rsidR="00567BF9">
        <w:t xml:space="preserve">z nich na základě požadavku na zvlnění frekvenční modulové charakteristiky. </w:t>
      </w:r>
      <w:proofErr w:type="spellStart"/>
      <w:r w:rsidR="00567BF9" w:rsidRPr="00567BF9">
        <w:t>Butterworthova</w:t>
      </w:r>
      <w:proofErr w:type="spellEnd"/>
      <w:r w:rsidR="0016673D">
        <w:t xml:space="preserve"> aproximace obsahuje pouze póly, modulem filtru je monotónně klesající funkce. Kmitočtová charakteristika</w:t>
      </w:r>
      <w:r w:rsidR="00826D06">
        <w:t xml:space="preserve"> je hladká, nemá žádné zvlnění</w:t>
      </w:r>
      <w:r w:rsidR="00942C9D">
        <w:t>, za cenu nejmenší strmosti přechodového pásma</w:t>
      </w:r>
      <w:r w:rsidR="00826D06">
        <w:t xml:space="preserve">. </w:t>
      </w:r>
      <w:proofErr w:type="spellStart"/>
      <w:r w:rsidR="0016673D">
        <w:t>Čebyševova</w:t>
      </w:r>
      <w:proofErr w:type="spellEnd"/>
      <w:r w:rsidR="0016673D">
        <w:t xml:space="preserve"> aproximace 1.</w:t>
      </w:r>
      <w:r w:rsidR="00E36ACC">
        <w:t> </w:t>
      </w:r>
      <w:r w:rsidR="0016673D">
        <w:t xml:space="preserve">typu má také pouze póly, dojde ke zvlnění propustného pásma modulové frekvenční charakteristiky. </w:t>
      </w:r>
      <w:proofErr w:type="spellStart"/>
      <w:r w:rsidR="0016673D">
        <w:t>Čebyševova</w:t>
      </w:r>
      <w:proofErr w:type="spellEnd"/>
      <w:r w:rsidR="0016673D">
        <w:t xml:space="preserve"> aproximace 2. typu obsahuje nulové body i póly, modulová frekvenční charakteristika se zvlní v nepropustném pásmu. </w:t>
      </w:r>
      <w:proofErr w:type="spellStart"/>
      <w:r w:rsidR="0016673D" w:rsidRPr="0016673D">
        <w:t>Elliptická</w:t>
      </w:r>
      <w:proofErr w:type="spellEnd"/>
      <w:r w:rsidR="0016673D" w:rsidRPr="0016673D">
        <w:t xml:space="preserve"> (</w:t>
      </w:r>
      <w:proofErr w:type="spellStart"/>
      <w:r w:rsidR="0016673D" w:rsidRPr="0016673D">
        <w:t>Cauerova</w:t>
      </w:r>
      <w:proofErr w:type="spellEnd"/>
      <w:r w:rsidR="0016673D" w:rsidRPr="0016673D">
        <w:t>) aproximace</w:t>
      </w:r>
      <w:r w:rsidR="0016673D">
        <w:t xml:space="preserve"> má nulové body i póly, vyznačuje se největší strmostí přechodového pásma. Ke zvlnění modulové frekvenční charakteristiky dojde jak v</w:t>
      </w:r>
      <w:r w:rsidR="00235D91">
        <w:t> </w:t>
      </w:r>
      <w:r w:rsidR="0016673D">
        <w:t>propustném</w:t>
      </w:r>
      <w:r w:rsidR="00235D91">
        <w:t>,</w:t>
      </w:r>
      <w:r w:rsidR="00913A43">
        <w:t xml:space="preserve"> </w:t>
      </w:r>
      <w:r w:rsidR="0016673D">
        <w:t>tak</w:t>
      </w:r>
      <w:r w:rsidR="00EC643D">
        <w:t> </w:t>
      </w:r>
      <w:r w:rsidR="0016673D">
        <w:t>v nepropustném pásmu.</w:t>
      </w:r>
      <w:r w:rsidR="00235D91">
        <w:t xml:space="preserve"> Na obrázku </w:t>
      </w:r>
      <w:r w:rsidR="00571EB3">
        <w:t>(</w:t>
      </w:r>
      <w:r w:rsidR="00914A94" w:rsidRPr="00571EB3">
        <w:fldChar w:fldCharType="begin"/>
      </w:r>
      <w:r w:rsidR="00914A94" w:rsidRPr="00571EB3">
        <w:instrText xml:space="preserve"> REF _Ref32488931 \h  \* MERGEFORMAT </w:instrText>
      </w:r>
      <w:r w:rsidR="00914A94" w:rsidRPr="00571EB3">
        <w:fldChar w:fldCharType="separate"/>
      </w:r>
      <w:r w:rsidR="00914A94">
        <w:t>o</w:t>
      </w:r>
      <w:r w:rsidR="00914A94" w:rsidRPr="00D10357">
        <w:t xml:space="preserve">br. </w:t>
      </w:r>
      <w:r w:rsidR="00914A94" w:rsidRPr="00D10357">
        <w:rPr>
          <w:noProof/>
        </w:rPr>
        <w:t>3</w:t>
      </w:r>
      <w:r w:rsidR="00914A94" w:rsidRPr="00D10357">
        <w:t>.</w:t>
      </w:r>
      <w:r w:rsidR="00914A94" w:rsidRPr="00D10357">
        <w:rPr>
          <w:noProof/>
        </w:rPr>
        <w:t>1</w:t>
      </w:r>
      <w:r w:rsidR="00914A94" w:rsidRPr="00571EB3">
        <w:fldChar w:fldCharType="end"/>
      </w:r>
      <w:r w:rsidR="00571EB3">
        <w:t xml:space="preserve">) </w:t>
      </w:r>
      <w:r w:rsidR="00235D91">
        <w:t>jsou vidět jednotlivé aproximační funkce</w:t>
      </w:r>
      <w:r w:rsidR="00E36ACC">
        <w:t xml:space="preserve"> pro </w:t>
      </w:r>
      <w:r w:rsidR="006D0362">
        <w:t>filtr typu dolní propust</w:t>
      </w:r>
      <w:r w:rsidR="00235D91">
        <w:t>.</w:t>
      </w:r>
      <w:r w:rsidR="00B52489">
        <w:t xml:space="preserve"> [1</w:t>
      </w:r>
      <w:r w:rsidR="00942C9D">
        <w:t>, 2</w:t>
      </w:r>
      <w:r w:rsidR="00B52489">
        <w:t>]</w:t>
      </w:r>
    </w:p>
    <w:p w14:paraId="4F278328" w14:textId="2BB2DF63" w:rsidR="006D0362" w:rsidRDefault="00BD4E04" w:rsidP="00BD4E04">
      <w:pPr>
        <w:pStyle w:val="BPDPNormln"/>
        <w:keepNext/>
        <w:jc w:val="center"/>
      </w:pPr>
      <w:r>
        <w:rPr>
          <w:noProof/>
        </w:rPr>
        <w:drawing>
          <wp:inline distT="0" distB="0" distL="0" distR="0" wp14:anchorId="2A5BB45A" wp14:editId="3DFEAA78">
            <wp:extent cx="4323559" cy="3240000"/>
            <wp:effectExtent l="0" t="0" r="127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proximace.emf"/>
                    <pic:cNvPicPr/>
                  </pic:nvPicPr>
                  <pic:blipFill>
                    <a:blip r:embed="rId17">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39DF7092" w14:textId="4B8E1DA5" w:rsidR="006D0362" w:rsidRDefault="006D0362" w:rsidP="006D0362">
      <w:pPr>
        <w:pStyle w:val="Titulek"/>
        <w:jc w:val="center"/>
        <w:rPr>
          <w:b w:val="0"/>
        </w:rPr>
      </w:pPr>
      <w:bookmarkStart w:id="144" w:name="_Ref32488931"/>
      <w:bookmarkStart w:id="145" w:name="_Toc31919762"/>
      <w:bookmarkStart w:id="146" w:name="_Ref32488925"/>
      <w:r w:rsidRPr="006D0362">
        <w:rPr>
          <w:b w:val="0"/>
        </w:rPr>
        <w:t xml:space="preserve">Obr. </w:t>
      </w:r>
      <w:r w:rsidR="009711E9">
        <w:rPr>
          <w:b w:val="0"/>
        </w:rPr>
        <w:fldChar w:fldCharType="begin"/>
      </w:r>
      <w:r w:rsidR="009711E9">
        <w:rPr>
          <w:b w:val="0"/>
        </w:rPr>
        <w:instrText xml:space="preserve"> STYLEREF 1 \s </w:instrText>
      </w:r>
      <w:r w:rsidR="009711E9">
        <w:rPr>
          <w:b w:val="0"/>
        </w:rPr>
        <w:fldChar w:fldCharType="separate"/>
      </w:r>
      <w:r w:rsidR="009711E9">
        <w:rPr>
          <w:b w:val="0"/>
          <w:noProof/>
        </w:rPr>
        <w:t>3</w:t>
      </w:r>
      <w:r w:rsidR="009711E9">
        <w:rPr>
          <w:b w:val="0"/>
        </w:rPr>
        <w:fldChar w:fldCharType="end"/>
      </w:r>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9711E9">
        <w:rPr>
          <w:b w:val="0"/>
          <w:noProof/>
        </w:rPr>
        <w:t>2</w:t>
      </w:r>
      <w:r w:rsidR="009711E9">
        <w:rPr>
          <w:b w:val="0"/>
        </w:rPr>
        <w:fldChar w:fldCharType="end"/>
      </w:r>
      <w:bookmarkEnd w:id="144"/>
      <w:r w:rsidRPr="006D0362">
        <w:rPr>
          <w:b w:val="0"/>
        </w:rPr>
        <w:t>: Aproximace dolní propusti</w:t>
      </w:r>
      <w:bookmarkEnd w:id="145"/>
      <w:bookmarkEnd w:id="146"/>
    </w:p>
    <w:p w14:paraId="4BEE5F1D" w14:textId="77777777" w:rsidR="009A5AFE" w:rsidRPr="009A5AFE" w:rsidRDefault="009A5AFE" w:rsidP="009A5AFE"/>
    <w:p w14:paraId="12C3BFB8" w14:textId="77777777" w:rsidR="000469A8" w:rsidRDefault="000469A8" w:rsidP="000469A8">
      <w:pPr>
        <w:pStyle w:val="Nadpis3"/>
      </w:pPr>
      <w:bookmarkStart w:id="147" w:name="_Toc32325344"/>
      <w:r>
        <w:lastRenderedPageBreak/>
        <w:t>FIR, IIR filtry a jejich vlastnosti</w:t>
      </w:r>
      <w:bookmarkEnd w:id="147"/>
    </w:p>
    <w:p w14:paraId="7A9EA3B2" w14:textId="0D869BFD" w:rsidR="000469A8" w:rsidDel="006B26D9" w:rsidRDefault="001237B9" w:rsidP="00DF4BD4">
      <w:pPr>
        <w:pStyle w:val="BPDPNormln"/>
        <w:ind w:firstLine="0"/>
        <w:rPr>
          <w:del w:id="148" w:author="Konzal Jan (164745) [2]" w:date="2020-03-17T15:49:00Z"/>
        </w:rPr>
      </w:pPr>
      <w:r w:rsidRPr="001237B9">
        <w:t xml:space="preserve">Číslicové filtry </w:t>
      </w:r>
      <w:r>
        <w:t>se dělí do dvou základních skupin</w:t>
      </w:r>
      <w:r w:rsidR="006D46F9">
        <w:t>,</w:t>
      </w:r>
      <w:r>
        <w:t xml:space="preserve"> a to</w:t>
      </w:r>
      <w:r w:rsidR="006D46F9">
        <w:t xml:space="preserve"> s konečnou impulsní odezvou</w:t>
      </w:r>
      <w:r>
        <w:t xml:space="preserve"> </w:t>
      </w:r>
      <w:r w:rsidR="006D46F9">
        <w:t>(FIR</w:t>
      </w:r>
      <w:r w:rsidR="006D46F9" w:rsidRPr="006D46F9">
        <w:t>)</w:t>
      </w:r>
      <w:r w:rsidR="006D46F9">
        <w:t xml:space="preserve"> a s nekonečnou impulsní odezvou (IIR</w:t>
      </w:r>
      <w:r w:rsidR="009C3566">
        <w:t>)</w:t>
      </w:r>
      <w:r w:rsidR="006D46F9">
        <w:t>.</w:t>
      </w:r>
    </w:p>
    <w:p w14:paraId="72E4EF67" w14:textId="3F8DFF24" w:rsidR="00E14E89" w:rsidRDefault="006B26D9" w:rsidP="006B26D9">
      <w:pPr>
        <w:pStyle w:val="BPDPNormln"/>
        <w:rPr>
          <w:ins w:id="149" w:author="Konzal Jan (164745) [2]" w:date="2020-03-17T16:50:00Z"/>
        </w:rPr>
      </w:pPr>
      <w:r>
        <w:t xml:space="preserve">Reprezentace v z-oblasti je dána jen nulovými body, frekvenční charakteristika je tedy periodická funkce s periodou 2pi/T. </w:t>
      </w:r>
      <w:r w:rsidR="00771BE3">
        <w:t>Výhodou FIR je lineární fázová charakteristika,</w:t>
      </w:r>
      <w:ins w:id="150" w:author="Konzal Jan (164745) [2]" w:date="2020-03-17T16:48:00Z">
        <w:r w:rsidR="00E14E89">
          <w:t xml:space="preserve"> je-li dodržena </w:t>
        </w:r>
      </w:ins>
      <w:ins w:id="151" w:author="Konzal Jan (164745) [2]" w:date="2020-03-17T16:49:00Z">
        <w:r w:rsidR="00E14E89">
          <w:t xml:space="preserve">podmínka symetrie nebo </w:t>
        </w:r>
        <w:proofErr w:type="spellStart"/>
        <w:r w:rsidR="00E14E89">
          <w:t>antis</w:t>
        </w:r>
      </w:ins>
      <w:ins w:id="152" w:author="Konzal Jan (164745) [2]" w:date="2020-03-17T16:50:00Z">
        <w:r w:rsidR="00E14E89">
          <w:t>y</w:t>
        </w:r>
      </w:ins>
      <w:ins w:id="153" w:author="Konzal Jan (164745) [2]" w:date="2020-03-17T16:49:00Z">
        <w:r w:rsidR="00E14E89">
          <w:t>metrie</w:t>
        </w:r>
        <w:proofErr w:type="spellEnd"/>
        <w:r w:rsidR="00E14E89">
          <w:t xml:space="preserve"> impulsní charakteristiky</w:t>
        </w:r>
      </w:ins>
      <w:ins w:id="154" w:author="Konzal Jan (164745) [2]" w:date="2020-03-17T17:33:00Z">
        <w:r w:rsidR="00A94799">
          <w:t xml:space="preserve"> </w:t>
        </w:r>
        <w:r w:rsidR="00A94799">
          <w:fldChar w:fldCharType="begin"/>
        </w:r>
        <w:r w:rsidR="00A94799">
          <w:instrText xml:space="preserve"> REF _Ref35358854 \h </w:instrText>
        </w:r>
      </w:ins>
      <w:r w:rsidR="00A94799">
        <w:fldChar w:fldCharType="separate"/>
      </w:r>
      <w:ins w:id="155" w:author="Konzal Jan (164745) [2]" w:date="2020-03-17T17:33:00Z">
        <w:r w:rsidR="00A94799">
          <w:t>(</w:t>
        </w:r>
        <w:r w:rsidR="00A94799">
          <w:rPr>
            <w:noProof/>
          </w:rPr>
          <w:t>3</w:t>
        </w:r>
        <w:r w:rsidR="00A94799">
          <w:t>.</w:t>
        </w:r>
        <w:r w:rsidR="00A94799">
          <w:rPr>
            <w:noProof/>
          </w:rPr>
          <w:t>6</w:t>
        </w:r>
        <w:r w:rsidR="00A94799">
          <w:t>)</w:t>
        </w:r>
        <w:r w:rsidR="00A94799">
          <w:fldChar w:fldCharType="end"/>
        </w:r>
      </w:ins>
      <w:ins w:id="156" w:author="Konzal Jan (164745) [2]" w:date="2020-03-17T16:49:00Z">
        <w:r w:rsidR="00E14E89">
          <w:t>.</w:t>
        </w:r>
      </w:ins>
      <w:r w:rsidR="00771BE3">
        <w:t xml:space="preserve"> </w:t>
      </w:r>
      <w:ins w:id="157" w:author="Konzal Jan (164745) [2]" w:date="2020-03-17T17:36:00Z">
        <w:r w:rsidR="00A94799">
          <w:t>[17]</w:t>
        </w:r>
      </w:ins>
    </w:p>
    <w:p w14:paraId="358ABD83" w14:textId="77777777" w:rsidR="00E14E89" w:rsidRDefault="00E14E89" w:rsidP="006B26D9">
      <w:pPr>
        <w:pStyle w:val="BPDPNormln"/>
        <w:rPr>
          <w:ins w:id="158" w:author="Konzal Jan (164745) [2]" w:date="2020-03-17T16:50:00Z"/>
        </w:rPr>
      </w:pPr>
    </w:p>
    <w:tbl>
      <w:tblPr>
        <w:tblStyle w:val="Mkatabulky"/>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42187D" w14:paraId="106270E1" w14:textId="77777777" w:rsidTr="00A94799">
        <w:trPr>
          <w:ins w:id="159" w:author="Konzal Jan (164745) [2]" w:date="2020-03-17T17:15:00Z"/>
        </w:trPr>
        <w:tc>
          <w:tcPr>
            <w:tcW w:w="750" w:type="pct"/>
          </w:tcPr>
          <w:p w14:paraId="26FCF2BA" w14:textId="77777777" w:rsidR="0042187D" w:rsidRDefault="0042187D" w:rsidP="006B26D9">
            <w:pPr>
              <w:pStyle w:val="BPDPNormln"/>
              <w:ind w:firstLine="0"/>
              <w:rPr>
                <w:ins w:id="160" w:author="Konzal Jan (164745) [2]" w:date="2020-03-17T17:15:00Z"/>
              </w:rPr>
            </w:pPr>
          </w:p>
        </w:tc>
        <w:tc>
          <w:tcPr>
            <w:tcW w:w="3500" w:type="pct"/>
          </w:tcPr>
          <w:p w14:paraId="50F882D1" w14:textId="635BBD55" w:rsidR="0042187D" w:rsidRPr="00A94799" w:rsidRDefault="006F65E9" w:rsidP="00A94799">
            <w:pPr>
              <w:pStyle w:val="BPDPNormln"/>
              <w:ind w:firstLine="0"/>
              <w:jc w:val="center"/>
              <w:rPr>
                <w:ins w:id="161" w:author="Konzal Jan (164745) [2]" w:date="2020-03-17T17:15:00Z"/>
                <w:b/>
                <w:bCs/>
              </w:rPr>
            </w:pPr>
            <m:oMathPara>
              <m:oMath>
                <m:sSub>
                  <m:sSubPr>
                    <m:ctrlPr>
                      <w:ins w:id="162" w:author="Konzal Jan (164745) [2]" w:date="2020-03-17T17:34:00Z">
                        <w:rPr>
                          <w:rFonts w:ascii="Cambria Math" w:hAnsi="Cambria Math"/>
                          <w:i/>
                        </w:rPr>
                      </w:ins>
                    </m:ctrlPr>
                  </m:sSubPr>
                  <m:e>
                    <m:r>
                      <w:ins w:id="163" w:author="Konzal Jan (164745) [2]" w:date="2020-03-17T17:34:00Z">
                        <w:rPr>
                          <w:rFonts w:ascii="Cambria Math" w:hAnsi="Cambria Math"/>
                        </w:rPr>
                        <m:t>h</m:t>
                      </w:ins>
                    </m:r>
                  </m:e>
                  <m:sub>
                    <m:r>
                      <w:ins w:id="164" w:author="Konzal Jan (164745) [2]" w:date="2020-03-17T17:34:00Z">
                        <w:rPr>
                          <w:rFonts w:ascii="Cambria Math" w:hAnsi="Cambria Math"/>
                        </w:rPr>
                        <m:t>n</m:t>
                      </w:ins>
                    </m:r>
                  </m:sub>
                </m:sSub>
                <m:r>
                  <w:ins w:id="165" w:author="Konzal Jan (164745) [2]" w:date="2020-03-17T17:34:00Z">
                    <w:rPr>
                      <w:rFonts w:ascii="Cambria Math" w:hAnsi="Cambria Math"/>
                    </w:rPr>
                    <m:t xml:space="preserve">= </m:t>
                  </w:ins>
                </m:r>
                <m:sSub>
                  <m:sSubPr>
                    <m:ctrlPr>
                      <w:ins w:id="166" w:author="Konzal Jan (164745) [2]" w:date="2020-03-17T17:34:00Z">
                        <w:rPr>
                          <w:rFonts w:ascii="Cambria Math" w:hAnsi="Cambria Math"/>
                          <w:i/>
                        </w:rPr>
                      </w:ins>
                    </m:ctrlPr>
                  </m:sSubPr>
                  <m:e>
                    <m:r>
                      <w:ins w:id="167" w:author="Konzal Jan (164745) [2]" w:date="2020-03-17T17:34:00Z">
                        <w:rPr>
                          <w:rFonts w:ascii="Cambria Math" w:hAnsi="Cambria Math"/>
                        </w:rPr>
                        <m:t>h</m:t>
                      </w:ins>
                    </m:r>
                  </m:e>
                  <m:sub>
                    <m:r>
                      <w:ins w:id="168" w:author="Konzal Jan (164745) [2]" w:date="2020-03-17T17:35:00Z">
                        <w:rPr>
                          <w:rFonts w:ascii="Cambria Math" w:hAnsi="Cambria Math"/>
                        </w:rPr>
                        <m:t>(N-1-n)</m:t>
                      </w:ins>
                    </m:r>
                  </m:sub>
                </m:sSub>
                <m:r>
                  <w:ins w:id="169" w:author="Konzal Jan (164745) [2]" w:date="2020-03-17T17:35:00Z">
                    <w:rPr>
                      <w:rFonts w:ascii="Cambria Math" w:hAnsi="Cambria Math"/>
                    </w:rPr>
                    <m:t xml:space="preserve">, </m:t>
                  </w:ins>
                </m:r>
                <m:sSub>
                  <m:sSubPr>
                    <m:ctrlPr>
                      <w:ins w:id="170" w:author="Konzal Jan (164745) [2]" w:date="2020-03-17T17:35:00Z">
                        <w:rPr>
                          <w:rFonts w:ascii="Cambria Math" w:hAnsi="Cambria Math"/>
                          <w:i/>
                        </w:rPr>
                      </w:ins>
                    </m:ctrlPr>
                  </m:sSubPr>
                  <m:e>
                    <m:r>
                      <w:ins w:id="171" w:author="Konzal Jan (164745) [2]" w:date="2020-03-17T17:35:00Z">
                        <w:rPr>
                          <w:rFonts w:ascii="Cambria Math" w:hAnsi="Cambria Math"/>
                        </w:rPr>
                        <m:t>h</m:t>
                      </w:ins>
                    </m:r>
                  </m:e>
                  <m:sub>
                    <m:r>
                      <w:ins w:id="172" w:author="Konzal Jan (164745) [2]" w:date="2020-03-17T17:35:00Z">
                        <w:rPr>
                          <w:rFonts w:ascii="Cambria Math" w:hAnsi="Cambria Math"/>
                        </w:rPr>
                        <m:t>n</m:t>
                      </w:ins>
                    </m:r>
                  </m:sub>
                </m:sSub>
                <m:r>
                  <w:ins w:id="173" w:author="Konzal Jan (164745) [2]" w:date="2020-03-17T17:35:00Z">
                    <w:rPr>
                      <w:rFonts w:ascii="Cambria Math" w:hAnsi="Cambria Math"/>
                    </w:rPr>
                    <m:t xml:space="preserve">= </m:t>
                  </w:ins>
                </m:r>
                <m:r>
                  <w:ins w:id="174" w:author="Konzal Jan (164745) [2]" w:date="2020-03-17T17:36:00Z">
                    <w:rPr>
                      <w:rFonts w:ascii="Cambria Math" w:hAnsi="Cambria Math"/>
                    </w:rPr>
                    <m:t>-</m:t>
                  </w:ins>
                </m:r>
                <m:sSub>
                  <m:sSubPr>
                    <m:ctrlPr>
                      <w:ins w:id="175" w:author="Konzal Jan (164745) [2]" w:date="2020-03-17T17:35:00Z">
                        <w:rPr>
                          <w:rFonts w:ascii="Cambria Math" w:hAnsi="Cambria Math"/>
                          <w:i/>
                        </w:rPr>
                      </w:ins>
                    </m:ctrlPr>
                  </m:sSubPr>
                  <m:e>
                    <m:r>
                      <w:ins w:id="176" w:author="Konzal Jan (164745) [2]" w:date="2020-03-17T17:35:00Z">
                        <w:rPr>
                          <w:rFonts w:ascii="Cambria Math" w:hAnsi="Cambria Math"/>
                        </w:rPr>
                        <m:t>h</m:t>
                      </w:ins>
                    </m:r>
                  </m:e>
                  <m:sub>
                    <m:r>
                      <w:ins w:id="177" w:author="Konzal Jan (164745) [2]" w:date="2020-03-17T17:35:00Z">
                        <w:rPr>
                          <w:rFonts w:ascii="Cambria Math" w:hAnsi="Cambria Math"/>
                        </w:rPr>
                        <m:t>(N-1-n)</m:t>
                      </w:ins>
                    </m:r>
                  </m:sub>
                </m:sSub>
              </m:oMath>
            </m:oMathPara>
          </w:p>
        </w:tc>
        <w:tc>
          <w:tcPr>
            <w:tcW w:w="750" w:type="pct"/>
            <w:tcMar>
              <w:right w:w="0" w:type="dxa"/>
            </w:tcMar>
            <w:vAlign w:val="center"/>
          </w:tcPr>
          <w:p w14:paraId="68BF5D12" w14:textId="6D1CCF05" w:rsidR="0042187D" w:rsidRDefault="0042187D" w:rsidP="00A94799">
            <w:pPr>
              <w:pStyle w:val="BPDPNormln"/>
              <w:ind w:firstLine="0"/>
              <w:jc w:val="right"/>
              <w:rPr>
                <w:ins w:id="178" w:author="Konzal Jan (164745) [2]" w:date="2020-03-17T17:15:00Z"/>
              </w:rPr>
            </w:pPr>
            <w:bookmarkStart w:id="179" w:name="_Ref35358854"/>
            <w:ins w:id="180" w:author="Konzal Jan (164745) [2]" w:date="2020-03-17T17:24:00Z">
              <w:r>
                <w:t>(</w:t>
              </w:r>
            </w:ins>
            <w:ins w:id="181" w:author="Konzal Jan (164745) [2]" w:date="2020-03-17T17:23:00Z">
              <w:r>
                <w:fldChar w:fldCharType="begin"/>
              </w:r>
              <w:r>
                <w:instrText xml:space="preserve"> STYLEREF 1 \s </w:instrText>
              </w:r>
              <w:r>
                <w:fldChar w:fldCharType="separate"/>
              </w:r>
              <w:r>
                <w:rPr>
                  <w:noProof/>
                </w:rPr>
                <w:t>3</w:t>
              </w:r>
              <w:r>
                <w:fldChar w:fldCharType="end"/>
              </w:r>
              <w:r>
                <w:t>.</w:t>
              </w:r>
              <w:r>
                <w:fldChar w:fldCharType="begin"/>
              </w:r>
              <w:r>
                <w:instrText xml:space="preserve"> SEQ Rovnice \* ARABIC \s 1 </w:instrText>
              </w:r>
              <w:r>
                <w:fldChar w:fldCharType="separate"/>
              </w:r>
              <w:r>
                <w:rPr>
                  <w:noProof/>
                </w:rPr>
                <w:t>6</w:t>
              </w:r>
              <w:r>
                <w:fldChar w:fldCharType="end"/>
              </w:r>
            </w:ins>
            <w:ins w:id="182" w:author="Konzal Jan (164745) [2]" w:date="2020-03-17T17:24:00Z">
              <w:r>
                <w:t>)</w:t>
              </w:r>
            </w:ins>
            <w:bookmarkEnd w:id="179"/>
          </w:p>
        </w:tc>
      </w:tr>
    </w:tbl>
    <w:p w14:paraId="432A7B8E" w14:textId="428BC914" w:rsidR="00E14E89" w:rsidRDefault="00E14E89" w:rsidP="006B26D9">
      <w:pPr>
        <w:pStyle w:val="BPDPNormln"/>
        <w:rPr>
          <w:ins w:id="183" w:author="Konzal Jan (164745) [2]" w:date="2020-03-17T16:50:00Z"/>
        </w:rPr>
      </w:pPr>
    </w:p>
    <w:p w14:paraId="65399B47" w14:textId="77777777" w:rsidR="00E14E89" w:rsidRDefault="00E14E89" w:rsidP="006B26D9">
      <w:pPr>
        <w:pStyle w:val="BPDPNormln"/>
        <w:rPr>
          <w:ins w:id="184" w:author="Konzal Jan (164745) [2]" w:date="2020-03-17T16:50:00Z"/>
        </w:rPr>
      </w:pPr>
    </w:p>
    <w:p w14:paraId="32FAEA29" w14:textId="115C8238" w:rsidR="006D46F9" w:rsidRDefault="00E14E89" w:rsidP="00A94799">
      <w:pPr>
        <w:pStyle w:val="BPDPNormln"/>
        <w:ind w:firstLine="0"/>
      </w:pPr>
      <w:r>
        <w:t>D</w:t>
      </w:r>
      <w:r w:rsidR="00771BE3">
        <w:t xml:space="preserve">íky ní nemají fázové zkreslení v celém kmitočtovém pásmu. Jsou nerekurzivní, není tedy třeba při výpočtu vyšetřovat jejích stabilitu. Mají obecně menší citlivost na kvantizační šum. </w:t>
      </w:r>
      <w:del w:id="185" w:author="Konzal Jan (164745) [2]" w:date="2020-03-17T17:56:00Z">
        <w:r w:rsidR="00771BE3" w:rsidDel="00BC65F9">
          <w:delText>Oproti IIR jsou výpočetně náročnějš</w:delText>
        </w:r>
        <w:r w:rsidR="00913A43" w:rsidDel="00BC65F9">
          <w:delText>í.</w:delText>
        </w:r>
        <w:r w:rsidR="00A304DE" w:rsidDel="00BC65F9">
          <w:delText xml:space="preserve"> To je způsobeno</w:delText>
        </w:r>
        <w:r w:rsidR="00234DFF" w:rsidDel="00BC65F9">
          <w:delText xml:space="preserve"> vyšším řádem FIR filtru při stejném zadání jako pro IIR.</w:delText>
        </w:r>
      </w:del>
      <w:ins w:id="186" w:author="Konzal Jan (164745) [2]" w:date="2020-03-17T18:01:00Z">
        <w:r w:rsidR="00050E33">
          <w:t xml:space="preserve"> F</w:t>
        </w:r>
      </w:ins>
      <w:ins w:id="187" w:author="Konzal Jan (164745) [2]" w:date="2020-03-17T17:56:00Z">
        <w:r w:rsidR="00BC65F9">
          <w:t>iltr</w:t>
        </w:r>
      </w:ins>
      <w:ins w:id="188" w:author="Konzal Jan (164745) [2]" w:date="2020-03-17T18:01:00Z">
        <w:r w:rsidR="00050E33">
          <w:t>y</w:t>
        </w:r>
      </w:ins>
      <w:ins w:id="189" w:author="Konzal Jan (164745) [2]" w:date="2020-03-17T17:56:00Z">
        <w:r w:rsidR="00BC65F9">
          <w:t xml:space="preserve"> s náročnými frekvenčními charakteristikami </w:t>
        </w:r>
      </w:ins>
      <w:ins w:id="190" w:author="Konzal Jan (164745) [2]" w:date="2020-03-17T18:00:00Z">
        <w:r w:rsidR="00050E33">
          <w:t>realizovanými pomocí IIR</w:t>
        </w:r>
      </w:ins>
      <w:ins w:id="191" w:author="Konzal Jan (164745) [2]" w:date="2020-03-17T18:01:00Z">
        <w:r w:rsidR="00050E33">
          <w:t>,</w:t>
        </w:r>
      </w:ins>
      <w:ins w:id="192" w:author="Konzal Jan (164745) [2]" w:date="2020-03-17T18:00:00Z">
        <w:r w:rsidR="00050E33">
          <w:t xml:space="preserve"> májí řádově nižší řád filtru než při realizaci </w:t>
        </w:r>
      </w:ins>
      <w:ins w:id="193" w:author="Konzal Jan (164745) [2]" w:date="2020-03-17T18:01:00Z">
        <w:r w:rsidR="00050E33">
          <w:t>FIR.</w:t>
        </w:r>
      </w:ins>
      <w:r w:rsidR="00234DFF">
        <w:t xml:space="preserve"> </w:t>
      </w:r>
      <w:r w:rsidR="00914A94">
        <w:t xml:space="preserve">Vyšší řád sebou nese vyšší počet koeficientů, </w:t>
      </w:r>
      <w:r w:rsidR="00A304DE">
        <w:t xml:space="preserve">kde musí být uloženo </w:t>
      </w:r>
      <w:r w:rsidR="007656C5">
        <w:t>více</w:t>
      </w:r>
      <w:r w:rsidR="00A304DE">
        <w:t xml:space="preserve"> stavových veličin. </w:t>
      </w:r>
      <w:r w:rsidR="00913A43">
        <w:t>Mají</w:t>
      </w:r>
      <w:r w:rsidR="00914A94">
        <w:t xml:space="preserve"> tedy</w:t>
      </w:r>
      <w:r w:rsidR="003B72C9">
        <w:t> větší nároky na paměť</w:t>
      </w:r>
      <w:r w:rsidR="00DE0CD0">
        <w:t>, a výpočetní čas</w:t>
      </w:r>
      <w:r w:rsidR="003B72C9">
        <w:t>.</w:t>
      </w:r>
      <w:r w:rsidR="00A304DE">
        <w:t xml:space="preserve"> [1</w:t>
      </w:r>
      <w:r w:rsidR="009F1442">
        <w:t>, 17</w:t>
      </w:r>
      <w:r w:rsidR="00A304DE">
        <w:t>]</w:t>
      </w:r>
    </w:p>
    <w:p w14:paraId="119D48CA" w14:textId="6D416C4F" w:rsidR="00C00474" w:rsidRDefault="003B72C9" w:rsidP="002F6E59">
      <w:pPr>
        <w:pStyle w:val="BPDPNormln"/>
      </w:pPr>
      <w:r>
        <w:t>Při realizaci IIR systému je nutné použít struktury se zpětnými vazbami</w:t>
      </w:r>
      <w:r w:rsidR="00A304DE">
        <w:t>.</w:t>
      </w:r>
      <w:r>
        <w:t xml:space="preserve"> </w:t>
      </w:r>
      <w:r w:rsidR="00A304DE">
        <w:t>Stabilita systému je dána polohou pólů. Aby byl systém stabilní musí ležet uvnitř jednotkové kružnice</w:t>
      </w:r>
      <w:r w:rsidR="009F1442">
        <w:t xml:space="preserve"> v rovině </w:t>
      </w:r>
      <w:r w:rsidR="009F1442">
        <w:rPr>
          <w:i/>
          <w:iCs/>
        </w:rPr>
        <w:t>z</w:t>
      </w:r>
      <w:r w:rsidR="00A304DE">
        <w:t>.</w:t>
      </w:r>
      <w:r w:rsidR="00BF2DDE">
        <w:t xml:space="preserve"> </w:t>
      </w:r>
      <w:r w:rsidR="009F1442">
        <w:t>IIR filtry jsou citlivé na nepřesnost vzniklou číslicovou realizací, proto se stabilita na konkrétní realizaci ověřuje. [17]</w:t>
      </w:r>
      <w:r>
        <w:t xml:space="preserve"> </w:t>
      </w:r>
      <w:r w:rsidR="00C00474">
        <w:t xml:space="preserve">Pro IIR filtry lze najít ekvivalentní analogový filtr. </w:t>
      </w:r>
      <w:r w:rsidR="00BF2DDE">
        <w:t>Tyto filtry nemají lineární fázovou charakteristiku, proto způsobují fázové zkreslení. Výhodou je nižší řád přenosové funkce, díky kterému se snižuje potřebný procesní čas.</w:t>
      </w:r>
      <w:r w:rsidR="00C00474">
        <w:t xml:space="preserve"> [1]</w:t>
      </w:r>
      <w:r w:rsidR="00BF2DDE">
        <w:t xml:space="preserve"> Aby mohl být filtr používán v reálném čase</w:t>
      </w:r>
      <w:r w:rsidR="00D41A96">
        <w:t>,</w:t>
      </w:r>
      <w:r w:rsidR="00BF2DDE">
        <w:t xml:space="preserve"> musí být dosaženo jeho kauzality</w:t>
      </w:r>
      <w:r w:rsidR="009F1442">
        <w:t>.</w:t>
      </w:r>
      <w:r w:rsidR="009D321B">
        <w:t xml:space="preserve"> </w:t>
      </w:r>
      <w:r w:rsidR="00C00474">
        <w:t xml:space="preserve">Podmínka kauzality je dána vztahem </w:t>
      </w:r>
      <w:r w:rsidR="00B75445">
        <w:fldChar w:fldCharType="begin"/>
      </w:r>
      <w:r w:rsidR="00B75445">
        <w:instrText xml:space="preserve"> REF _Ref33188268 \h </w:instrText>
      </w:r>
      <w:r w:rsidR="00B75445">
        <w:fldChar w:fldCharType="separate"/>
      </w:r>
      <w:r w:rsidR="00A94799">
        <w:t>(</w:t>
      </w:r>
      <w:r w:rsidR="00A94799">
        <w:rPr>
          <w:noProof/>
        </w:rPr>
        <w:t>3</w:t>
      </w:r>
      <w:r w:rsidR="00A94799">
        <w:t>.</w:t>
      </w:r>
      <w:r w:rsidR="00A94799">
        <w:rPr>
          <w:noProof/>
        </w:rPr>
        <w:t>7</w:t>
      </w:r>
      <w:r w:rsidR="00A94799">
        <w:t>)</w:t>
      </w:r>
      <w:r w:rsidR="00B75445">
        <w:fldChar w:fldCharType="end"/>
      </w:r>
      <w:r w:rsidR="0042575F">
        <w:t>.</w:t>
      </w:r>
      <w:r w:rsidR="00A7568C">
        <w:t xml:space="preserve"> [2]</w:t>
      </w:r>
    </w:p>
    <w:p w14:paraId="5F55083C" w14:textId="77777777" w:rsidR="00C00474" w:rsidRDefault="00C00474" w:rsidP="00C00474">
      <w:pPr>
        <w:pStyle w:val="BPDPNormln"/>
        <w:ind w:firstLine="0"/>
        <w:rPr>
          <w:ins w:id="194" w:author="Konzal Jan (164745) [2]" w:date="2020-02-20T16:28:00Z"/>
        </w:rPr>
      </w:pPr>
    </w:p>
    <w:p w14:paraId="49FD2114" w14:textId="4169303A" w:rsidR="00B75445" w:rsidRDefault="00B75445" w:rsidP="00C00474">
      <w:pPr>
        <w:pStyle w:val="BPDPNormln"/>
        <w:ind w:firstLine="0"/>
        <w:rPr>
          <w:ins w:id="195" w:author="Konzal Jan (164745) [2]" w:date="2020-02-20T16:28:00Z"/>
        </w:rPr>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B75445" w14:paraId="46ED08A7" w14:textId="77777777" w:rsidTr="00503E07">
        <w:tc>
          <w:tcPr>
            <w:tcW w:w="750" w:type="pct"/>
          </w:tcPr>
          <w:p w14:paraId="0EEAE458" w14:textId="77777777" w:rsidR="00B75445" w:rsidRDefault="00B75445" w:rsidP="008B45A1">
            <w:bookmarkStart w:id="196" w:name="_Hlk35356343"/>
          </w:p>
        </w:tc>
        <w:tc>
          <w:tcPr>
            <w:tcW w:w="0" w:type="auto"/>
          </w:tcPr>
          <w:p w14:paraId="6446C2E8" w14:textId="08C3B04B" w:rsidR="00B75445" w:rsidRDefault="00B75445" w:rsidP="00B509D7">
            <w:pPr>
              <w:jc w:val="center"/>
            </w:pPr>
            <m:oMathPara>
              <m:oMath>
                <m:r>
                  <w:rPr>
                    <w:rFonts w:ascii="Cambria Math" w:hAnsi="Cambria Math"/>
                  </w:rPr>
                  <m:t>h</m:t>
                </m:r>
                <m:d>
                  <m:dPr>
                    <m:begChr m:val="["/>
                    <m:endChr m:val="]"/>
                    <m:ctrlPr>
                      <w:rPr>
                        <w:rFonts w:ascii="Cambria Math" w:hAnsi="Cambria Math"/>
                        <w:i/>
                      </w:rPr>
                    </m:ctrlPr>
                  </m:dPr>
                  <m:e>
                    <m:r>
                      <w:rPr>
                        <w:rFonts w:ascii="Cambria Math" w:hAnsi="Cambria Math"/>
                      </w:rPr>
                      <m:t>n</m:t>
                    </m:r>
                  </m:e>
                </m:d>
                <m:r>
                  <w:rPr>
                    <w:rFonts w:ascii="Cambria Math" w:hAnsi="Cambria Math"/>
                  </w:rPr>
                  <m:t>=0  pro n&lt;0</m:t>
                </m:r>
              </m:oMath>
            </m:oMathPara>
          </w:p>
        </w:tc>
        <w:tc>
          <w:tcPr>
            <w:tcW w:w="750" w:type="pct"/>
            <w:tcMar>
              <w:right w:w="0" w:type="dxa"/>
            </w:tcMar>
          </w:tcPr>
          <w:p w14:paraId="09B02E4D" w14:textId="6A002A57" w:rsidR="00B75445" w:rsidRDefault="00B75445" w:rsidP="00B509D7">
            <w:pPr>
              <w:jc w:val="right"/>
            </w:pPr>
            <w:bookmarkStart w:id="197" w:name="_Ref33188268"/>
            <w:r>
              <w:t>(</w:t>
            </w:r>
            <w:r w:rsidR="006F65E9">
              <w:fldChar w:fldCharType="begin"/>
            </w:r>
            <w:r w:rsidR="006F65E9">
              <w:instrText xml:space="preserve"> STYLEREF 1 \s </w:instrText>
            </w:r>
            <w:r w:rsidR="006F65E9">
              <w:fldChar w:fldCharType="separate"/>
            </w:r>
            <w:r w:rsidR="0042187D">
              <w:rPr>
                <w:noProof/>
              </w:rPr>
              <w:t>3</w:t>
            </w:r>
            <w:r w:rsidR="006F65E9">
              <w:rPr>
                <w:noProof/>
              </w:rPr>
              <w:fldChar w:fldCharType="end"/>
            </w:r>
            <w:r w:rsidR="0042187D">
              <w:t>.</w:t>
            </w:r>
            <w:r w:rsidR="006F65E9">
              <w:fldChar w:fldCharType="begin"/>
            </w:r>
            <w:r w:rsidR="006F65E9">
              <w:instrText xml:space="preserve"> SEQ Rovnice \* ARABIC \s 1 </w:instrText>
            </w:r>
            <w:r w:rsidR="006F65E9">
              <w:fldChar w:fldCharType="separate"/>
            </w:r>
            <w:r w:rsidR="0042187D">
              <w:rPr>
                <w:noProof/>
              </w:rPr>
              <w:t>7</w:t>
            </w:r>
            <w:r w:rsidR="006F65E9">
              <w:rPr>
                <w:noProof/>
              </w:rPr>
              <w:fldChar w:fldCharType="end"/>
            </w:r>
            <w:r>
              <w:t>)</w:t>
            </w:r>
            <w:bookmarkEnd w:id="197"/>
          </w:p>
        </w:tc>
      </w:tr>
      <w:bookmarkEnd w:id="196"/>
    </w:tbl>
    <w:p w14:paraId="4B50035E" w14:textId="4F0D3D7F" w:rsidR="00C00474" w:rsidRDefault="00C00474" w:rsidP="00C00474">
      <w:pPr>
        <w:pStyle w:val="BPDPNormln"/>
        <w:ind w:firstLine="0"/>
        <w:rPr>
          <w:ins w:id="198" w:author="Konzal Jan (164745) [2]" w:date="2020-02-20T16:28:00Z"/>
        </w:rPr>
      </w:pPr>
    </w:p>
    <w:p w14:paraId="626841A3" w14:textId="77777777" w:rsidR="00C00474" w:rsidRDefault="00C00474" w:rsidP="00C00474">
      <w:pPr>
        <w:pStyle w:val="BPDPNormln"/>
        <w:ind w:firstLine="0"/>
        <w:rPr>
          <w:ins w:id="199" w:author="Konzal Jan (164745) [2]" w:date="2020-02-20T16:28:00Z"/>
        </w:rPr>
      </w:pPr>
    </w:p>
    <w:p w14:paraId="5EF60288" w14:textId="1FE59211" w:rsidR="00A87B5B" w:rsidRDefault="00B20C23" w:rsidP="00503E07">
      <w:pPr>
        <w:pStyle w:val="BPDPNormln"/>
        <w:ind w:firstLine="0"/>
      </w:pPr>
      <w:r>
        <w:t xml:space="preserve"> </w:t>
      </w:r>
      <w:del w:id="200" w:author="Konzal Jan (164745) [2]" w:date="2020-03-17T18:06:00Z">
        <w:r w:rsidR="00C00474" w:rsidDel="00050E33">
          <w:delText>Systém je tedy kauzální jsou-li všechny vzorky n &lt; 0 impulzní odezvy h[n] rovny nule.</w:delText>
        </w:r>
      </w:del>
      <w:ins w:id="201" w:author="Konzal Jan (164745)" w:date="2020-02-21T14:40:00Z">
        <w:del w:id="202" w:author="Konzal Jan (164745) [2]" w:date="2020-03-17T18:06:00Z">
          <w:r w:rsidR="009D321B" w:rsidDel="00050E33">
            <w:delText xml:space="preserve"> </w:delText>
          </w:r>
        </w:del>
      </w:ins>
      <w:del w:id="203" w:author="Konzal Jan (164745) [2]" w:date="2020-03-17T18:20:00Z">
        <w:r w:rsidDel="00A7568C">
          <w:delText>[2]</w:delText>
        </w:r>
        <w:r w:rsidR="00A87B5B" w:rsidDel="00A7568C">
          <w:delText xml:space="preserve"> </w:delText>
        </w:r>
      </w:del>
    </w:p>
    <w:p w14:paraId="1ECBFADE" w14:textId="222A7A3B" w:rsidR="00A87B5B" w:rsidRDefault="00CB1F95" w:rsidP="00A87B5B">
      <w:pPr>
        <w:pStyle w:val="BPDPNormln"/>
      </w:pPr>
      <w:r>
        <w:t>Z uvedených vlastností vyplývá, že FIR filtry se využívají v aplikacích, kde zaleží na</w:t>
      </w:r>
      <w:r w:rsidR="0016673D">
        <w:t> </w:t>
      </w:r>
      <w:r>
        <w:t>fázovém zkreslení, není třeba vysokých strmostí pro přechod do nepropustného pásma f</w:t>
      </w:r>
      <w:r w:rsidR="0007407C">
        <w:t>rekvenční charakteristiky a nezá</w:t>
      </w:r>
      <w:r>
        <w:t>leží příliš na délce a náročnosti výpočtu. Naopak v aplikacích, které vyžadují vysokou strmost, krátký procesní čas</w:t>
      </w:r>
      <w:r w:rsidR="0042575F">
        <w:t>,</w:t>
      </w:r>
      <w:r>
        <w:t xml:space="preserve"> je vhodné použít filtr typu IIR. </w:t>
      </w:r>
      <w:r w:rsidR="00234DFF">
        <w:t xml:space="preserve">IIR filtry nemohou být navrženy s lineární fázovou charakteristikou v celém frekvenčním </w:t>
      </w:r>
      <w:r w:rsidR="00A75153">
        <w:t>rozsahu</w:t>
      </w:r>
      <w:r w:rsidR="00234DFF">
        <w:t xml:space="preserve">. Avšak </w:t>
      </w:r>
      <w:r w:rsidR="00A75153">
        <w:t xml:space="preserve">lze se v úzkém kmitočtovém pásmu lineární fázové charakteristice přiblížit. </w:t>
      </w:r>
      <w:r w:rsidR="0042575F">
        <w:t>Proto se používají pro realizaci filtrů s</w:t>
      </w:r>
      <w:r w:rsidR="00520F59">
        <w:t> </w:t>
      </w:r>
      <w:r w:rsidR="0042575F">
        <w:t>po</w:t>
      </w:r>
      <w:r w:rsidR="00520F59">
        <w:t> </w:t>
      </w:r>
      <w:r w:rsidR="0042575F">
        <w:t xml:space="preserve">částech konstantní frekvenční charakteristikou (horní propust, dolní propust, pásmová zádrž, nebo pásmová propust). </w:t>
      </w:r>
      <w:r w:rsidR="00A75153">
        <w:t xml:space="preserve">Což může být pro zpracování zvukových signálů dostačující. [1] </w:t>
      </w:r>
      <w:r w:rsidR="00B20C23">
        <w:t>Na základě těchto skutečností byla pro frekvenční dělení vstupního signálu vybrána realizace IIR filtrů.</w:t>
      </w:r>
    </w:p>
    <w:p w14:paraId="1263D9DD" w14:textId="77777777" w:rsidR="00B20C23" w:rsidRDefault="00B20C23" w:rsidP="00B20C23">
      <w:pPr>
        <w:pStyle w:val="Nadpis3"/>
      </w:pPr>
      <w:bookmarkStart w:id="204" w:name="_Toc32325345"/>
      <w:r>
        <w:lastRenderedPageBreak/>
        <w:t>Návrh IIR filtru</w:t>
      </w:r>
      <w:bookmarkEnd w:id="204"/>
    </w:p>
    <w:p w14:paraId="63E000A6" w14:textId="64237565" w:rsidR="00650719" w:rsidRDefault="00DF5189" w:rsidP="00DF4BD4">
      <w:pPr>
        <w:pStyle w:val="BPDPNormln"/>
        <w:ind w:firstLine="0"/>
      </w:pPr>
      <w:r>
        <w:t xml:space="preserve">IIR filtry jsou podobné analogovým filtrům, </w:t>
      </w:r>
      <w:r w:rsidR="00826D06">
        <w:t xml:space="preserve">a jejich </w:t>
      </w:r>
      <w:r>
        <w:t>návrh</w:t>
      </w:r>
      <w:r w:rsidR="00826D06">
        <w:t xml:space="preserve"> lze</w:t>
      </w:r>
      <w:r>
        <w:t xml:space="preserve"> provést pomocí transformace analogových prototypů do číslicové oblasti.</w:t>
      </w:r>
      <w:r w:rsidR="00770575" w:rsidRPr="00770575">
        <w:t xml:space="preserve"> </w:t>
      </w:r>
      <w:r w:rsidR="00770575">
        <w:t xml:space="preserve">Při transformaci dochází k převodu roviny </w:t>
      </w:r>
      <w:r w:rsidR="00770575" w:rsidRPr="00880D6A">
        <w:rPr>
          <w:i/>
        </w:rPr>
        <w:t>w</w:t>
      </w:r>
      <w:r w:rsidR="00770575">
        <w:t xml:space="preserve"> do roviny </w:t>
      </w:r>
      <w:r w:rsidR="00770575">
        <w:rPr>
          <w:i/>
        </w:rPr>
        <w:t>z. </w:t>
      </w:r>
      <w:r w:rsidR="00650719">
        <w:t xml:space="preserve"> Použitá</w:t>
      </w:r>
      <w:r>
        <w:t xml:space="preserve"> </w:t>
      </w:r>
      <w:r w:rsidR="00650719">
        <w:t>t</w:t>
      </w:r>
      <w:r w:rsidR="00DE07C0">
        <w:t xml:space="preserve">ransformace musí splňovat </w:t>
      </w:r>
      <w:r w:rsidR="00650719">
        <w:t>tyto požadavky:</w:t>
      </w:r>
    </w:p>
    <w:p w14:paraId="0A571F83" w14:textId="7CCFDE2B" w:rsidR="001D5981" w:rsidRDefault="001D5981" w:rsidP="00650719">
      <w:pPr>
        <w:pStyle w:val="BPDPNormln"/>
        <w:numPr>
          <w:ilvl w:val="0"/>
          <w:numId w:val="40"/>
        </w:numPr>
        <w:rPr>
          <w:ins w:id="205" w:author="Konzal Jan (164745) [2]" w:date="2020-03-17T18:23:00Z"/>
        </w:rPr>
      </w:pPr>
      <w:ins w:id="206" w:author="Konzal Jan (164745) [2]" w:date="2020-03-17T18:23:00Z">
        <w:r>
          <w:t xml:space="preserve">Celá rovina </w:t>
        </w:r>
        <w:r w:rsidRPr="001D5981">
          <w:rPr>
            <w:i/>
            <w:iCs/>
          </w:rPr>
          <w:t>w</w:t>
        </w:r>
        <w:r>
          <w:t xml:space="preserve"> s</w:t>
        </w:r>
      </w:ins>
      <w:ins w:id="207" w:author="Konzal Jan (164745) [2]" w:date="2020-03-17T18:24:00Z">
        <w:r>
          <w:t xml:space="preserve">e musí transformovat na celou rovinu </w:t>
        </w:r>
        <w:r w:rsidRPr="001D5981">
          <w:rPr>
            <w:i/>
            <w:iCs/>
          </w:rPr>
          <w:t>z</w:t>
        </w:r>
        <w:r>
          <w:t> </w:t>
        </w:r>
      </w:ins>
      <w:ins w:id="208" w:author="Konzal Jan (164745) [2]" w:date="2020-03-17T18:27:00Z">
        <w:r>
          <w:t>jedno</w:t>
        </w:r>
      </w:ins>
      <w:ins w:id="209" w:author="Konzal Jan (164745) [2]" w:date="2020-03-17T18:24:00Z">
        <w:r>
          <w:t>jednoznačně.</w:t>
        </w:r>
      </w:ins>
    </w:p>
    <w:p w14:paraId="606D5F22" w14:textId="3FC52CDE" w:rsidR="00650719" w:rsidRDefault="00650719" w:rsidP="00650719">
      <w:pPr>
        <w:pStyle w:val="BPDPNormln"/>
        <w:numPr>
          <w:ilvl w:val="0"/>
          <w:numId w:val="40"/>
        </w:numPr>
      </w:pPr>
      <w:r>
        <w:t xml:space="preserve">Póly přenosové funkce z levé strany v rovině </w:t>
      </w:r>
      <w:r w:rsidRPr="00DF534F">
        <w:rPr>
          <w:i/>
        </w:rPr>
        <w:t>w</w:t>
      </w:r>
      <w:r>
        <w:t xml:space="preserve"> musí být transformovány dovnitř jednotkové kružnice v rovině </w:t>
      </w:r>
      <w:r w:rsidRPr="00DF534F">
        <w:rPr>
          <w:i/>
        </w:rPr>
        <w:t>z</w:t>
      </w:r>
      <w:r>
        <w:t>.</w:t>
      </w:r>
      <w:r w:rsidR="00770575">
        <w:t xml:space="preserve"> Tedy stabilní analogový filtr musí být transformován na stabilní číslicový filtr.</w:t>
      </w:r>
    </w:p>
    <w:p w14:paraId="07A60DA8" w14:textId="1228F7F0" w:rsidR="00650719" w:rsidRDefault="00770575" w:rsidP="00DF534F">
      <w:pPr>
        <w:pStyle w:val="BPDPNormln"/>
        <w:numPr>
          <w:ilvl w:val="0"/>
          <w:numId w:val="40"/>
        </w:numPr>
        <w:rPr>
          <w:ins w:id="210" w:author="Konzal Jan (164745) [2]" w:date="2020-03-17T18:25:00Z"/>
        </w:rPr>
      </w:pPr>
      <w:r>
        <w:t>Základní kmitočtové vlastnosti musí být po transformaci zachovány.</w:t>
      </w:r>
    </w:p>
    <w:p w14:paraId="48BC7D0A" w14:textId="035D135A" w:rsidR="001D5981" w:rsidRDefault="001D5981" w:rsidP="00DF534F">
      <w:pPr>
        <w:pStyle w:val="BPDPNormln"/>
        <w:numPr>
          <w:ilvl w:val="0"/>
          <w:numId w:val="40"/>
        </w:numPr>
      </w:pPr>
      <w:ins w:id="211" w:author="Konzal Jan (164745) [2]" w:date="2020-03-17T18:25:00Z">
        <w:r>
          <w:t>Transforma</w:t>
        </w:r>
      </w:ins>
      <w:ins w:id="212" w:author="Konzal Jan (164745) [2]" w:date="2020-03-17T18:26:00Z">
        <w:r>
          <w:t xml:space="preserve">ce musí </w:t>
        </w:r>
      </w:ins>
      <w:ins w:id="213" w:author="Konzal Jan (164745) [2]" w:date="2020-03-17T18:28:00Z">
        <w:r>
          <w:t>jedno</w:t>
        </w:r>
      </w:ins>
      <w:ins w:id="214" w:author="Konzal Jan (164745) [2]" w:date="2020-03-17T18:26:00Z">
        <w:r>
          <w:t xml:space="preserve">jednoznačně </w:t>
        </w:r>
      </w:ins>
      <w:ins w:id="215" w:author="Konzal Jan (164745) [2]" w:date="2020-03-17T18:28:00Z">
        <w:r>
          <w:t>transformovat racionální lomenou funkci H</w:t>
        </w:r>
      </w:ins>
      <w:ins w:id="216" w:author="Konzal Jan (164745) [2]" w:date="2020-03-17T18:31:00Z">
        <w:r>
          <w:rPr>
            <w:vertAlign w:val="subscript"/>
          </w:rPr>
          <w:t>a</w:t>
        </w:r>
      </w:ins>
      <w:ins w:id="217" w:author="Konzal Jan (164745) [2]" w:date="2020-03-17T18:29:00Z">
        <w:r>
          <w:t>(</w:t>
        </w:r>
        <w:r w:rsidRPr="00B50C8F">
          <w:rPr>
            <w:i/>
            <w:iCs/>
          </w:rPr>
          <w:t>w</w:t>
        </w:r>
        <w:r>
          <w:t>) na racionální lomenou funkci H(</w:t>
        </w:r>
        <w:r w:rsidRPr="00B50C8F">
          <w:rPr>
            <w:i/>
            <w:iCs/>
          </w:rPr>
          <w:t>z</w:t>
        </w:r>
        <w:r>
          <w:t>)</w:t>
        </w:r>
      </w:ins>
      <w:ins w:id="218" w:author="Konzal Jan (164745) [2]" w:date="2020-03-17T18:31:00Z">
        <w:r w:rsidR="00B50C8F">
          <w:t>.</w:t>
        </w:r>
      </w:ins>
    </w:p>
    <w:p w14:paraId="1BA9A424" w14:textId="2F112500" w:rsidR="00B20C23" w:rsidRDefault="00DF5189" w:rsidP="00DF4BD4">
      <w:pPr>
        <w:pStyle w:val="BPDPNormln"/>
        <w:ind w:firstLine="0"/>
      </w:pPr>
      <w:commentRangeStart w:id="219"/>
      <w:r>
        <w:t>Nejčastěji bývá využita bilineární transformace</w:t>
      </w:r>
      <w:r w:rsidR="00F043D6">
        <w:t xml:space="preserve"> </w:t>
      </w:r>
      <w:r w:rsidR="00F043D6">
        <w:fldChar w:fldCharType="begin"/>
      </w:r>
      <w:r w:rsidR="00F043D6">
        <w:instrText xml:space="preserve"> REF _Ref33202231 \h </w:instrText>
      </w:r>
      <w:r w:rsidR="00F043D6">
        <w:fldChar w:fldCharType="separate"/>
      </w:r>
      <w:r w:rsidR="00F043D6">
        <w:t>(</w:t>
      </w:r>
      <w:r w:rsidR="00F043D6">
        <w:rPr>
          <w:noProof/>
        </w:rPr>
        <w:t>3</w:t>
      </w:r>
      <w:r w:rsidR="00F043D6">
        <w:t>.</w:t>
      </w:r>
      <w:r w:rsidR="00F043D6">
        <w:rPr>
          <w:noProof/>
        </w:rPr>
        <w:t>6</w:t>
      </w:r>
      <w:r w:rsidR="00F043D6">
        <w:t>)</w:t>
      </w:r>
      <w:r w:rsidR="00F043D6">
        <w:fldChar w:fldCharType="end"/>
      </w:r>
      <w:r>
        <w:t>. [</w:t>
      </w:r>
      <w:r w:rsidR="00F043D6">
        <w:t>1</w:t>
      </w:r>
      <w:r>
        <w:t xml:space="preserve">] </w:t>
      </w:r>
    </w:p>
    <w:p w14:paraId="560ABD09" w14:textId="77777777" w:rsidR="004C79E5" w:rsidRDefault="004C79E5" w:rsidP="00B20C23">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F043D6" w14:paraId="456A50A5" w14:textId="77777777" w:rsidTr="00F043D6">
        <w:tc>
          <w:tcPr>
            <w:tcW w:w="750" w:type="pct"/>
          </w:tcPr>
          <w:p w14:paraId="6353380E" w14:textId="77777777" w:rsidR="00F043D6" w:rsidRDefault="00F043D6" w:rsidP="008B45A1"/>
        </w:tc>
        <w:tc>
          <w:tcPr>
            <w:tcW w:w="0" w:type="auto"/>
          </w:tcPr>
          <w:p w14:paraId="0A9A4BD4" w14:textId="0BE4EE8E" w:rsidR="00F043D6" w:rsidRDefault="00B70E91" w:rsidP="00B509D7">
            <w:pPr>
              <w:jc w:val="center"/>
            </w:pPr>
            <m:oMathPara>
              <m:oMath>
                <m:r>
                  <w:rPr>
                    <w:rFonts w:ascii="Cambria Math" w:hAnsi="Cambria Math"/>
                  </w:rPr>
                  <m:t>w=</m:t>
                </m:r>
                <m:f>
                  <m:fPr>
                    <m:ctrlPr>
                      <w:rPr>
                        <w:rFonts w:ascii="Cambria Math" w:hAnsi="Cambria Math"/>
                        <w:i/>
                      </w:rPr>
                    </m:ctrlPr>
                  </m:fPr>
                  <m:num>
                    <m:r>
                      <w:rPr>
                        <w:rFonts w:ascii="Cambria Math" w:hAnsi="Cambria Math"/>
                      </w:rPr>
                      <m:t>z-1</m:t>
                    </m:r>
                  </m:num>
                  <m:den>
                    <m:r>
                      <w:rPr>
                        <w:rFonts w:ascii="Cambria Math" w:hAnsi="Cambria Math"/>
                      </w:rPr>
                      <m:t>z+1</m:t>
                    </m:r>
                  </m:den>
                </m:f>
              </m:oMath>
            </m:oMathPara>
          </w:p>
        </w:tc>
        <w:tc>
          <w:tcPr>
            <w:tcW w:w="750" w:type="pct"/>
            <w:tcMar>
              <w:right w:w="0" w:type="dxa"/>
            </w:tcMar>
            <w:vAlign w:val="center"/>
          </w:tcPr>
          <w:p w14:paraId="5C5BB637" w14:textId="540483BF" w:rsidR="00F043D6" w:rsidRDefault="00F043D6" w:rsidP="00F043D6">
            <w:pPr>
              <w:jc w:val="right"/>
            </w:pPr>
            <w:bookmarkStart w:id="220" w:name="_Ref33202231"/>
            <w:r>
              <w:t>(</w:t>
            </w:r>
            <w:r w:rsidR="006F65E9">
              <w:fldChar w:fldCharType="begin"/>
            </w:r>
            <w:r w:rsidR="006F65E9">
              <w:instrText xml:space="preserve"> STYLEREF 1 \s </w:instrText>
            </w:r>
            <w:r w:rsidR="006F65E9">
              <w:fldChar w:fldCharType="separate"/>
            </w:r>
            <w:r w:rsidR="0042187D">
              <w:rPr>
                <w:noProof/>
              </w:rPr>
              <w:t>3</w:t>
            </w:r>
            <w:r w:rsidR="006F65E9">
              <w:rPr>
                <w:noProof/>
              </w:rPr>
              <w:fldChar w:fldCharType="end"/>
            </w:r>
            <w:r w:rsidR="0042187D">
              <w:t>.</w:t>
            </w:r>
            <w:r w:rsidR="006F65E9">
              <w:fldChar w:fldCharType="begin"/>
            </w:r>
            <w:r w:rsidR="006F65E9">
              <w:instrText xml:space="preserve"> SEQ Rovnice \*</w:instrText>
            </w:r>
            <w:r w:rsidR="006F65E9">
              <w:instrText xml:space="preserve"> ARABIC \s 1 </w:instrText>
            </w:r>
            <w:r w:rsidR="006F65E9">
              <w:fldChar w:fldCharType="separate"/>
            </w:r>
            <w:r w:rsidR="0042187D">
              <w:rPr>
                <w:noProof/>
              </w:rPr>
              <w:t>8</w:t>
            </w:r>
            <w:r w:rsidR="006F65E9">
              <w:rPr>
                <w:noProof/>
              </w:rPr>
              <w:fldChar w:fldCharType="end"/>
            </w:r>
            <w:r>
              <w:t>)</w:t>
            </w:r>
            <w:bookmarkEnd w:id="220"/>
          </w:p>
        </w:tc>
      </w:tr>
    </w:tbl>
    <w:p w14:paraId="4E2BB608" w14:textId="0F5C4EDE" w:rsidR="00F043D6" w:rsidRDefault="00B50C8F" w:rsidP="00F043D6">
      <w:pPr>
        <w:pStyle w:val="BPDPNormln"/>
        <w:ind w:firstLine="0"/>
        <w:rPr>
          <w:ins w:id="221" w:author="Konzal Jan (164745)" w:date="2020-02-21T18:35:00Z"/>
        </w:rPr>
      </w:pPr>
      <w:ins w:id="222" w:author="Konzal Jan (164745) [2]" w:date="2020-03-17T18:34:00Z">
        <w:r>
          <w:tab/>
        </w:r>
      </w:ins>
    </w:p>
    <w:p w14:paraId="2EC95929" w14:textId="47846FAC" w:rsidR="00F043D6" w:rsidRDefault="00F043D6" w:rsidP="00E713C5">
      <w:pPr>
        <w:pStyle w:val="BPDPNormln"/>
        <w:ind w:firstLine="0"/>
      </w:pPr>
      <w:r>
        <w:t xml:space="preserve">A zpětná bilineární transformace podle vztahu </w:t>
      </w:r>
      <w:r>
        <w:fldChar w:fldCharType="begin"/>
      </w:r>
      <w:r>
        <w:instrText xml:space="preserve"> REF _Ref32489229 \h </w:instrText>
      </w:r>
      <w:r>
        <w:fldChar w:fldCharType="separate"/>
      </w:r>
      <w:r>
        <w:t>(</w:t>
      </w:r>
      <w:r>
        <w:rPr>
          <w:noProof/>
        </w:rPr>
        <w:t>3</w:t>
      </w:r>
      <w:r>
        <w:t>.</w:t>
      </w:r>
      <w:r>
        <w:rPr>
          <w:noProof/>
        </w:rPr>
        <w:t>7</w:t>
      </w:r>
      <w:r>
        <w:t>)</w:t>
      </w:r>
      <w:r>
        <w:fldChar w:fldCharType="end"/>
      </w:r>
      <w:r>
        <w:t>. [</w:t>
      </w:r>
      <w:r w:rsidR="00B70E91">
        <w:t xml:space="preserve">1, </w:t>
      </w:r>
      <w:r>
        <w:t>2</w:t>
      </w:r>
      <w:r w:rsidR="00B70E91">
        <w:t>, 17</w:t>
      </w:r>
      <w:r>
        <w:t>]</w:t>
      </w:r>
    </w:p>
    <w:p w14:paraId="07B27CF8" w14:textId="77777777" w:rsidR="00F043D6" w:rsidRDefault="00F043D6" w:rsidP="00E713C5">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F043D6" w14:paraId="59B5660C" w14:textId="77777777" w:rsidTr="00F043D6">
        <w:tc>
          <w:tcPr>
            <w:tcW w:w="750" w:type="pct"/>
          </w:tcPr>
          <w:p w14:paraId="0C8D3920" w14:textId="77777777" w:rsidR="00F043D6" w:rsidRDefault="00F043D6" w:rsidP="008B45A1"/>
        </w:tc>
        <w:tc>
          <w:tcPr>
            <w:tcW w:w="0" w:type="auto"/>
          </w:tcPr>
          <w:p w14:paraId="20D54AE2" w14:textId="1191D0C9" w:rsidR="00F043D6" w:rsidRDefault="00B70E91" w:rsidP="00B509D7">
            <w:pPr>
              <w:jc w:val="center"/>
            </w:pPr>
            <m:oMathPara>
              <m:oMath>
                <m:r>
                  <w:rPr>
                    <w:rFonts w:ascii="Cambria Math" w:hAnsi="Cambria Math"/>
                  </w:rPr>
                  <m:t xml:space="preserve">z= </m:t>
                </m:r>
                <m:f>
                  <m:fPr>
                    <m:ctrlPr>
                      <w:rPr>
                        <w:rFonts w:ascii="Cambria Math" w:hAnsi="Cambria Math"/>
                        <w:i/>
                      </w:rPr>
                    </m:ctrlPr>
                  </m:fPr>
                  <m:num>
                    <m:r>
                      <w:rPr>
                        <w:rFonts w:ascii="Cambria Math" w:hAnsi="Cambria Math"/>
                      </w:rPr>
                      <m:t>1+w</m:t>
                    </m:r>
                  </m:num>
                  <m:den>
                    <m:r>
                      <w:rPr>
                        <w:rFonts w:ascii="Cambria Math" w:hAnsi="Cambria Math"/>
                      </w:rPr>
                      <m:t>1-w</m:t>
                    </m:r>
                  </m:den>
                </m:f>
              </m:oMath>
            </m:oMathPara>
          </w:p>
        </w:tc>
        <w:tc>
          <w:tcPr>
            <w:tcW w:w="750" w:type="pct"/>
            <w:tcMar>
              <w:right w:w="0" w:type="dxa"/>
            </w:tcMar>
            <w:vAlign w:val="center"/>
          </w:tcPr>
          <w:p w14:paraId="31A673CE" w14:textId="3AC6EFF0" w:rsidR="00F043D6" w:rsidRDefault="00F043D6" w:rsidP="00F043D6">
            <w:pPr>
              <w:jc w:val="right"/>
            </w:pPr>
            <w:r>
              <w:t>(</w:t>
            </w:r>
            <w:ins w:id="223" w:author="Konzal Jan (164745) [2]" w:date="2020-03-17T17:22:00Z">
              <w:r w:rsidR="0042187D">
                <w:fldChar w:fldCharType="begin"/>
              </w:r>
              <w:r w:rsidR="0042187D">
                <w:instrText xml:space="preserve"> STYLEREF 1 \s </w:instrText>
              </w:r>
            </w:ins>
            <w:r w:rsidR="0042187D">
              <w:fldChar w:fldCharType="separate"/>
            </w:r>
            <w:r w:rsidR="0042187D">
              <w:rPr>
                <w:noProof/>
              </w:rPr>
              <w:t>3</w:t>
            </w:r>
            <w:ins w:id="224" w:author="Konzal Jan (164745) [2]" w:date="2020-03-17T17:22:00Z">
              <w:r w:rsidR="0042187D">
                <w:fldChar w:fldCharType="end"/>
              </w:r>
            </w:ins>
            <w:r w:rsidR="0042187D">
              <w:t>.</w:t>
            </w:r>
            <w:r w:rsidR="006F65E9">
              <w:fldChar w:fldCharType="begin"/>
            </w:r>
            <w:r w:rsidR="006F65E9">
              <w:instrText xml:space="preserve"> SEQ Rovnice \* ARABIC \s 1 </w:instrText>
            </w:r>
            <w:r w:rsidR="006F65E9">
              <w:fldChar w:fldCharType="separate"/>
            </w:r>
            <w:r w:rsidR="0042187D">
              <w:rPr>
                <w:noProof/>
              </w:rPr>
              <w:t>9</w:t>
            </w:r>
            <w:r w:rsidR="006F65E9">
              <w:rPr>
                <w:noProof/>
              </w:rPr>
              <w:fldChar w:fldCharType="end"/>
            </w:r>
            <w:r>
              <w:t>)</w:t>
            </w:r>
          </w:p>
        </w:tc>
      </w:tr>
    </w:tbl>
    <w:p w14:paraId="268F9648" w14:textId="77777777" w:rsidR="00B158F7" w:rsidRDefault="00B158F7" w:rsidP="00E713C5">
      <w:pPr>
        <w:pStyle w:val="BPDPNormln"/>
        <w:ind w:firstLine="0"/>
      </w:pPr>
    </w:p>
    <w:p w14:paraId="0E8078F5" w14:textId="0D5D8A8D" w:rsidR="00EE3C41" w:rsidRDefault="00E713C5" w:rsidP="00BA2E7C">
      <w:pPr>
        <w:pStyle w:val="BPDPNormln"/>
        <w:ind w:firstLine="0"/>
      </w:pPr>
      <w:r>
        <w:t xml:space="preserve">Bilineární transformace zobrazí imaginární osu v komplexní rovině </w:t>
      </w:r>
      <w:r w:rsidRPr="00E713C5">
        <w:rPr>
          <w:i/>
        </w:rPr>
        <w:t>w</w:t>
      </w:r>
      <w:r>
        <w:rPr>
          <w:i/>
        </w:rPr>
        <w:t xml:space="preserve"> </w:t>
      </w:r>
      <w:r>
        <w:t xml:space="preserve">do jednotkové kružnice v komplexní rovině </w:t>
      </w:r>
      <w:r w:rsidR="00B70E91">
        <w:rPr>
          <w:i/>
        </w:rPr>
        <w:t>z</w:t>
      </w:r>
      <w:r>
        <w:t xml:space="preserve">. </w:t>
      </w:r>
      <w:r w:rsidR="00B70E91">
        <w:t>Tím je splněna první podmínka. Splnění druhé podmínky dosáhneme vyšetření zobrazení kmitočtové osy</w:t>
      </w:r>
      <w:r w:rsidR="00115993">
        <w:t xml:space="preserve"> </w:t>
      </w:r>
      <w:r w:rsidR="00115993">
        <w:fldChar w:fldCharType="begin"/>
      </w:r>
      <w:r w:rsidR="00115993">
        <w:instrText xml:space="preserve"> REF _Ref33206545 \h </w:instrText>
      </w:r>
      <w:r w:rsidR="00115993">
        <w:fldChar w:fldCharType="separate"/>
      </w:r>
      <w:r w:rsidR="00115993">
        <w:t>(</w:t>
      </w:r>
      <w:r w:rsidR="00115993">
        <w:rPr>
          <w:noProof/>
        </w:rPr>
        <w:t>3</w:t>
      </w:r>
      <w:r w:rsidR="00115993">
        <w:t>.</w:t>
      </w:r>
      <w:r w:rsidR="00115993">
        <w:rPr>
          <w:noProof/>
        </w:rPr>
        <w:t>8</w:t>
      </w:r>
      <w:r w:rsidR="00115993">
        <w:t>)</w:t>
      </w:r>
      <w:r w:rsidR="00115993">
        <w:fldChar w:fldCharType="end"/>
      </w:r>
      <w:r w:rsidR="00B70E91">
        <w:t>.</w:t>
      </w:r>
      <w:r w:rsidR="00713A8E">
        <w:t xml:space="preserve"> [1, 17]</w:t>
      </w:r>
      <w:r w:rsidR="00B70E91">
        <w:t xml:space="preserve"> </w:t>
      </w:r>
    </w:p>
    <w:p w14:paraId="15D1D405" w14:textId="77777777" w:rsidR="00EE3C41" w:rsidRDefault="00EE3C41" w:rsidP="00BA2E7C">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EE3C41" w14:paraId="5A02CCD8" w14:textId="77777777" w:rsidTr="00F5160D">
        <w:tc>
          <w:tcPr>
            <w:tcW w:w="750" w:type="pct"/>
          </w:tcPr>
          <w:p w14:paraId="3B3CD532" w14:textId="77777777" w:rsidR="00EE3C41" w:rsidRDefault="00EE3C41" w:rsidP="008B45A1"/>
        </w:tc>
        <w:tc>
          <w:tcPr>
            <w:tcW w:w="0" w:type="auto"/>
          </w:tcPr>
          <w:p w14:paraId="27CBB2B6" w14:textId="5002C487" w:rsidR="00EE3C41" w:rsidRDefault="00EE3C41" w:rsidP="00B509D7">
            <w:pPr>
              <w:jc w:val="center"/>
            </w:pPr>
            <m:oMathPara>
              <m:oMath>
                <m:r>
                  <w:rPr>
                    <w:rFonts w:ascii="Cambria Math" w:hAnsi="Cambria Math"/>
                  </w:rPr>
                  <m:t>z=</m:t>
                </m:r>
                <m:f>
                  <m:fPr>
                    <m:ctrlPr>
                      <w:rPr>
                        <w:rFonts w:ascii="Cambria Math" w:hAnsi="Cambria Math"/>
                        <w:i/>
                      </w:rPr>
                    </m:ctrlPr>
                  </m:fPr>
                  <m:num>
                    <m:r>
                      <w:rPr>
                        <w:rFonts w:ascii="Cambria Math" w:hAnsi="Cambria Math"/>
                      </w:rPr>
                      <m:t>1+j</m:t>
                    </m:r>
                    <m:sSub>
                      <m:sSubPr>
                        <m:ctrlPr>
                          <w:rPr>
                            <w:rFonts w:ascii="Cambria Math" w:hAnsi="Cambria Math"/>
                            <w:i/>
                          </w:rPr>
                        </m:ctrlPr>
                      </m:sSubPr>
                      <m:e>
                        <m:r>
                          <w:rPr>
                            <w:rFonts w:ascii="Cambria Math" w:hAnsi="Cambria Math"/>
                          </w:rPr>
                          <m:t>ω</m:t>
                        </m:r>
                      </m:e>
                      <m:sub>
                        <m:r>
                          <w:rPr>
                            <w:rFonts w:ascii="Cambria Math" w:hAnsi="Cambria Math"/>
                          </w:rPr>
                          <m:t>a</m:t>
                        </m:r>
                      </m:sub>
                    </m:sSub>
                  </m:num>
                  <m:den>
                    <m:r>
                      <w:rPr>
                        <w:rFonts w:ascii="Cambria Math" w:hAnsi="Cambria Math"/>
                      </w:rPr>
                      <m:t>1-j</m:t>
                    </m:r>
                    <m:sSub>
                      <m:sSubPr>
                        <m:ctrlPr>
                          <w:rPr>
                            <w:rFonts w:ascii="Cambria Math" w:hAnsi="Cambria Math"/>
                            <w:i/>
                          </w:rPr>
                        </m:ctrlPr>
                      </m:sSubPr>
                      <m:e>
                        <m:r>
                          <w:rPr>
                            <w:rFonts w:ascii="Cambria Math" w:hAnsi="Cambria Math"/>
                          </w:rPr>
                          <m:t>ω</m:t>
                        </m:r>
                      </m:e>
                      <m:sub>
                        <m:r>
                          <w:rPr>
                            <w:rFonts w:ascii="Cambria Math" w:hAnsi="Cambria Math"/>
                          </w:rPr>
                          <m:t>a</m:t>
                        </m:r>
                      </m:sub>
                    </m:sSub>
                  </m:den>
                </m:f>
                <m:r>
                  <w:rPr>
                    <w:rFonts w:ascii="Cambria Math" w:hAnsi="Cambria Math"/>
                  </w:rPr>
                  <m:t>=1∙</m:t>
                </m:r>
                <m:sSup>
                  <m:sSupPr>
                    <m:ctrlPr>
                      <w:rPr>
                        <w:rFonts w:ascii="Cambria Math" w:hAnsi="Cambria Math"/>
                        <w:i/>
                      </w:rPr>
                    </m:ctrlPr>
                  </m:sSupPr>
                  <m:e>
                    <m:r>
                      <w:rPr>
                        <w:rFonts w:ascii="Cambria Math" w:hAnsi="Cambria Math"/>
                      </w:rPr>
                      <m:t>e</m:t>
                    </m:r>
                  </m:e>
                  <m:sup>
                    <m:r>
                      <w:rPr>
                        <w:rFonts w:ascii="Cambria Math" w:hAnsi="Cambria Math"/>
                      </w:rPr>
                      <m:t>j2α</m:t>
                    </m:r>
                  </m:sup>
                </m:sSup>
                <m:r>
                  <w:rPr>
                    <w:rFonts w:ascii="Cambria Math" w:hAnsi="Cambria Math"/>
                  </w:rPr>
                  <m:t>,</m:t>
                </m:r>
                <m:r>
                  <w:ins w:id="225" w:author="Konzal Jan (164745) [2]" w:date="2020-03-17T18:42:00Z">
                    <w:rPr>
                      <w:rFonts w:ascii="Cambria Math" w:hAnsi="Cambria Math"/>
                    </w:rPr>
                    <m:t xml:space="preserve"> </m:t>
                  </w:ins>
                </m:r>
                <m:r>
                  <w:rPr>
                    <w:rFonts w:ascii="Cambria Math" w:hAnsi="Cambria Math"/>
                  </w:rPr>
                  <m:t>kde α=</m:t>
                </m:r>
                <m:r>
                  <m:rPr>
                    <m:sty m:val="p"/>
                  </m:rPr>
                  <w:rPr>
                    <w:rFonts w:ascii="Cambria Math" w:hAnsi="Cambria Math"/>
                  </w:rPr>
                  <m:t>arctan⁡</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ω</m:t>
                        </m:r>
                      </m:e>
                      <m:sub>
                        <m:r>
                          <w:rPr>
                            <w:rFonts w:ascii="Cambria Math" w:hAnsi="Cambria Math"/>
                          </w:rPr>
                          <m:t>a</m:t>
                        </m:r>
                      </m:sub>
                    </m:sSub>
                  </m:num>
                  <m:den>
                    <m:r>
                      <w:rPr>
                        <w:rFonts w:ascii="Cambria Math" w:hAnsi="Cambria Math"/>
                      </w:rPr>
                      <m:t>1</m:t>
                    </m:r>
                  </m:den>
                </m:f>
                <m:r>
                  <w:rPr>
                    <w:rFonts w:ascii="Cambria Math" w:hAnsi="Cambria Math"/>
                  </w:rPr>
                  <m:t>)</m:t>
                </m:r>
              </m:oMath>
            </m:oMathPara>
          </w:p>
        </w:tc>
        <w:tc>
          <w:tcPr>
            <w:tcW w:w="750" w:type="pct"/>
            <w:tcMar>
              <w:right w:w="0" w:type="dxa"/>
            </w:tcMar>
            <w:vAlign w:val="center"/>
          </w:tcPr>
          <w:p w14:paraId="4C93B7E6" w14:textId="10299C42" w:rsidR="00EE3C41" w:rsidRDefault="00EE3C41" w:rsidP="00F5160D">
            <w:pPr>
              <w:jc w:val="right"/>
            </w:pPr>
            <w:bookmarkStart w:id="226" w:name="_Ref33206545"/>
            <w:r>
              <w:t>(</w:t>
            </w:r>
            <w:r w:rsidR="006F65E9">
              <w:fldChar w:fldCharType="begin"/>
            </w:r>
            <w:r w:rsidR="006F65E9">
              <w:instrText xml:space="preserve"> STYLEREF 1 \s </w:instrText>
            </w:r>
            <w:r w:rsidR="006F65E9">
              <w:fldChar w:fldCharType="separate"/>
            </w:r>
            <w:r w:rsidR="0042187D">
              <w:rPr>
                <w:noProof/>
              </w:rPr>
              <w:t>3</w:t>
            </w:r>
            <w:r w:rsidR="006F65E9">
              <w:rPr>
                <w:noProof/>
              </w:rPr>
              <w:fldChar w:fldCharType="end"/>
            </w:r>
            <w:r w:rsidR="0042187D">
              <w:t>.</w:t>
            </w:r>
            <w:r w:rsidR="006F65E9">
              <w:fldChar w:fldCharType="begin"/>
            </w:r>
            <w:r w:rsidR="006F65E9">
              <w:instrText xml:space="preserve"> SEQ Rovnice \* ARABIC \s 1 </w:instrText>
            </w:r>
            <w:r w:rsidR="006F65E9">
              <w:fldChar w:fldCharType="separate"/>
            </w:r>
            <w:r w:rsidR="0042187D">
              <w:rPr>
                <w:noProof/>
              </w:rPr>
              <w:t>10</w:t>
            </w:r>
            <w:r w:rsidR="006F65E9">
              <w:rPr>
                <w:noProof/>
              </w:rPr>
              <w:fldChar w:fldCharType="end"/>
            </w:r>
            <w:r>
              <w:t>)</w:t>
            </w:r>
            <w:bookmarkEnd w:id="226"/>
          </w:p>
        </w:tc>
      </w:tr>
    </w:tbl>
    <w:p w14:paraId="5F54F1A2" w14:textId="77777777" w:rsidR="00F5160D" w:rsidRDefault="00F5160D" w:rsidP="00BA2E7C">
      <w:pPr>
        <w:pStyle w:val="BPDPNormln"/>
        <w:ind w:firstLine="0"/>
      </w:pPr>
    </w:p>
    <w:p w14:paraId="49D93E57" w14:textId="02436E6A" w:rsidR="00F350F9" w:rsidRDefault="00F5160D" w:rsidP="00BA2E7C">
      <w:pPr>
        <w:pStyle w:val="BPDPNormln"/>
        <w:ind w:firstLine="0"/>
      </w:pPr>
      <w:r>
        <w:t xml:space="preserve">Kde </w:t>
      </w:r>
      <w:proofErr w:type="spellStart"/>
      <w:r>
        <w:rPr>
          <w:rFonts w:ascii="Georgia" w:hAnsi="Georgia"/>
        </w:rPr>
        <w:t>ω</w:t>
      </w:r>
      <w:r w:rsidR="00F350F9">
        <w:rPr>
          <w:rFonts w:ascii="Georgia" w:hAnsi="Georgia"/>
          <w:vertAlign w:val="subscript"/>
        </w:rPr>
        <w:t>d</w:t>
      </w:r>
      <w:proofErr w:type="spellEnd"/>
      <w:r>
        <w:t xml:space="preserve"> jsou kmitočty v diskrétním systému a </w:t>
      </w:r>
      <w:proofErr w:type="spellStart"/>
      <w:r>
        <w:rPr>
          <w:rFonts w:ascii="Georgia" w:hAnsi="Georgia"/>
        </w:rPr>
        <w:t>ω</w:t>
      </w:r>
      <w:r>
        <w:rPr>
          <w:vertAlign w:val="subscript"/>
        </w:rPr>
        <w:t>a</w:t>
      </w:r>
      <w:proofErr w:type="spellEnd"/>
      <w:r>
        <w:t xml:space="preserve"> jsou kmitočty v analogovém systému. </w:t>
      </w:r>
      <w:r w:rsidR="00E713C5">
        <w:t xml:space="preserve">Při transformaci dochází ke zkreslení frekvenční osy, </w:t>
      </w:r>
      <w:r w:rsidR="00713A8E">
        <w:t xml:space="preserve">a to z důvodu převodu nekonečné analogové frekvenční osy na konečnou diskrétní osu. </w:t>
      </w:r>
      <w:r w:rsidR="00F350F9">
        <w:t>Vz</w:t>
      </w:r>
      <w:r w:rsidR="00713A8E">
        <w:t>t</w:t>
      </w:r>
      <w:r w:rsidR="00F350F9">
        <w:t xml:space="preserve">ah mezi kmitočty v analogovém systému </w:t>
      </w:r>
      <w:proofErr w:type="spellStart"/>
      <w:r w:rsidR="00F350F9" w:rsidRPr="00F350F9">
        <w:rPr>
          <w:rFonts w:ascii="Georgia" w:hAnsi="Georgia"/>
        </w:rPr>
        <w:t>ω</w:t>
      </w:r>
      <w:r w:rsidR="00F350F9" w:rsidRPr="00F350F9">
        <w:rPr>
          <w:vertAlign w:val="subscript"/>
        </w:rPr>
        <w:t>a</w:t>
      </w:r>
      <w:proofErr w:type="spellEnd"/>
      <w:r w:rsidR="00F350F9">
        <w:t xml:space="preserve"> </w:t>
      </w:r>
      <w:r w:rsidR="00F350F9" w:rsidRPr="00F350F9">
        <w:t>a</w:t>
      </w:r>
      <w:r w:rsidR="00F350F9">
        <w:t xml:space="preserve"> kmitočty v číslicovém systému je dán vztahem</w:t>
      </w:r>
      <w:r w:rsidR="00115993">
        <w:t xml:space="preserve"> </w:t>
      </w:r>
      <w:r w:rsidR="00713A8E">
        <w:fldChar w:fldCharType="begin"/>
      </w:r>
      <w:r w:rsidR="00713A8E">
        <w:instrText xml:space="preserve"> REF _Ref33206688 \h </w:instrText>
      </w:r>
      <w:r w:rsidR="00713A8E">
        <w:fldChar w:fldCharType="separate"/>
      </w:r>
      <w:r w:rsidR="00713A8E">
        <w:t>(</w:t>
      </w:r>
      <w:r w:rsidR="00713A8E">
        <w:rPr>
          <w:noProof/>
        </w:rPr>
        <w:t>3</w:t>
      </w:r>
      <w:r w:rsidR="00713A8E">
        <w:t>.</w:t>
      </w:r>
      <w:r w:rsidR="00713A8E">
        <w:rPr>
          <w:noProof/>
        </w:rPr>
        <w:t>9</w:t>
      </w:r>
      <w:r w:rsidR="00713A8E">
        <w:t>)</w:t>
      </w:r>
      <w:r w:rsidR="00713A8E">
        <w:fldChar w:fldCharType="end"/>
      </w:r>
      <w:r w:rsidR="00F350F9">
        <w:t>.</w:t>
      </w:r>
      <w:r w:rsidR="00713A8E">
        <w:t xml:space="preserve"> [1, 17]</w:t>
      </w:r>
    </w:p>
    <w:p w14:paraId="7478D440" w14:textId="77777777" w:rsidR="00F350F9" w:rsidRDefault="00F350F9" w:rsidP="00BA2E7C">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F350F9" w14:paraId="1C606A7D" w14:textId="77777777" w:rsidTr="00115993">
        <w:tc>
          <w:tcPr>
            <w:tcW w:w="750" w:type="pct"/>
          </w:tcPr>
          <w:p w14:paraId="33925E75" w14:textId="77777777" w:rsidR="00F350F9" w:rsidRDefault="00F350F9" w:rsidP="008B45A1"/>
        </w:tc>
        <w:tc>
          <w:tcPr>
            <w:tcW w:w="0" w:type="auto"/>
          </w:tcPr>
          <w:p w14:paraId="113E6F52" w14:textId="5B5F7D59" w:rsidR="00F350F9" w:rsidRDefault="006F65E9" w:rsidP="00B509D7">
            <w:pPr>
              <w:jc w:val="center"/>
            </w:pPr>
            <m:oMathPara>
              <m:oMath>
                <m:sSub>
                  <m:sSubPr>
                    <m:ctrlPr>
                      <w:rPr>
                        <w:rStyle w:val="Zstupntext"/>
                        <w:rFonts w:ascii="Cambria Math" w:hAnsi="Cambria Math"/>
                        <w:i/>
                        <w:color w:val="auto"/>
                      </w:rPr>
                    </m:ctrlPr>
                  </m:sSubPr>
                  <m:e>
                    <m:r>
                      <w:rPr>
                        <w:rStyle w:val="Zstupntext"/>
                        <w:rFonts w:ascii="Cambria Math" w:hAnsi="Cambria Math"/>
                        <w:color w:val="auto"/>
                      </w:rPr>
                      <m:t>ω</m:t>
                    </m:r>
                  </m:e>
                  <m:sub>
                    <m:r>
                      <w:rPr>
                        <w:rStyle w:val="Zstupntext"/>
                        <w:rFonts w:ascii="Cambria Math" w:hAnsi="Cambria Math"/>
                        <w:color w:val="auto"/>
                      </w:rPr>
                      <m:t>d</m:t>
                    </m:r>
                  </m:sub>
                </m:sSub>
                <m:r>
                  <w:rPr>
                    <w:rStyle w:val="Zstupntext"/>
                    <w:rFonts w:ascii="Cambria Math" w:hAnsi="Cambria Math"/>
                    <w:color w:val="auto"/>
                  </w:rPr>
                  <m:t>T</m:t>
                </m:r>
                <m:r>
                  <w:rPr>
                    <w:rStyle w:val="Zstupntext"/>
                    <w:rFonts w:ascii="Cambria Math" w:hAnsi="Cambria Math"/>
                  </w:rPr>
                  <m:t>=</m:t>
                </m:r>
                <m:r>
                  <w:rPr>
                    <w:rStyle w:val="Zstupntext"/>
                    <w:rFonts w:ascii="Cambria Math" w:hAnsi="Cambria Math"/>
                    <w:color w:val="auto"/>
                  </w:rPr>
                  <m:t>2</m:t>
                </m:r>
                <m:r>
                  <m:rPr>
                    <m:sty m:val="p"/>
                  </m:rPr>
                  <w:rPr>
                    <w:rStyle w:val="Zstupntext"/>
                    <w:rFonts w:ascii="Cambria Math" w:hAnsi="Cambria Math"/>
                    <w:color w:val="auto"/>
                  </w:rPr>
                  <m:t>arctan⁡</m:t>
                </m:r>
                <m:r>
                  <w:rPr>
                    <w:rStyle w:val="Zstupntext"/>
                    <w:rFonts w:ascii="Cambria Math" w:hAnsi="Cambria Math"/>
                    <w:color w:val="auto"/>
                  </w:rPr>
                  <m:t>(</m:t>
                </m:r>
                <m:sSub>
                  <m:sSubPr>
                    <m:ctrlPr>
                      <w:rPr>
                        <w:rStyle w:val="Zstupntext"/>
                        <w:rFonts w:ascii="Cambria Math" w:hAnsi="Cambria Math"/>
                        <w:i/>
                        <w:color w:val="auto"/>
                      </w:rPr>
                    </m:ctrlPr>
                  </m:sSubPr>
                  <m:e>
                    <m:r>
                      <w:rPr>
                        <w:rStyle w:val="Zstupntext"/>
                        <w:rFonts w:ascii="Cambria Math" w:hAnsi="Cambria Math"/>
                        <w:color w:val="auto"/>
                      </w:rPr>
                      <m:t>ω</m:t>
                    </m:r>
                  </m:e>
                  <m:sub>
                    <m:r>
                      <w:rPr>
                        <w:rStyle w:val="Zstupntext"/>
                        <w:rFonts w:ascii="Cambria Math" w:hAnsi="Cambria Math"/>
                        <w:color w:val="auto"/>
                      </w:rPr>
                      <m:t>a</m:t>
                    </m:r>
                  </m:sub>
                </m:sSub>
                <m:r>
                  <w:rPr>
                    <w:rStyle w:val="Zstupntext"/>
                    <w:rFonts w:ascii="Cambria Math" w:hAnsi="Cambria Math"/>
                    <w:color w:val="auto"/>
                  </w:rPr>
                  <m:t>)</m:t>
                </m:r>
              </m:oMath>
            </m:oMathPara>
          </w:p>
        </w:tc>
        <w:tc>
          <w:tcPr>
            <w:tcW w:w="750" w:type="pct"/>
            <w:tcMar>
              <w:right w:w="0" w:type="dxa"/>
            </w:tcMar>
            <w:vAlign w:val="center"/>
          </w:tcPr>
          <w:p w14:paraId="234154D6" w14:textId="1999145A" w:rsidR="00F350F9" w:rsidRDefault="00F350F9" w:rsidP="00115993">
            <w:pPr>
              <w:jc w:val="right"/>
            </w:pPr>
            <w:bookmarkStart w:id="227" w:name="_Ref33206688"/>
            <w:r>
              <w:t>(</w:t>
            </w:r>
            <w:r w:rsidR="006F65E9">
              <w:fldChar w:fldCharType="begin"/>
            </w:r>
            <w:r w:rsidR="006F65E9">
              <w:instrText xml:space="preserve"> STYLEREF 1 \s </w:instrText>
            </w:r>
            <w:r w:rsidR="006F65E9">
              <w:fldChar w:fldCharType="separate"/>
            </w:r>
            <w:r w:rsidR="0042187D">
              <w:rPr>
                <w:noProof/>
              </w:rPr>
              <w:t>3</w:t>
            </w:r>
            <w:r w:rsidR="006F65E9">
              <w:rPr>
                <w:noProof/>
              </w:rPr>
              <w:fldChar w:fldCharType="end"/>
            </w:r>
            <w:r w:rsidR="0042187D">
              <w:t>.</w:t>
            </w:r>
            <w:r w:rsidR="006F65E9">
              <w:fldChar w:fldCharType="begin"/>
            </w:r>
            <w:r w:rsidR="006F65E9">
              <w:instrText xml:space="preserve"> SEQ Rovnice \* ARABIC \s 1 </w:instrText>
            </w:r>
            <w:r w:rsidR="006F65E9">
              <w:fldChar w:fldCharType="separate"/>
            </w:r>
            <w:r w:rsidR="0042187D">
              <w:rPr>
                <w:noProof/>
              </w:rPr>
              <w:t>11</w:t>
            </w:r>
            <w:r w:rsidR="006F65E9">
              <w:rPr>
                <w:noProof/>
              </w:rPr>
              <w:fldChar w:fldCharType="end"/>
            </w:r>
            <w:r>
              <w:t>)</w:t>
            </w:r>
            <w:bookmarkEnd w:id="227"/>
          </w:p>
        </w:tc>
      </w:tr>
    </w:tbl>
    <w:commentRangeEnd w:id="219"/>
    <w:p w14:paraId="0D067BDB" w14:textId="77777777" w:rsidR="00713A8E" w:rsidRDefault="009A1B5E" w:rsidP="00BA2E7C">
      <w:pPr>
        <w:pStyle w:val="BPDPNormln"/>
        <w:ind w:firstLine="0"/>
      </w:pPr>
      <w:r>
        <w:rPr>
          <w:rStyle w:val="Odkaznakoment"/>
          <w:color w:val="auto"/>
        </w:rPr>
        <w:commentReference w:id="219"/>
      </w:r>
    </w:p>
    <w:p w14:paraId="507DB383" w14:textId="48CA8715" w:rsidR="00E13F6B" w:rsidRDefault="00C60AA4" w:rsidP="00B01F74">
      <w:pPr>
        <w:pStyle w:val="BPDPNormln"/>
      </w:pPr>
      <w:r>
        <w:t>V </w:t>
      </w:r>
      <w:proofErr w:type="spellStart"/>
      <w:r>
        <w:t>Matlabu</w:t>
      </w:r>
      <w:proofErr w:type="spellEnd"/>
      <w:r>
        <w:t xml:space="preserve"> se IIR filtry realizují </w:t>
      </w:r>
      <w:r w:rsidR="0007407C">
        <w:t>za pomoci</w:t>
      </w:r>
      <w:r>
        <w:t xml:space="preserve"> funkcí, které jsou rozdělené podle </w:t>
      </w:r>
      <w:r w:rsidR="0042575F">
        <w:t>charakteru filtru</w:t>
      </w:r>
      <w:r>
        <w:t xml:space="preserve">. Jsou to funkce </w:t>
      </w:r>
      <w:proofErr w:type="spellStart"/>
      <w:r>
        <w:t>butter</w:t>
      </w:r>
      <w:proofErr w:type="spellEnd"/>
      <w:r>
        <w:t xml:space="preserve">, cheby1, cheby2 a </w:t>
      </w:r>
      <w:proofErr w:type="spellStart"/>
      <w:r>
        <w:t>ellip</w:t>
      </w:r>
      <w:proofErr w:type="spellEnd"/>
      <w:r>
        <w:t xml:space="preserve">. </w:t>
      </w:r>
      <w:r w:rsidR="00407D9B">
        <w:t>Každá z</w:t>
      </w:r>
      <w:r w:rsidR="00054D9B">
        <w:t> </w:t>
      </w:r>
      <w:r w:rsidR="00407D9B">
        <w:t>těch</w:t>
      </w:r>
      <w:r w:rsidR="00054D9B">
        <w:t>to funkcí vrací přímo koeficienty</w:t>
      </w:r>
      <w:r w:rsidR="0027252D">
        <w:t xml:space="preserve"> přenosové funkce</w:t>
      </w:r>
      <w:r w:rsidR="00054D9B">
        <w:t xml:space="preserve"> nebo nulové body</w:t>
      </w:r>
      <w:r w:rsidR="0027252D">
        <w:t xml:space="preserve">, </w:t>
      </w:r>
      <w:r w:rsidR="00054D9B">
        <w:t>póly</w:t>
      </w:r>
      <w:r w:rsidR="0027252D">
        <w:t xml:space="preserve"> a zesílení</w:t>
      </w:r>
      <w:r w:rsidR="00054D9B">
        <w:t>. Pro</w:t>
      </w:r>
      <w:r w:rsidR="00EC643D">
        <w:t> </w:t>
      </w:r>
      <w:r w:rsidR="00054D9B">
        <w:t>filtry vyššího řádu než čtvrtého</w:t>
      </w:r>
      <w:r w:rsidR="0007407C">
        <w:t>,</w:t>
      </w:r>
      <w:r w:rsidR="00054D9B">
        <w:t xml:space="preserve"> je </w:t>
      </w:r>
      <w:r w:rsidR="0042575F">
        <w:t xml:space="preserve">v dokumentaci pro </w:t>
      </w:r>
      <w:proofErr w:type="spellStart"/>
      <w:r w:rsidR="0042575F">
        <w:t>Matlab</w:t>
      </w:r>
      <w:proofErr w:type="spellEnd"/>
      <w:r w:rsidR="00CF5732">
        <w:t>, [5]</w:t>
      </w:r>
      <w:r w:rsidR="0042575F">
        <w:t xml:space="preserve"> </w:t>
      </w:r>
      <w:r w:rsidR="00054D9B">
        <w:t>doporučeno používat jako výstup rozložení nulových bodů a pólu</w:t>
      </w:r>
      <w:r w:rsidR="0007407C">
        <w:t>,</w:t>
      </w:r>
      <w:r w:rsidR="00054D9B">
        <w:t xml:space="preserve"> nikoli přímo koeficienty filtru.</w:t>
      </w:r>
      <w:r w:rsidR="00407D9B">
        <w:t xml:space="preserve"> </w:t>
      </w:r>
      <w:r w:rsidR="00054D9B">
        <w:t>Vzhledem k zaokrouhlení by</w:t>
      </w:r>
      <w:r w:rsidR="00F34C13">
        <w:t> </w:t>
      </w:r>
      <w:r w:rsidR="00054D9B">
        <w:t>mohlo dojít k nestabilitě systému.</w:t>
      </w:r>
      <w:r w:rsidR="00DE0CD0">
        <w:t xml:space="preserve"> </w:t>
      </w:r>
      <w:r w:rsidR="004F61FC">
        <w:t>V tabulce (</w:t>
      </w:r>
      <w:r w:rsidR="004F61FC">
        <w:fldChar w:fldCharType="begin"/>
      </w:r>
      <w:r w:rsidR="004F61FC">
        <w:instrText xml:space="preserve"> REF _Ref33209722 \h </w:instrText>
      </w:r>
      <w:r w:rsidR="004F61FC">
        <w:fldChar w:fldCharType="separate"/>
      </w:r>
      <w:r w:rsidR="004F61FC">
        <w:t xml:space="preserve">tab. </w:t>
      </w:r>
      <w:r w:rsidR="004F61FC">
        <w:rPr>
          <w:noProof/>
        </w:rPr>
        <w:t>3</w:t>
      </w:r>
      <w:r w:rsidR="004F61FC">
        <w:t>.</w:t>
      </w:r>
      <w:r w:rsidR="004F61FC">
        <w:rPr>
          <w:noProof/>
        </w:rPr>
        <w:t>1</w:t>
      </w:r>
      <w:r w:rsidR="004F61FC">
        <w:fldChar w:fldCharType="end"/>
      </w:r>
      <w:r w:rsidR="004F61FC">
        <w:t>) jsou uvedeny vstupní parametry pro jednotlivé funkce.</w:t>
      </w:r>
    </w:p>
    <w:p w14:paraId="3FD5A139" w14:textId="75F7B074" w:rsidR="004F61FC" w:rsidRPr="004F61FC" w:rsidRDefault="004F61FC" w:rsidP="004F61FC">
      <w:pPr>
        <w:pStyle w:val="Titulek"/>
        <w:keepNext/>
        <w:ind w:left="0"/>
        <w:rPr>
          <w:ins w:id="228" w:author="Konzal Jan (164745)" w:date="2020-02-21T20:31:00Z"/>
          <w:b w:val="0"/>
        </w:rPr>
      </w:pPr>
    </w:p>
    <w:p w14:paraId="1BE1DF00" w14:textId="30E3B93C" w:rsidR="004F61FC" w:rsidRDefault="004F61FC" w:rsidP="004F61FC">
      <w:pPr>
        <w:pStyle w:val="Titulek"/>
        <w:keepNext/>
        <w:jc w:val="center"/>
      </w:pPr>
      <w:bookmarkStart w:id="229" w:name="_Ref33209722"/>
      <w:r>
        <w:t xml:space="preserve">Tab. </w:t>
      </w:r>
      <w:r w:rsidR="006F65E9">
        <w:fldChar w:fldCharType="begin"/>
      </w:r>
      <w:r w:rsidR="006F65E9">
        <w:instrText xml:space="preserve"> STYLEREF 1 \s </w:instrText>
      </w:r>
      <w:r w:rsidR="006F65E9">
        <w:fldChar w:fldCharType="separate"/>
      </w:r>
      <w:r>
        <w:rPr>
          <w:noProof/>
        </w:rPr>
        <w:t>3</w:t>
      </w:r>
      <w:r w:rsidR="006F65E9">
        <w:rPr>
          <w:noProof/>
        </w:rPr>
        <w:fldChar w:fldCharType="end"/>
      </w:r>
      <w:r>
        <w:t>.</w:t>
      </w:r>
      <w:r w:rsidR="006F65E9">
        <w:fldChar w:fldCharType="begin"/>
      </w:r>
      <w:r w:rsidR="006F65E9">
        <w:instrText xml:space="preserve"> SEQ Tab. \* ARABIC \s 1 </w:instrText>
      </w:r>
      <w:r w:rsidR="006F65E9">
        <w:fldChar w:fldCharType="separate"/>
      </w:r>
      <w:r>
        <w:rPr>
          <w:noProof/>
        </w:rPr>
        <w:t>1</w:t>
      </w:r>
      <w:r w:rsidR="006F65E9">
        <w:rPr>
          <w:noProof/>
        </w:rPr>
        <w:fldChar w:fldCharType="end"/>
      </w:r>
      <w:bookmarkEnd w:id="229"/>
      <w:r>
        <w:t xml:space="preserve">: </w:t>
      </w:r>
      <w:r w:rsidRPr="0038442F">
        <w:t>Vstupní parametry funkcí pro realizaci IIR filtrů</w:t>
      </w:r>
    </w:p>
    <w:tbl>
      <w:tblPr>
        <w:tblW w:w="7180" w:type="dxa"/>
        <w:jc w:val="center"/>
        <w:tblCellMar>
          <w:left w:w="70" w:type="dxa"/>
          <w:right w:w="70" w:type="dxa"/>
        </w:tblCellMar>
        <w:tblLook w:val="04A0" w:firstRow="1" w:lastRow="0" w:firstColumn="1" w:lastColumn="0" w:noHBand="0" w:noVBand="1"/>
      </w:tblPr>
      <w:tblGrid>
        <w:gridCol w:w="3340"/>
        <w:gridCol w:w="972"/>
        <w:gridCol w:w="1102"/>
        <w:gridCol w:w="1102"/>
        <w:gridCol w:w="664"/>
      </w:tblGrid>
      <w:tr w:rsidR="004F61FC" w:rsidRPr="004F61FC" w14:paraId="1D87D3B2" w14:textId="77777777" w:rsidTr="004F61FC">
        <w:trPr>
          <w:trHeight w:val="300"/>
          <w:jc w:val="center"/>
        </w:trPr>
        <w:tc>
          <w:tcPr>
            <w:tcW w:w="3340" w:type="dxa"/>
            <w:vMerge w:val="restart"/>
            <w:tcBorders>
              <w:top w:val="single" w:sz="8" w:space="0" w:color="auto"/>
              <w:left w:val="single" w:sz="8" w:space="0" w:color="auto"/>
              <w:bottom w:val="single" w:sz="8" w:space="0" w:color="000000"/>
              <w:right w:val="single" w:sz="4" w:space="0" w:color="auto"/>
            </w:tcBorders>
            <w:shd w:val="clear" w:color="auto" w:fill="auto"/>
            <w:noWrap/>
            <w:vAlign w:val="center"/>
            <w:hideMark/>
          </w:tcPr>
          <w:p w14:paraId="42E854CB"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Calibri" w:hAnsi="Calibri" w:cs="Calibri"/>
                <w:color w:val="000000"/>
                <w:sz w:val="22"/>
                <w:szCs w:val="22"/>
              </w:rPr>
              <w:t>vstupní parametry</w:t>
            </w:r>
          </w:p>
        </w:tc>
        <w:tc>
          <w:tcPr>
            <w:tcW w:w="3840" w:type="dxa"/>
            <w:gridSpan w:val="4"/>
            <w:tcBorders>
              <w:top w:val="single" w:sz="8" w:space="0" w:color="auto"/>
              <w:left w:val="nil"/>
              <w:bottom w:val="single" w:sz="4" w:space="0" w:color="auto"/>
              <w:right w:val="single" w:sz="8" w:space="0" w:color="000000"/>
            </w:tcBorders>
            <w:shd w:val="clear" w:color="auto" w:fill="auto"/>
            <w:noWrap/>
            <w:vAlign w:val="bottom"/>
            <w:hideMark/>
          </w:tcPr>
          <w:p w14:paraId="6609B594"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Calibri" w:hAnsi="Calibri" w:cs="Calibri"/>
                <w:color w:val="000000"/>
                <w:sz w:val="22"/>
                <w:szCs w:val="22"/>
              </w:rPr>
              <w:t>názvy funkcí</w:t>
            </w:r>
          </w:p>
        </w:tc>
      </w:tr>
      <w:tr w:rsidR="004F61FC" w:rsidRPr="004F61FC" w14:paraId="48E60D73" w14:textId="77777777" w:rsidTr="004F61FC">
        <w:trPr>
          <w:trHeight w:val="315"/>
          <w:jc w:val="center"/>
        </w:trPr>
        <w:tc>
          <w:tcPr>
            <w:tcW w:w="3340" w:type="dxa"/>
            <w:vMerge/>
            <w:tcBorders>
              <w:top w:val="single" w:sz="8" w:space="0" w:color="auto"/>
              <w:left w:val="single" w:sz="8" w:space="0" w:color="auto"/>
              <w:bottom w:val="single" w:sz="8" w:space="0" w:color="000000"/>
              <w:right w:val="single" w:sz="4" w:space="0" w:color="auto"/>
            </w:tcBorders>
            <w:vAlign w:val="center"/>
            <w:hideMark/>
          </w:tcPr>
          <w:p w14:paraId="7ED120D6" w14:textId="77777777" w:rsidR="004F61FC" w:rsidRPr="004F61FC" w:rsidRDefault="004F61FC" w:rsidP="004F61FC">
            <w:pPr>
              <w:spacing w:line="240" w:lineRule="auto"/>
              <w:ind w:left="0"/>
              <w:rPr>
                <w:rFonts w:ascii="Calibri" w:hAnsi="Calibri" w:cs="Calibri"/>
                <w:color w:val="000000"/>
                <w:sz w:val="22"/>
                <w:szCs w:val="22"/>
              </w:rPr>
            </w:pPr>
          </w:p>
        </w:tc>
        <w:tc>
          <w:tcPr>
            <w:tcW w:w="972" w:type="dxa"/>
            <w:tcBorders>
              <w:top w:val="nil"/>
              <w:left w:val="nil"/>
              <w:bottom w:val="single" w:sz="8" w:space="0" w:color="auto"/>
              <w:right w:val="single" w:sz="4" w:space="0" w:color="auto"/>
            </w:tcBorders>
            <w:shd w:val="clear" w:color="auto" w:fill="auto"/>
            <w:noWrap/>
            <w:vAlign w:val="bottom"/>
            <w:hideMark/>
          </w:tcPr>
          <w:p w14:paraId="37E5B564" w14:textId="77777777" w:rsidR="004F61FC" w:rsidRPr="004F61FC" w:rsidRDefault="004F61FC" w:rsidP="004F61FC">
            <w:pPr>
              <w:spacing w:line="240" w:lineRule="auto"/>
              <w:ind w:left="0"/>
              <w:jc w:val="center"/>
              <w:rPr>
                <w:rFonts w:ascii="Calibri" w:hAnsi="Calibri" w:cs="Calibri"/>
                <w:color w:val="000000"/>
                <w:sz w:val="22"/>
                <w:szCs w:val="22"/>
              </w:rPr>
            </w:pPr>
            <w:proofErr w:type="spellStart"/>
            <w:r w:rsidRPr="004F61FC">
              <w:rPr>
                <w:rFonts w:ascii="Calibri" w:hAnsi="Calibri" w:cs="Calibri"/>
                <w:color w:val="000000"/>
                <w:sz w:val="22"/>
                <w:szCs w:val="22"/>
              </w:rPr>
              <w:t>butter</w:t>
            </w:r>
            <w:proofErr w:type="spellEnd"/>
          </w:p>
        </w:tc>
        <w:tc>
          <w:tcPr>
            <w:tcW w:w="1102" w:type="dxa"/>
            <w:tcBorders>
              <w:top w:val="nil"/>
              <w:left w:val="nil"/>
              <w:bottom w:val="single" w:sz="8" w:space="0" w:color="auto"/>
              <w:right w:val="single" w:sz="4" w:space="0" w:color="auto"/>
            </w:tcBorders>
            <w:shd w:val="clear" w:color="auto" w:fill="auto"/>
            <w:noWrap/>
            <w:vAlign w:val="bottom"/>
            <w:hideMark/>
          </w:tcPr>
          <w:p w14:paraId="026C9CB7"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Calibri" w:hAnsi="Calibri" w:cs="Calibri"/>
                <w:color w:val="000000"/>
                <w:sz w:val="22"/>
                <w:szCs w:val="22"/>
              </w:rPr>
              <w:t>cheby1</w:t>
            </w:r>
          </w:p>
        </w:tc>
        <w:tc>
          <w:tcPr>
            <w:tcW w:w="1102" w:type="dxa"/>
            <w:tcBorders>
              <w:top w:val="nil"/>
              <w:left w:val="nil"/>
              <w:bottom w:val="single" w:sz="8" w:space="0" w:color="auto"/>
              <w:right w:val="single" w:sz="4" w:space="0" w:color="auto"/>
            </w:tcBorders>
            <w:shd w:val="clear" w:color="auto" w:fill="auto"/>
            <w:noWrap/>
            <w:vAlign w:val="bottom"/>
            <w:hideMark/>
          </w:tcPr>
          <w:p w14:paraId="1BC4D4BA"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Calibri" w:hAnsi="Calibri" w:cs="Calibri"/>
                <w:color w:val="000000"/>
                <w:sz w:val="22"/>
                <w:szCs w:val="22"/>
              </w:rPr>
              <w:t>cheby2</w:t>
            </w:r>
          </w:p>
        </w:tc>
        <w:tc>
          <w:tcPr>
            <w:tcW w:w="664" w:type="dxa"/>
            <w:tcBorders>
              <w:top w:val="nil"/>
              <w:left w:val="nil"/>
              <w:bottom w:val="single" w:sz="8" w:space="0" w:color="auto"/>
              <w:right w:val="single" w:sz="8" w:space="0" w:color="auto"/>
            </w:tcBorders>
            <w:shd w:val="clear" w:color="auto" w:fill="auto"/>
            <w:noWrap/>
            <w:vAlign w:val="bottom"/>
            <w:hideMark/>
          </w:tcPr>
          <w:p w14:paraId="6921988B" w14:textId="77777777" w:rsidR="004F61FC" w:rsidRPr="004F61FC" w:rsidRDefault="004F61FC" w:rsidP="004F61FC">
            <w:pPr>
              <w:spacing w:line="240" w:lineRule="auto"/>
              <w:ind w:left="0"/>
              <w:jc w:val="center"/>
              <w:rPr>
                <w:rFonts w:ascii="Calibri" w:hAnsi="Calibri" w:cs="Calibri"/>
                <w:color w:val="000000"/>
                <w:sz w:val="22"/>
                <w:szCs w:val="22"/>
              </w:rPr>
            </w:pPr>
            <w:proofErr w:type="spellStart"/>
            <w:r w:rsidRPr="004F61FC">
              <w:rPr>
                <w:rFonts w:ascii="Calibri" w:hAnsi="Calibri" w:cs="Calibri"/>
                <w:color w:val="000000"/>
                <w:sz w:val="22"/>
                <w:szCs w:val="22"/>
              </w:rPr>
              <w:t>ellip</w:t>
            </w:r>
            <w:proofErr w:type="spellEnd"/>
          </w:p>
        </w:tc>
      </w:tr>
      <w:tr w:rsidR="004F61FC" w:rsidRPr="004F61FC" w14:paraId="406D1724" w14:textId="77777777" w:rsidTr="004F61FC">
        <w:trPr>
          <w:trHeight w:val="300"/>
          <w:jc w:val="center"/>
        </w:trPr>
        <w:tc>
          <w:tcPr>
            <w:tcW w:w="3340" w:type="dxa"/>
            <w:tcBorders>
              <w:top w:val="nil"/>
              <w:left w:val="single" w:sz="8" w:space="0" w:color="auto"/>
              <w:bottom w:val="single" w:sz="4" w:space="0" w:color="auto"/>
              <w:right w:val="single" w:sz="4" w:space="0" w:color="auto"/>
            </w:tcBorders>
            <w:shd w:val="clear" w:color="auto" w:fill="auto"/>
            <w:noWrap/>
            <w:vAlign w:val="bottom"/>
            <w:hideMark/>
          </w:tcPr>
          <w:p w14:paraId="3C9EBF68" w14:textId="77777777" w:rsidR="004F61FC" w:rsidRPr="004F61FC" w:rsidRDefault="004F61FC" w:rsidP="004F61FC">
            <w:pPr>
              <w:spacing w:line="240" w:lineRule="auto"/>
              <w:ind w:left="0"/>
              <w:rPr>
                <w:rFonts w:ascii="Calibri" w:hAnsi="Calibri" w:cs="Calibri"/>
                <w:color w:val="000000"/>
                <w:sz w:val="22"/>
                <w:szCs w:val="22"/>
              </w:rPr>
            </w:pPr>
            <w:r w:rsidRPr="004F61FC">
              <w:rPr>
                <w:rFonts w:ascii="Calibri" w:hAnsi="Calibri" w:cs="Calibri"/>
                <w:color w:val="000000"/>
                <w:sz w:val="22"/>
                <w:szCs w:val="22"/>
              </w:rPr>
              <w:t>řád filtru</w:t>
            </w:r>
          </w:p>
        </w:tc>
        <w:tc>
          <w:tcPr>
            <w:tcW w:w="972" w:type="dxa"/>
            <w:tcBorders>
              <w:top w:val="nil"/>
              <w:left w:val="nil"/>
              <w:bottom w:val="single" w:sz="4" w:space="0" w:color="auto"/>
              <w:right w:val="single" w:sz="4" w:space="0" w:color="auto"/>
            </w:tcBorders>
            <w:shd w:val="clear" w:color="auto" w:fill="auto"/>
            <w:noWrap/>
            <w:vAlign w:val="center"/>
            <w:hideMark/>
          </w:tcPr>
          <w:p w14:paraId="3121CF53" w14:textId="77777777" w:rsidR="004F61FC" w:rsidRPr="004F61FC" w:rsidRDefault="004F61FC" w:rsidP="004F61FC">
            <w:pPr>
              <w:spacing w:line="240" w:lineRule="auto"/>
              <w:ind w:left="0"/>
              <w:jc w:val="center"/>
              <w:rPr>
                <w:rFonts w:ascii="Microsoft GothicNeo" w:eastAsia="Microsoft GothicNeo" w:hAnsi="Microsoft GothicNeo" w:cs="Microsoft GothicNeo"/>
                <w:color w:val="000000"/>
                <w:sz w:val="22"/>
                <w:szCs w:val="22"/>
              </w:rPr>
            </w:pPr>
            <w:r w:rsidRPr="004F61FC">
              <w:rPr>
                <w:rFonts w:ascii="MS Gothic" w:eastAsia="MS Gothic" w:hAnsi="MS Gothic" w:cs="MS Gothic" w:hint="eastAsia"/>
                <w:color w:val="000000"/>
                <w:sz w:val="22"/>
                <w:szCs w:val="22"/>
              </w:rPr>
              <w:t>✓</w:t>
            </w:r>
          </w:p>
        </w:tc>
        <w:tc>
          <w:tcPr>
            <w:tcW w:w="1102" w:type="dxa"/>
            <w:tcBorders>
              <w:top w:val="nil"/>
              <w:left w:val="nil"/>
              <w:bottom w:val="single" w:sz="4" w:space="0" w:color="auto"/>
              <w:right w:val="single" w:sz="4" w:space="0" w:color="auto"/>
            </w:tcBorders>
            <w:shd w:val="clear" w:color="auto" w:fill="auto"/>
            <w:noWrap/>
            <w:vAlign w:val="center"/>
            <w:hideMark/>
          </w:tcPr>
          <w:p w14:paraId="791B751F"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1102" w:type="dxa"/>
            <w:tcBorders>
              <w:top w:val="nil"/>
              <w:left w:val="nil"/>
              <w:bottom w:val="single" w:sz="4" w:space="0" w:color="auto"/>
              <w:right w:val="single" w:sz="4" w:space="0" w:color="auto"/>
            </w:tcBorders>
            <w:shd w:val="clear" w:color="auto" w:fill="auto"/>
            <w:noWrap/>
            <w:vAlign w:val="center"/>
            <w:hideMark/>
          </w:tcPr>
          <w:p w14:paraId="2D691B87"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664" w:type="dxa"/>
            <w:tcBorders>
              <w:top w:val="nil"/>
              <w:left w:val="nil"/>
              <w:bottom w:val="single" w:sz="4" w:space="0" w:color="auto"/>
              <w:right w:val="single" w:sz="8" w:space="0" w:color="auto"/>
            </w:tcBorders>
            <w:shd w:val="clear" w:color="auto" w:fill="auto"/>
            <w:noWrap/>
            <w:vAlign w:val="center"/>
            <w:hideMark/>
          </w:tcPr>
          <w:p w14:paraId="3451C7DC"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r>
      <w:tr w:rsidR="004F61FC" w:rsidRPr="004F61FC" w14:paraId="525A6598" w14:textId="77777777" w:rsidTr="004F61FC">
        <w:trPr>
          <w:trHeight w:val="300"/>
          <w:jc w:val="center"/>
        </w:trPr>
        <w:tc>
          <w:tcPr>
            <w:tcW w:w="3340" w:type="dxa"/>
            <w:tcBorders>
              <w:top w:val="nil"/>
              <w:left w:val="single" w:sz="8" w:space="0" w:color="auto"/>
              <w:bottom w:val="single" w:sz="4" w:space="0" w:color="auto"/>
              <w:right w:val="single" w:sz="4" w:space="0" w:color="auto"/>
            </w:tcBorders>
            <w:shd w:val="clear" w:color="auto" w:fill="auto"/>
            <w:noWrap/>
            <w:vAlign w:val="bottom"/>
            <w:hideMark/>
          </w:tcPr>
          <w:p w14:paraId="341DA036" w14:textId="77777777" w:rsidR="004F61FC" w:rsidRPr="004F61FC" w:rsidRDefault="004F61FC" w:rsidP="004F61FC">
            <w:pPr>
              <w:spacing w:line="240" w:lineRule="auto"/>
              <w:ind w:left="0"/>
              <w:rPr>
                <w:rFonts w:ascii="Calibri" w:hAnsi="Calibri" w:cs="Calibri"/>
                <w:color w:val="000000"/>
                <w:sz w:val="22"/>
                <w:szCs w:val="22"/>
              </w:rPr>
            </w:pPr>
            <w:r w:rsidRPr="004F61FC">
              <w:rPr>
                <w:rFonts w:ascii="Calibri" w:hAnsi="Calibri" w:cs="Calibri"/>
                <w:color w:val="000000"/>
                <w:sz w:val="22"/>
                <w:szCs w:val="22"/>
              </w:rPr>
              <w:t xml:space="preserve">mezní frekvence </w:t>
            </w:r>
          </w:p>
        </w:tc>
        <w:tc>
          <w:tcPr>
            <w:tcW w:w="972" w:type="dxa"/>
            <w:tcBorders>
              <w:top w:val="nil"/>
              <w:left w:val="nil"/>
              <w:bottom w:val="single" w:sz="4" w:space="0" w:color="auto"/>
              <w:right w:val="single" w:sz="4" w:space="0" w:color="auto"/>
            </w:tcBorders>
            <w:shd w:val="clear" w:color="auto" w:fill="auto"/>
            <w:noWrap/>
            <w:vAlign w:val="center"/>
            <w:hideMark/>
          </w:tcPr>
          <w:p w14:paraId="6F98132D"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1102" w:type="dxa"/>
            <w:tcBorders>
              <w:top w:val="nil"/>
              <w:left w:val="nil"/>
              <w:bottom w:val="single" w:sz="4" w:space="0" w:color="auto"/>
              <w:right w:val="single" w:sz="4" w:space="0" w:color="auto"/>
            </w:tcBorders>
            <w:shd w:val="clear" w:color="auto" w:fill="auto"/>
            <w:noWrap/>
            <w:vAlign w:val="center"/>
            <w:hideMark/>
          </w:tcPr>
          <w:p w14:paraId="3824A434"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1102" w:type="dxa"/>
            <w:tcBorders>
              <w:top w:val="nil"/>
              <w:left w:val="nil"/>
              <w:bottom w:val="single" w:sz="4" w:space="0" w:color="auto"/>
              <w:right w:val="single" w:sz="4" w:space="0" w:color="auto"/>
            </w:tcBorders>
            <w:shd w:val="clear" w:color="auto" w:fill="auto"/>
            <w:noWrap/>
            <w:vAlign w:val="center"/>
            <w:hideMark/>
          </w:tcPr>
          <w:p w14:paraId="70BC264B"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664" w:type="dxa"/>
            <w:tcBorders>
              <w:top w:val="nil"/>
              <w:left w:val="nil"/>
              <w:bottom w:val="single" w:sz="4" w:space="0" w:color="auto"/>
              <w:right w:val="single" w:sz="8" w:space="0" w:color="auto"/>
            </w:tcBorders>
            <w:shd w:val="clear" w:color="auto" w:fill="auto"/>
            <w:noWrap/>
            <w:vAlign w:val="center"/>
            <w:hideMark/>
          </w:tcPr>
          <w:p w14:paraId="7D160F6B"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r>
      <w:tr w:rsidR="004F61FC" w:rsidRPr="004F61FC" w14:paraId="6B77C35F" w14:textId="77777777" w:rsidTr="004F61FC">
        <w:trPr>
          <w:trHeight w:val="300"/>
          <w:jc w:val="center"/>
        </w:trPr>
        <w:tc>
          <w:tcPr>
            <w:tcW w:w="3340" w:type="dxa"/>
            <w:tcBorders>
              <w:top w:val="nil"/>
              <w:left w:val="single" w:sz="8" w:space="0" w:color="auto"/>
              <w:bottom w:val="single" w:sz="4" w:space="0" w:color="auto"/>
              <w:right w:val="single" w:sz="4" w:space="0" w:color="auto"/>
            </w:tcBorders>
            <w:shd w:val="clear" w:color="auto" w:fill="auto"/>
            <w:noWrap/>
            <w:vAlign w:val="bottom"/>
            <w:hideMark/>
          </w:tcPr>
          <w:p w14:paraId="70F85D72" w14:textId="77777777" w:rsidR="004F61FC" w:rsidRPr="004F61FC" w:rsidRDefault="004F61FC" w:rsidP="004F61FC">
            <w:pPr>
              <w:spacing w:line="240" w:lineRule="auto"/>
              <w:ind w:left="0"/>
              <w:rPr>
                <w:rFonts w:ascii="Calibri" w:hAnsi="Calibri" w:cs="Calibri"/>
                <w:color w:val="000000"/>
                <w:sz w:val="22"/>
                <w:szCs w:val="22"/>
              </w:rPr>
            </w:pPr>
            <w:r w:rsidRPr="004F61FC">
              <w:rPr>
                <w:rFonts w:ascii="Calibri" w:hAnsi="Calibri" w:cs="Calibri"/>
                <w:color w:val="000000"/>
                <w:sz w:val="22"/>
                <w:szCs w:val="22"/>
              </w:rPr>
              <w:t>tip filtru</w:t>
            </w:r>
          </w:p>
        </w:tc>
        <w:tc>
          <w:tcPr>
            <w:tcW w:w="972" w:type="dxa"/>
            <w:tcBorders>
              <w:top w:val="nil"/>
              <w:left w:val="nil"/>
              <w:bottom w:val="single" w:sz="4" w:space="0" w:color="auto"/>
              <w:right w:val="single" w:sz="4" w:space="0" w:color="auto"/>
            </w:tcBorders>
            <w:shd w:val="clear" w:color="auto" w:fill="auto"/>
            <w:noWrap/>
            <w:vAlign w:val="center"/>
            <w:hideMark/>
          </w:tcPr>
          <w:p w14:paraId="0325C778"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1102" w:type="dxa"/>
            <w:tcBorders>
              <w:top w:val="nil"/>
              <w:left w:val="nil"/>
              <w:bottom w:val="single" w:sz="4" w:space="0" w:color="auto"/>
              <w:right w:val="single" w:sz="4" w:space="0" w:color="auto"/>
            </w:tcBorders>
            <w:shd w:val="clear" w:color="auto" w:fill="auto"/>
            <w:noWrap/>
            <w:vAlign w:val="center"/>
            <w:hideMark/>
          </w:tcPr>
          <w:p w14:paraId="5B61ED2E"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1102" w:type="dxa"/>
            <w:tcBorders>
              <w:top w:val="nil"/>
              <w:left w:val="nil"/>
              <w:bottom w:val="single" w:sz="4" w:space="0" w:color="auto"/>
              <w:right w:val="single" w:sz="4" w:space="0" w:color="auto"/>
            </w:tcBorders>
            <w:shd w:val="clear" w:color="auto" w:fill="auto"/>
            <w:noWrap/>
            <w:vAlign w:val="center"/>
            <w:hideMark/>
          </w:tcPr>
          <w:p w14:paraId="56D4EC75"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664" w:type="dxa"/>
            <w:tcBorders>
              <w:top w:val="nil"/>
              <w:left w:val="nil"/>
              <w:bottom w:val="single" w:sz="4" w:space="0" w:color="auto"/>
              <w:right w:val="single" w:sz="8" w:space="0" w:color="auto"/>
            </w:tcBorders>
            <w:shd w:val="clear" w:color="auto" w:fill="auto"/>
            <w:noWrap/>
            <w:vAlign w:val="center"/>
            <w:hideMark/>
          </w:tcPr>
          <w:p w14:paraId="418020D1"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r>
      <w:tr w:rsidR="004F61FC" w:rsidRPr="004F61FC" w14:paraId="44631C07" w14:textId="77777777" w:rsidTr="004F61FC">
        <w:trPr>
          <w:trHeight w:val="300"/>
          <w:jc w:val="center"/>
        </w:trPr>
        <w:tc>
          <w:tcPr>
            <w:tcW w:w="3340" w:type="dxa"/>
            <w:tcBorders>
              <w:top w:val="nil"/>
              <w:left w:val="single" w:sz="8" w:space="0" w:color="auto"/>
              <w:bottom w:val="single" w:sz="4" w:space="0" w:color="auto"/>
              <w:right w:val="single" w:sz="4" w:space="0" w:color="auto"/>
            </w:tcBorders>
            <w:shd w:val="clear" w:color="auto" w:fill="auto"/>
            <w:noWrap/>
            <w:vAlign w:val="bottom"/>
            <w:hideMark/>
          </w:tcPr>
          <w:p w14:paraId="6C8EFE5B" w14:textId="77777777" w:rsidR="004F61FC" w:rsidRPr="004F61FC" w:rsidRDefault="004F61FC" w:rsidP="004F61FC">
            <w:pPr>
              <w:spacing w:line="240" w:lineRule="auto"/>
              <w:ind w:left="0"/>
              <w:rPr>
                <w:rFonts w:ascii="Calibri" w:hAnsi="Calibri" w:cs="Calibri"/>
                <w:color w:val="000000"/>
                <w:sz w:val="22"/>
                <w:szCs w:val="22"/>
              </w:rPr>
            </w:pPr>
            <w:r w:rsidRPr="004F61FC">
              <w:rPr>
                <w:rFonts w:ascii="Calibri" w:hAnsi="Calibri" w:cs="Calibri"/>
                <w:color w:val="000000"/>
                <w:sz w:val="22"/>
                <w:szCs w:val="22"/>
              </w:rPr>
              <w:t>velikost zvlnění [dB]</w:t>
            </w:r>
          </w:p>
        </w:tc>
        <w:tc>
          <w:tcPr>
            <w:tcW w:w="972" w:type="dxa"/>
            <w:tcBorders>
              <w:top w:val="nil"/>
              <w:left w:val="nil"/>
              <w:bottom w:val="single" w:sz="4" w:space="0" w:color="auto"/>
              <w:right w:val="single" w:sz="4" w:space="0" w:color="auto"/>
            </w:tcBorders>
            <w:shd w:val="clear" w:color="auto" w:fill="auto"/>
            <w:noWrap/>
            <w:vAlign w:val="center"/>
            <w:hideMark/>
          </w:tcPr>
          <w:p w14:paraId="44C0EA29"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Calibri" w:hAnsi="Calibri" w:cs="Calibri"/>
                <w:color w:val="000000"/>
                <w:sz w:val="22"/>
                <w:szCs w:val="22"/>
              </w:rPr>
              <w:t> </w:t>
            </w:r>
          </w:p>
        </w:tc>
        <w:tc>
          <w:tcPr>
            <w:tcW w:w="1102" w:type="dxa"/>
            <w:tcBorders>
              <w:top w:val="nil"/>
              <w:left w:val="nil"/>
              <w:bottom w:val="single" w:sz="4" w:space="0" w:color="auto"/>
              <w:right w:val="single" w:sz="4" w:space="0" w:color="auto"/>
            </w:tcBorders>
            <w:shd w:val="clear" w:color="auto" w:fill="auto"/>
            <w:noWrap/>
            <w:vAlign w:val="center"/>
            <w:hideMark/>
          </w:tcPr>
          <w:p w14:paraId="37E3FF89"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1102" w:type="dxa"/>
            <w:tcBorders>
              <w:top w:val="nil"/>
              <w:left w:val="nil"/>
              <w:bottom w:val="single" w:sz="4" w:space="0" w:color="auto"/>
              <w:right w:val="single" w:sz="4" w:space="0" w:color="auto"/>
            </w:tcBorders>
            <w:shd w:val="clear" w:color="auto" w:fill="auto"/>
            <w:noWrap/>
            <w:vAlign w:val="center"/>
            <w:hideMark/>
          </w:tcPr>
          <w:p w14:paraId="40CF000A"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Calibri" w:hAnsi="Calibri" w:cs="Calibri"/>
                <w:color w:val="000000"/>
                <w:sz w:val="22"/>
                <w:szCs w:val="22"/>
              </w:rPr>
              <w:t> </w:t>
            </w:r>
          </w:p>
        </w:tc>
        <w:tc>
          <w:tcPr>
            <w:tcW w:w="664" w:type="dxa"/>
            <w:tcBorders>
              <w:top w:val="nil"/>
              <w:left w:val="nil"/>
              <w:bottom w:val="single" w:sz="4" w:space="0" w:color="auto"/>
              <w:right w:val="single" w:sz="8" w:space="0" w:color="auto"/>
            </w:tcBorders>
            <w:shd w:val="clear" w:color="auto" w:fill="auto"/>
            <w:noWrap/>
            <w:vAlign w:val="center"/>
            <w:hideMark/>
          </w:tcPr>
          <w:p w14:paraId="60414E3B"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r>
      <w:tr w:rsidR="004F61FC" w:rsidRPr="004F61FC" w14:paraId="0C3988DF" w14:textId="77777777" w:rsidTr="004F61FC">
        <w:trPr>
          <w:trHeight w:val="315"/>
          <w:jc w:val="center"/>
        </w:trPr>
        <w:tc>
          <w:tcPr>
            <w:tcW w:w="3340" w:type="dxa"/>
            <w:tcBorders>
              <w:top w:val="nil"/>
              <w:left w:val="single" w:sz="8" w:space="0" w:color="auto"/>
              <w:bottom w:val="single" w:sz="8" w:space="0" w:color="auto"/>
              <w:right w:val="single" w:sz="4" w:space="0" w:color="auto"/>
            </w:tcBorders>
            <w:shd w:val="clear" w:color="auto" w:fill="auto"/>
            <w:noWrap/>
            <w:vAlign w:val="bottom"/>
            <w:hideMark/>
          </w:tcPr>
          <w:p w14:paraId="29371648" w14:textId="77777777" w:rsidR="004F61FC" w:rsidRPr="004F61FC" w:rsidRDefault="004F61FC" w:rsidP="004F61FC">
            <w:pPr>
              <w:spacing w:line="240" w:lineRule="auto"/>
              <w:ind w:left="0"/>
              <w:rPr>
                <w:rFonts w:ascii="Calibri" w:hAnsi="Calibri" w:cs="Calibri"/>
                <w:color w:val="000000"/>
                <w:sz w:val="22"/>
                <w:szCs w:val="22"/>
              </w:rPr>
            </w:pPr>
            <w:r w:rsidRPr="004F61FC">
              <w:rPr>
                <w:rFonts w:ascii="Calibri" w:hAnsi="Calibri" w:cs="Calibri"/>
                <w:color w:val="000000"/>
                <w:sz w:val="22"/>
                <w:szCs w:val="22"/>
              </w:rPr>
              <w:t>útlum v nepropustném pásmu [dB]</w:t>
            </w:r>
          </w:p>
        </w:tc>
        <w:tc>
          <w:tcPr>
            <w:tcW w:w="972" w:type="dxa"/>
            <w:tcBorders>
              <w:top w:val="nil"/>
              <w:left w:val="nil"/>
              <w:bottom w:val="single" w:sz="8" w:space="0" w:color="auto"/>
              <w:right w:val="single" w:sz="4" w:space="0" w:color="auto"/>
            </w:tcBorders>
            <w:shd w:val="clear" w:color="auto" w:fill="auto"/>
            <w:noWrap/>
            <w:vAlign w:val="center"/>
            <w:hideMark/>
          </w:tcPr>
          <w:p w14:paraId="415E848C"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Calibri" w:hAnsi="Calibri" w:cs="Calibri"/>
                <w:color w:val="000000"/>
                <w:sz w:val="22"/>
                <w:szCs w:val="22"/>
              </w:rPr>
              <w:t> </w:t>
            </w:r>
          </w:p>
        </w:tc>
        <w:tc>
          <w:tcPr>
            <w:tcW w:w="1102" w:type="dxa"/>
            <w:tcBorders>
              <w:top w:val="nil"/>
              <w:left w:val="nil"/>
              <w:bottom w:val="single" w:sz="8" w:space="0" w:color="auto"/>
              <w:right w:val="single" w:sz="4" w:space="0" w:color="auto"/>
            </w:tcBorders>
            <w:shd w:val="clear" w:color="auto" w:fill="auto"/>
            <w:noWrap/>
            <w:vAlign w:val="center"/>
            <w:hideMark/>
          </w:tcPr>
          <w:p w14:paraId="620FD822"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Calibri" w:hAnsi="Calibri" w:cs="Calibri"/>
                <w:color w:val="000000"/>
                <w:sz w:val="22"/>
                <w:szCs w:val="22"/>
              </w:rPr>
              <w:t> </w:t>
            </w:r>
          </w:p>
        </w:tc>
        <w:tc>
          <w:tcPr>
            <w:tcW w:w="1102" w:type="dxa"/>
            <w:tcBorders>
              <w:top w:val="nil"/>
              <w:left w:val="nil"/>
              <w:bottom w:val="single" w:sz="8" w:space="0" w:color="auto"/>
              <w:right w:val="single" w:sz="4" w:space="0" w:color="auto"/>
            </w:tcBorders>
            <w:shd w:val="clear" w:color="auto" w:fill="auto"/>
            <w:noWrap/>
            <w:vAlign w:val="center"/>
            <w:hideMark/>
          </w:tcPr>
          <w:p w14:paraId="14E37210"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c>
          <w:tcPr>
            <w:tcW w:w="664" w:type="dxa"/>
            <w:tcBorders>
              <w:top w:val="nil"/>
              <w:left w:val="nil"/>
              <w:bottom w:val="single" w:sz="8" w:space="0" w:color="auto"/>
              <w:right w:val="single" w:sz="8" w:space="0" w:color="auto"/>
            </w:tcBorders>
            <w:shd w:val="clear" w:color="auto" w:fill="auto"/>
            <w:noWrap/>
            <w:vAlign w:val="center"/>
            <w:hideMark/>
          </w:tcPr>
          <w:p w14:paraId="749B7DE4" w14:textId="77777777" w:rsidR="004F61FC" w:rsidRPr="004F61FC" w:rsidRDefault="004F61FC" w:rsidP="004F61FC">
            <w:pPr>
              <w:spacing w:line="240" w:lineRule="auto"/>
              <w:ind w:left="0"/>
              <w:jc w:val="center"/>
              <w:rPr>
                <w:rFonts w:ascii="Calibri" w:hAnsi="Calibri" w:cs="Calibri"/>
                <w:color w:val="000000"/>
                <w:sz w:val="22"/>
                <w:szCs w:val="22"/>
              </w:rPr>
            </w:pPr>
            <w:r w:rsidRPr="004F61FC">
              <w:rPr>
                <w:rFonts w:ascii="Segoe UI Symbol" w:hAnsi="Segoe UI Symbol" w:cs="Segoe UI Symbol"/>
                <w:color w:val="000000"/>
                <w:sz w:val="22"/>
                <w:szCs w:val="22"/>
              </w:rPr>
              <w:t>✓</w:t>
            </w:r>
          </w:p>
        </w:tc>
      </w:tr>
    </w:tbl>
    <w:p w14:paraId="790C9BFD" w14:textId="77777777" w:rsidR="004F61FC" w:rsidRDefault="004F61FC" w:rsidP="00B01F74">
      <w:pPr>
        <w:pStyle w:val="BPDPNormln"/>
      </w:pPr>
    </w:p>
    <w:p w14:paraId="54524FA6" w14:textId="77777777" w:rsidR="00E13F6B" w:rsidRDefault="00E13F6B" w:rsidP="00B01F74">
      <w:pPr>
        <w:pStyle w:val="BPDPNormln"/>
      </w:pPr>
    </w:p>
    <w:p w14:paraId="21D0265D" w14:textId="719CF213" w:rsidR="00A87B5B" w:rsidRDefault="00C00D7D" w:rsidP="00B01F74">
      <w:pPr>
        <w:pStyle w:val="BPDPNormln"/>
      </w:pPr>
      <w:r>
        <w:t>Pokud je mezní frekvence definována dvouprvkovým vektorem funkce</w:t>
      </w:r>
      <w:r w:rsidR="0007407C">
        <w:t>,</w:t>
      </w:r>
      <w:r>
        <w:t xml:space="preserve"> vytvoří pásmovou propust nebo pásmovou zádrž</w:t>
      </w:r>
      <w:r w:rsidR="00AE6565">
        <w:t>, kde první prvek vektoru je dolní mezní frekvence, a druhým prvkem je horní mezní frekvence.</w:t>
      </w:r>
      <w:r>
        <w:t xml:space="preserve"> Mezní kmitočet může nabývat hodnot 0 až 1</w:t>
      </w:r>
      <w:r w:rsidR="00AE6565">
        <w:t>, kde hodnota 1 představuje polovinu vzorkovacího kmitočtu. [5]</w:t>
      </w:r>
    </w:p>
    <w:p w14:paraId="495C7229" w14:textId="77777777" w:rsidR="00DF4BD4" w:rsidRDefault="00DF4BD4" w:rsidP="00B01F74">
      <w:pPr>
        <w:pStyle w:val="BPDPNormln"/>
      </w:pPr>
    </w:p>
    <w:p w14:paraId="7A946775" w14:textId="77777777" w:rsidR="00BA6B17" w:rsidRDefault="00BA6B17" w:rsidP="00BA6B17">
      <w:pPr>
        <w:pStyle w:val="Nadpis3"/>
      </w:pPr>
      <w:bookmarkStart w:id="230" w:name="_Toc32325346"/>
      <w:r>
        <w:t>Banky filtrů</w:t>
      </w:r>
      <w:bookmarkEnd w:id="230"/>
    </w:p>
    <w:p w14:paraId="6F99B40C" w14:textId="53DAA48B" w:rsidR="00267057" w:rsidRDefault="0008007D" w:rsidP="00EB4EBE">
      <w:pPr>
        <w:pStyle w:val="BPDPNormln"/>
      </w:pPr>
      <w:r>
        <w:t xml:space="preserve">Pro rozdělení signálu na jednotlivé frekvenční pásma bude použita banka filtrů. </w:t>
      </w:r>
      <w:commentRangeStart w:id="231"/>
      <w:r>
        <w:t>V tuto chvíli</w:t>
      </w:r>
      <w:r w:rsidR="00267057">
        <w:t xml:space="preserve"> není jasné,</w:t>
      </w:r>
      <w:r>
        <w:t xml:space="preserve"> na kolik frekvenčních pásem bude třeba signál rozdělit, aby mohly být jednotlivé údery správně klasifikovány. Pro začátek bude banka filtr</w:t>
      </w:r>
      <w:r w:rsidR="00DE0CD0">
        <w:t>ů</w:t>
      </w:r>
      <w:r>
        <w:t xml:space="preserve"> nastavena na základě fyziologie lidského sluchu. Později bude experimentálně určen počet potřebných frekvenčních pásem pro</w:t>
      </w:r>
      <w:r w:rsidR="00267057">
        <w:t xml:space="preserve"> správnou klasifikaci signálu.</w:t>
      </w:r>
      <w:commentRangeEnd w:id="231"/>
      <w:r w:rsidR="009A1B5E">
        <w:rPr>
          <w:rStyle w:val="Odkaznakoment"/>
          <w:color w:val="auto"/>
        </w:rPr>
        <w:commentReference w:id="231"/>
      </w:r>
    </w:p>
    <w:p w14:paraId="06501AA8" w14:textId="6F89681F" w:rsidR="00B158F7" w:rsidRDefault="0008007D" w:rsidP="00EB4EBE">
      <w:pPr>
        <w:pStyle w:val="BPDPNormln"/>
      </w:pPr>
      <w:r>
        <w:t xml:space="preserve"> </w:t>
      </w:r>
      <w:r w:rsidR="00912ABC">
        <w:t xml:space="preserve">Podle Harvey </w:t>
      </w:r>
      <w:proofErr w:type="spellStart"/>
      <w:r w:rsidR="00912ABC">
        <w:t>Fletchrea</w:t>
      </w:r>
      <w:proofErr w:type="spellEnd"/>
      <w:r w:rsidR="00912ABC">
        <w:t xml:space="preserve"> j</w:t>
      </w:r>
      <w:r w:rsidR="003B25E6">
        <w:t xml:space="preserve">e-li </w:t>
      </w:r>
      <w:r w:rsidR="00912ABC">
        <w:t xml:space="preserve">tón maskován bílím šumem, na maskování se podílí jen určité pásmo spektra, které leží v okolí maskovaného tónu. Rozsah toho pásma se nazývá šířka kritického pásma. V lidském sluchovém ústrojí šířka kritického pásma odpovídá konstantní vzdálenosti na bazilární membráně.  </w:t>
      </w:r>
      <w:r w:rsidR="00740984" w:rsidRPr="00740984">
        <w:t xml:space="preserve">Eberhard </w:t>
      </w:r>
      <w:proofErr w:type="spellStart"/>
      <w:r w:rsidR="00740984" w:rsidRPr="00740984">
        <w:t>Zwicker</w:t>
      </w:r>
      <w:proofErr w:type="spellEnd"/>
      <w:r w:rsidR="00740984">
        <w:t xml:space="preserve"> na základě svých psycho akustických měření stanovil jednotlivým pásmům jejích střední kmitočty a šířky pásma. </w:t>
      </w:r>
      <w:r w:rsidR="007968A0">
        <w:t xml:space="preserve">Pro aproximaci šířky kritického pásma podle </w:t>
      </w:r>
      <w:r w:rsidR="007968A0" w:rsidRPr="00740984">
        <w:t xml:space="preserve">Eberhard </w:t>
      </w:r>
      <w:proofErr w:type="spellStart"/>
      <w:r w:rsidR="007968A0" w:rsidRPr="00740984">
        <w:t>Zwicker</w:t>
      </w:r>
      <w:proofErr w:type="spellEnd"/>
      <w:r w:rsidR="007968A0">
        <w:t xml:space="preserve"> se</w:t>
      </w:r>
      <w:r w:rsidR="00520F59">
        <w:t> </w:t>
      </w:r>
      <w:r w:rsidR="007968A0">
        <w:t>používá banka třetino-oktávových filtrů. [6, 7, 18]</w:t>
      </w:r>
    </w:p>
    <w:p w14:paraId="466A6289" w14:textId="2B659A45" w:rsidR="007968A0" w:rsidRDefault="007968A0" w:rsidP="00EB4EBE">
      <w:pPr>
        <w:pStyle w:val="BPDPNormln"/>
      </w:pPr>
      <w:r>
        <w:t xml:space="preserve">Střední kmitočty oktávových a </w:t>
      </w:r>
      <w:proofErr w:type="spellStart"/>
      <w:r>
        <w:t>zlomko</w:t>
      </w:r>
      <w:proofErr w:type="spellEnd"/>
      <w:r>
        <w:t xml:space="preserve">-oktávových filtrů se počítají dle vztahu </w:t>
      </w:r>
      <w:r>
        <w:fldChar w:fldCharType="begin"/>
      </w:r>
      <w:r>
        <w:instrText xml:space="preserve"> REF _Ref33226560 \h </w:instrText>
      </w:r>
      <w:r>
        <w:fldChar w:fldCharType="separate"/>
      </w:r>
      <w:r>
        <w:t>(</w:t>
      </w:r>
      <w:r>
        <w:rPr>
          <w:noProof/>
        </w:rPr>
        <w:t>3</w:t>
      </w:r>
      <w:r>
        <w:t>.</w:t>
      </w:r>
      <w:r>
        <w:rPr>
          <w:noProof/>
        </w:rPr>
        <w:t>11</w:t>
      </w:r>
      <w:r>
        <w:t>)</w:t>
      </w:r>
      <w:r>
        <w:fldChar w:fldCharType="end"/>
      </w:r>
      <w:r>
        <w:t xml:space="preserve"> pro lichý počet pásem na oktávu a podle vztahu </w:t>
      </w:r>
      <w:r>
        <w:fldChar w:fldCharType="begin"/>
      </w:r>
      <w:r>
        <w:instrText xml:space="preserve"> REF _Ref33226601 \h </w:instrText>
      </w:r>
      <w:r>
        <w:fldChar w:fldCharType="separate"/>
      </w:r>
      <w:r>
        <w:t>(</w:t>
      </w:r>
      <w:r>
        <w:rPr>
          <w:noProof/>
        </w:rPr>
        <w:t>3</w:t>
      </w:r>
      <w:r>
        <w:t>.</w:t>
      </w:r>
      <w:r>
        <w:rPr>
          <w:noProof/>
        </w:rPr>
        <w:t>12</w:t>
      </w:r>
      <w:r>
        <w:t>)</w:t>
      </w:r>
      <w:r>
        <w:fldChar w:fldCharType="end"/>
      </w:r>
      <w:r>
        <w:t xml:space="preserve"> pro sudý počet</w:t>
      </w:r>
      <w:r w:rsidR="00812672">
        <w:t xml:space="preserve"> pásem na</w:t>
      </w:r>
      <w:r w:rsidR="00520F59">
        <w:t> </w:t>
      </w:r>
      <w:r w:rsidR="00812672">
        <w:t>oktávu. [6]</w:t>
      </w:r>
    </w:p>
    <w:p w14:paraId="3BFCE1B8" w14:textId="6F6C1AB2" w:rsidR="007968A0" w:rsidRDefault="007968A0" w:rsidP="00EB4EBE">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7968A0" w14:paraId="2A208360" w14:textId="77777777" w:rsidTr="007656C5">
        <w:tc>
          <w:tcPr>
            <w:tcW w:w="750" w:type="pct"/>
          </w:tcPr>
          <w:p w14:paraId="1D8C03CE" w14:textId="77777777" w:rsidR="007968A0" w:rsidRDefault="007968A0" w:rsidP="008B45A1"/>
        </w:tc>
        <w:tc>
          <w:tcPr>
            <w:tcW w:w="0" w:type="auto"/>
          </w:tcPr>
          <w:p w14:paraId="1F7AAA37" w14:textId="08597D18" w:rsidR="007968A0" w:rsidRDefault="006F65E9" w:rsidP="00B509D7">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G</m:t>
                    </m:r>
                  </m:e>
                  <m:sup>
                    <m:f>
                      <m:fPr>
                        <m:ctrlPr>
                          <w:rPr>
                            <w:rFonts w:ascii="Cambria Math" w:hAnsi="Cambria Math"/>
                            <w:i/>
                          </w:rPr>
                        </m:ctrlPr>
                      </m:fPr>
                      <m:num>
                        <m:r>
                          <w:rPr>
                            <w:rFonts w:ascii="Cambria Math" w:hAnsi="Cambria Math"/>
                          </w:rPr>
                          <m:t>x</m:t>
                        </m:r>
                      </m:num>
                      <m:den>
                        <m:r>
                          <w:rPr>
                            <w:rFonts w:ascii="Cambria Math" w:hAnsi="Cambria Math"/>
                          </w:rPr>
                          <m:t>n</m:t>
                        </m:r>
                      </m:den>
                    </m:f>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ref</m:t>
                    </m:r>
                  </m:sub>
                </m:sSub>
              </m:oMath>
            </m:oMathPara>
          </w:p>
        </w:tc>
        <w:tc>
          <w:tcPr>
            <w:tcW w:w="750" w:type="pct"/>
            <w:tcMar>
              <w:right w:w="0" w:type="dxa"/>
            </w:tcMar>
            <w:vAlign w:val="center"/>
          </w:tcPr>
          <w:p w14:paraId="3FE0B22F" w14:textId="10C03061" w:rsidR="007968A0" w:rsidRDefault="007968A0" w:rsidP="00812672">
            <w:pPr>
              <w:jc w:val="right"/>
            </w:pPr>
            <w:bookmarkStart w:id="232" w:name="_Ref33226560"/>
            <w:r>
              <w:t>(</w:t>
            </w:r>
            <w:r w:rsidR="006F65E9">
              <w:fldChar w:fldCharType="begin"/>
            </w:r>
            <w:r w:rsidR="006F65E9">
              <w:instrText xml:space="preserve"> STYLEREF 1 \s </w:instrText>
            </w:r>
            <w:r w:rsidR="006F65E9">
              <w:fldChar w:fldCharType="separate"/>
            </w:r>
            <w:r w:rsidR="0042187D">
              <w:rPr>
                <w:noProof/>
              </w:rPr>
              <w:t>3</w:t>
            </w:r>
            <w:r w:rsidR="006F65E9">
              <w:rPr>
                <w:noProof/>
              </w:rPr>
              <w:fldChar w:fldCharType="end"/>
            </w:r>
            <w:r w:rsidR="0042187D">
              <w:t>.</w:t>
            </w:r>
            <w:r w:rsidR="006F65E9">
              <w:fldChar w:fldCharType="begin"/>
            </w:r>
            <w:r w:rsidR="006F65E9">
              <w:instrText xml:space="preserve"> SEQ Rovnice \* ARABIC \s 1 </w:instrText>
            </w:r>
            <w:r w:rsidR="006F65E9">
              <w:fldChar w:fldCharType="separate"/>
            </w:r>
            <w:r w:rsidR="0042187D">
              <w:rPr>
                <w:noProof/>
              </w:rPr>
              <w:t>12</w:t>
            </w:r>
            <w:r w:rsidR="006F65E9">
              <w:rPr>
                <w:noProof/>
              </w:rPr>
              <w:fldChar w:fldCharType="end"/>
            </w:r>
            <w:r>
              <w:t>)</w:t>
            </w:r>
            <w:bookmarkEnd w:id="232"/>
          </w:p>
        </w:tc>
      </w:tr>
    </w:tbl>
    <w:p w14:paraId="21490A1D" w14:textId="6C20B2CB" w:rsidR="007968A0" w:rsidRDefault="007968A0" w:rsidP="007968A0">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7968A0" w14:paraId="5080AFB1" w14:textId="77777777" w:rsidTr="007656C5">
        <w:tc>
          <w:tcPr>
            <w:tcW w:w="750" w:type="pct"/>
          </w:tcPr>
          <w:p w14:paraId="42C97EC8" w14:textId="77777777" w:rsidR="007968A0" w:rsidRDefault="007968A0" w:rsidP="008B45A1"/>
        </w:tc>
        <w:tc>
          <w:tcPr>
            <w:tcW w:w="0" w:type="auto"/>
          </w:tcPr>
          <w:p w14:paraId="47118ED4" w14:textId="5DE9B0FE" w:rsidR="007968A0" w:rsidRDefault="006F65E9" w:rsidP="00B509D7">
            <w:pPr>
              <w:jc w:val="center"/>
            </w:pPr>
            <m:oMathPara>
              <m:oMath>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sSup>
                  <m:sSupPr>
                    <m:ctrlPr>
                      <w:rPr>
                        <w:rFonts w:ascii="Cambria Math" w:hAnsi="Cambria Math"/>
                        <w:i/>
                      </w:rPr>
                    </m:ctrlPr>
                  </m:sSupPr>
                  <m:e>
                    <m:r>
                      <w:rPr>
                        <w:rFonts w:ascii="Cambria Math" w:hAnsi="Cambria Math"/>
                      </w:rPr>
                      <m:t>G</m:t>
                    </m:r>
                  </m:e>
                  <m:sup>
                    <m:f>
                      <m:fPr>
                        <m:ctrlPr>
                          <w:rPr>
                            <w:rFonts w:ascii="Cambria Math" w:hAnsi="Cambria Math"/>
                            <w:i/>
                          </w:rPr>
                        </m:ctrlPr>
                      </m:fPr>
                      <m:num>
                        <m:r>
                          <w:rPr>
                            <w:rFonts w:ascii="Cambria Math" w:hAnsi="Cambria Math"/>
                          </w:rPr>
                          <m:t>2x+1</m:t>
                        </m:r>
                      </m:num>
                      <m:den>
                        <m:r>
                          <w:rPr>
                            <w:rFonts w:ascii="Cambria Math" w:hAnsi="Cambria Math"/>
                          </w:rPr>
                          <m:t>2n</m:t>
                        </m:r>
                      </m:den>
                    </m:f>
                  </m:sup>
                </m:sSup>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ref</m:t>
                    </m:r>
                  </m:sub>
                </m:sSub>
              </m:oMath>
            </m:oMathPara>
          </w:p>
        </w:tc>
        <w:tc>
          <w:tcPr>
            <w:tcW w:w="750" w:type="pct"/>
            <w:tcMar>
              <w:right w:w="0" w:type="dxa"/>
            </w:tcMar>
            <w:vAlign w:val="center"/>
          </w:tcPr>
          <w:p w14:paraId="07A1427F" w14:textId="73D6651B" w:rsidR="007968A0" w:rsidRDefault="007968A0" w:rsidP="00812672">
            <w:pPr>
              <w:jc w:val="right"/>
            </w:pPr>
            <w:bookmarkStart w:id="233" w:name="_Ref33226601"/>
            <w:r>
              <w:t>(</w:t>
            </w:r>
            <w:r w:rsidR="006F65E9">
              <w:fldChar w:fldCharType="begin"/>
            </w:r>
            <w:r w:rsidR="006F65E9">
              <w:instrText xml:space="preserve"> STYLEREF 1 \s </w:instrText>
            </w:r>
            <w:r w:rsidR="006F65E9">
              <w:fldChar w:fldCharType="separate"/>
            </w:r>
            <w:r w:rsidR="0042187D">
              <w:rPr>
                <w:noProof/>
              </w:rPr>
              <w:t>3</w:t>
            </w:r>
            <w:r w:rsidR="006F65E9">
              <w:rPr>
                <w:noProof/>
              </w:rPr>
              <w:fldChar w:fldCharType="end"/>
            </w:r>
            <w:r w:rsidR="0042187D">
              <w:t>.</w:t>
            </w:r>
            <w:r w:rsidR="006F65E9">
              <w:fldChar w:fldCharType="begin"/>
            </w:r>
            <w:r w:rsidR="006F65E9">
              <w:instrText xml:space="preserve"> SEQ Rovnice \* ARABIC \s 1 </w:instrText>
            </w:r>
            <w:r w:rsidR="006F65E9">
              <w:fldChar w:fldCharType="separate"/>
            </w:r>
            <w:r w:rsidR="0042187D">
              <w:rPr>
                <w:noProof/>
              </w:rPr>
              <w:t>13</w:t>
            </w:r>
            <w:r w:rsidR="006F65E9">
              <w:rPr>
                <w:noProof/>
              </w:rPr>
              <w:fldChar w:fldCharType="end"/>
            </w:r>
            <w:r>
              <w:t>)</w:t>
            </w:r>
            <w:bookmarkEnd w:id="233"/>
          </w:p>
        </w:tc>
      </w:tr>
    </w:tbl>
    <w:p w14:paraId="3D7814FA" w14:textId="77777777" w:rsidR="007968A0" w:rsidRDefault="007968A0" w:rsidP="007656C5">
      <w:pPr>
        <w:pStyle w:val="BPDPNormln"/>
        <w:ind w:firstLine="0"/>
      </w:pPr>
    </w:p>
    <w:p w14:paraId="280D92AB" w14:textId="199B73F3" w:rsidR="00812672" w:rsidRDefault="00812672" w:rsidP="00812672">
      <w:pPr>
        <w:pStyle w:val="BPDPNormln"/>
        <w:ind w:firstLine="0"/>
      </w:pPr>
      <w:r>
        <w:t xml:space="preserve">Šířka pásma se spočítá dle vztahu </w:t>
      </w:r>
      <w:r>
        <w:fldChar w:fldCharType="begin"/>
      </w:r>
      <w:r>
        <w:instrText xml:space="preserve"> REF _Ref33226847 \h </w:instrText>
      </w:r>
      <w:r>
        <w:fldChar w:fldCharType="separate"/>
      </w:r>
      <w:r>
        <w:t>(</w:t>
      </w:r>
      <w:r>
        <w:rPr>
          <w:noProof/>
        </w:rPr>
        <w:t>3</w:t>
      </w:r>
      <w:r>
        <w:t>.</w:t>
      </w:r>
      <w:r>
        <w:rPr>
          <w:noProof/>
        </w:rPr>
        <w:t>13</w:t>
      </w:r>
      <w:r>
        <w:t>)</w:t>
      </w:r>
      <w:r>
        <w:fldChar w:fldCharType="end"/>
      </w:r>
      <w:r>
        <w:t>.</w:t>
      </w:r>
    </w:p>
    <w:p w14:paraId="1231B5F3" w14:textId="77777777" w:rsidR="00812672" w:rsidRDefault="00812672" w:rsidP="00812672">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812672" w14:paraId="29EBD50C" w14:textId="77777777" w:rsidTr="007656C5">
        <w:tc>
          <w:tcPr>
            <w:tcW w:w="750" w:type="pct"/>
          </w:tcPr>
          <w:p w14:paraId="28108A26" w14:textId="77777777" w:rsidR="00812672" w:rsidRDefault="00812672" w:rsidP="008B45A1"/>
        </w:tc>
        <w:tc>
          <w:tcPr>
            <w:tcW w:w="0" w:type="auto"/>
          </w:tcPr>
          <w:p w14:paraId="1D90A242" w14:textId="0BA3E290" w:rsidR="00812672" w:rsidRDefault="006F65E9" w:rsidP="00B509D7">
            <w:pPr>
              <w:jc w:val="center"/>
            </w:pP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sSup>
                <m:sSupPr>
                  <m:ctrlPr>
                    <w:rPr>
                      <w:rFonts w:ascii="Cambria Math" w:hAnsi="Cambria Math"/>
                      <w:i/>
                    </w:rPr>
                  </m:ctrlPr>
                </m:sSupPr>
                <m:e>
                  <m:r>
                    <w:rPr>
                      <w:rFonts w:ascii="Cambria Math" w:hAnsi="Cambria Math"/>
                    </w:rPr>
                    <m:t>2</m:t>
                  </m:r>
                </m:e>
                <m:sup>
                  <m:f>
                    <m:fPr>
                      <m:ctrlPr>
                        <w:rPr>
                          <w:rFonts w:ascii="Cambria Math" w:hAnsi="Cambria Math"/>
                          <w:i/>
                        </w:rPr>
                      </m:ctrlPr>
                    </m:fPr>
                    <m:num>
                      <m:r>
                        <w:rPr>
                          <w:rFonts w:ascii="Cambria Math" w:hAnsi="Cambria Math"/>
                        </w:rPr>
                        <m:t>x</m:t>
                      </m:r>
                    </m:num>
                    <m:den>
                      <m:r>
                        <w:rPr>
                          <w:rFonts w:ascii="Cambria Math" w:hAnsi="Cambria Math"/>
                        </w:rPr>
                        <m:t>n</m:t>
                      </m:r>
                    </m:den>
                  </m:f>
                </m:sup>
              </m:sSup>
            </m:oMath>
            <w:r w:rsidR="00812672">
              <w:t xml:space="preserve"> </w:t>
            </w:r>
          </w:p>
        </w:tc>
        <w:tc>
          <w:tcPr>
            <w:tcW w:w="750" w:type="pct"/>
            <w:tcMar>
              <w:right w:w="0" w:type="dxa"/>
            </w:tcMar>
            <w:vAlign w:val="center"/>
          </w:tcPr>
          <w:p w14:paraId="50AD7845" w14:textId="1D316216" w:rsidR="00812672" w:rsidRDefault="00812672" w:rsidP="00812672">
            <w:pPr>
              <w:jc w:val="right"/>
            </w:pPr>
            <w:bookmarkStart w:id="234" w:name="_Ref33226847"/>
            <w:r>
              <w:t>(</w:t>
            </w:r>
            <w:r w:rsidR="006F65E9">
              <w:fldChar w:fldCharType="begin"/>
            </w:r>
            <w:r w:rsidR="006F65E9">
              <w:instrText xml:space="preserve"> STYLEREF 1 \s </w:instrText>
            </w:r>
            <w:r w:rsidR="006F65E9">
              <w:fldChar w:fldCharType="separate"/>
            </w:r>
            <w:r w:rsidR="0042187D">
              <w:rPr>
                <w:noProof/>
              </w:rPr>
              <w:t>3</w:t>
            </w:r>
            <w:r w:rsidR="006F65E9">
              <w:rPr>
                <w:noProof/>
              </w:rPr>
              <w:fldChar w:fldCharType="end"/>
            </w:r>
            <w:r w:rsidR="0042187D">
              <w:t>.</w:t>
            </w:r>
            <w:r w:rsidR="006F65E9">
              <w:fldChar w:fldCharType="begin"/>
            </w:r>
            <w:r w:rsidR="006F65E9">
              <w:instrText xml:space="preserve"> SEQ Rovnice \* ARABIC \s 1 </w:instrText>
            </w:r>
            <w:r w:rsidR="006F65E9">
              <w:fldChar w:fldCharType="separate"/>
            </w:r>
            <w:r w:rsidR="0042187D">
              <w:rPr>
                <w:noProof/>
              </w:rPr>
              <w:t>14</w:t>
            </w:r>
            <w:r w:rsidR="006F65E9">
              <w:rPr>
                <w:noProof/>
              </w:rPr>
              <w:fldChar w:fldCharType="end"/>
            </w:r>
            <w:r>
              <w:t>)</w:t>
            </w:r>
            <w:bookmarkEnd w:id="234"/>
          </w:p>
        </w:tc>
      </w:tr>
    </w:tbl>
    <w:p w14:paraId="4E1F7677" w14:textId="77777777" w:rsidR="00812672" w:rsidRDefault="00812672" w:rsidP="00812672">
      <w:pPr>
        <w:pStyle w:val="BPDPNormln"/>
        <w:ind w:firstLine="0"/>
      </w:pPr>
    </w:p>
    <w:p w14:paraId="4A1B4877" w14:textId="2F7880FE" w:rsidR="00935BE9" w:rsidRDefault="00812672" w:rsidP="00812672">
      <w:pPr>
        <w:pStyle w:val="BPDPNormln"/>
        <w:ind w:firstLine="0"/>
      </w:pPr>
      <w:r>
        <w:lastRenderedPageBreak/>
        <w:t>Kde G = 10</w:t>
      </w:r>
      <w:r>
        <w:rPr>
          <w:vertAlign w:val="superscript"/>
        </w:rPr>
        <w:t>3/10</w:t>
      </w:r>
      <w:r>
        <w:t xml:space="preserve">, </w:t>
      </w:r>
      <w:proofErr w:type="spellStart"/>
      <w:r>
        <w:t>f</w:t>
      </w:r>
      <w:r>
        <w:rPr>
          <w:vertAlign w:val="subscript"/>
        </w:rPr>
        <w:t>ref</w:t>
      </w:r>
      <w:proofErr w:type="spellEnd"/>
      <w:r>
        <w:t xml:space="preserve"> = 1 kHz, n je počet pásem </w:t>
      </w:r>
      <w:r w:rsidR="00DE0CD0">
        <w:t>na</w:t>
      </w:r>
      <w:r>
        <w:t> oktáv</w:t>
      </w:r>
      <w:r w:rsidR="00DE0CD0">
        <w:t>u</w:t>
      </w:r>
      <w:r>
        <w:t xml:space="preserve"> a x je pořadí filtru. [6] Jako počáteční realizace banky filtrů, byla zvolena banka třetino-oktávových filtr</w:t>
      </w:r>
      <w:r w:rsidR="00DE0CD0">
        <w:t>ů</w:t>
      </w:r>
      <w:r>
        <w:t>. N</w:t>
      </w:r>
      <w:r w:rsidR="00892EDB">
        <w:t>a</w:t>
      </w:r>
      <w:r w:rsidR="00520F59">
        <w:t> </w:t>
      </w:r>
      <w:r w:rsidR="00892EDB">
        <w:t>obrázku</w:t>
      </w:r>
      <w:r w:rsidR="00EC643D">
        <w:t xml:space="preserve"> </w:t>
      </w:r>
      <w:r w:rsidR="0098573B">
        <w:t>(</w:t>
      </w:r>
      <w:r w:rsidR="0098573B" w:rsidRPr="0098573B">
        <w:fldChar w:fldCharType="begin"/>
      </w:r>
      <w:r w:rsidR="0098573B" w:rsidRPr="0098573B">
        <w:instrText xml:space="preserve"> REF _Ref33221695 \h  \* MERGEFORMAT </w:instrText>
      </w:r>
      <w:r w:rsidR="0098573B" w:rsidRPr="0098573B">
        <w:fldChar w:fldCharType="separate"/>
      </w:r>
      <w:r w:rsidR="0098573B" w:rsidRPr="0098573B">
        <w:t xml:space="preserve">obr. </w:t>
      </w:r>
      <w:r w:rsidR="0098573B" w:rsidRPr="0098573B">
        <w:rPr>
          <w:noProof/>
        </w:rPr>
        <w:t>3</w:t>
      </w:r>
      <w:r w:rsidR="0098573B" w:rsidRPr="0098573B">
        <w:t>.</w:t>
      </w:r>
      <w:r w:rsidR="0098573B" w:rsidRPr="0098573B">
        <w:rPr>
          <w:noProof/>
        </w:rPr>
        <w:t>2</w:t>
      </w:r>
      <w:r w:rsidR="0098573B" w:rsidRPr="0098573B">
        <w:fldChar w:fldCharType="end"/>
      </w:r>
      <w:r w:rsidR="0098573B">
        <w:t>)</w:t>
      </w:r>
      <w:r w:rsidR="00892EDB">
        <w:t xml:space="preserve"> je znázorněna modulová </w:t>
      </w:r>
      <w:r w:rsidR="00EC643D">
        <w:t>frekvenční</w:t>
      </w:r>
      <w:r w:rsidR="00892EDB">
        <w:t xml:space="preserve"> charakteristika banky třetino-oktávových filtrů realizovaná v </w:t>
      </w:r>
      <w:proofErr w:type="spellStart"/>
      <w:r w:rsidR="00892EDB">
        <w:t>Matlabu</w:t>
      </w:r>
      <w:proofErr w:type="spellEnd"/>
      <w:r w:rsidR="00892EDB">
        <w:t>.</w:t>
      </w:r>
      <w:r w:rsidR="00935BE9">
        <w:t xml:space="preserve"> Pro názornost je zobrazena v rozsahu 100 až 400 Hz.</w:t>
      </w:r>
      <w:r w:rsidR="00EC643D">
        <w:t xml:space="preserve"> </w:t>
      </w:r>
    </w:p>
    <w:p w14:paraId="13B7E83B" w14:textId="77777777" w:rsidR="00935BE9" w:rsidRDefault="00935BE9" w:rsidP="00EB4EBE">
      <w:pPr>
        <w:pStyle w:val="BPDPNormln"/>
      </w:pPr>
    </w:p>
    <w:p w14:paraId="1154E199" w14:textId="77777777" w:rsidR="00935BE9" w:rsidRDefault="00935BE9" w:rsidP="00935BE9">
      <w:pPr>
        <w:pStyle w:val="BPDPNormln"/>
        <w:keepNext/>
        <w:jc w:val="center"/>
      </w:pPr>
      <w:r>
        <w:rPr>
          <w:noProof/>
        </w:rPr>
        <w:drawing>
          <wp:inline distT="0" distB="0" distL="0" distR="0" wp14:anchorId="3170554B" wp14:editId="0BDFB9FC">
            <wp:extent cx="4327200" cy="324000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anka_filtru.emf"/>
                    <pic:cNvPicPr/>
                  </pic:nvPicPr>
                  <pic:blipFill>
                    <a:blip r:embed="rId18">
                      <a:extLst>
                        <a:ext uri="{28A0092B-C50C-407E-A947-70E740481C1C}">
                          <a14:useLocalDpi xmlns:a14="http://schemas.microsoft.com/office/drawing/2010/main" val="0"/>
                        </a:ext>
                      </a:extLst>
                    </a:blip>
                    <a:stretch>
                      <a:fillRect/>
                    </a:stretch>
                  </pic:blipFill>
                  <pic:spPr>
                    <a:xfrm>
                      <a:off x="0" y="0"/>
                      <a:ext cx="4327200" cy="3240000"/>
                    </a:xfrm>
                    <a:prstGeom prst="rect">
                      <a:avLst/>
                    </a:prstGeom>
                  </pic:spPr>
                </pic:pic>
              </a:graphicData>
            </a:graphic>
          </wp:inline>
        </w:drawing>
      </w:r>
    </w:p>
    <w:p w14:paraId="005F6CF9" w14:textId="1C1FA4FD" w:rsidR="00935BE9" w:rsidRPr="00935BE9" w:rsidRDefault="00935BE9" w:rsidP="00935BE9">
      <w:pPr>
        <w:pStyle w:val="Titulek"/>
        <w:jc w:val="center"/>
        <w:rPr>
          <w:b w:val="0"/>
        </w:rPr>
      </w:pPr>
      <w:bookmarkStart w:id="235" w:name="_Ref33221695"/>
      <w:bookmarkStart w:id="236" w:name="_Toc31919763"/>
      <w:r w:rsidRPr="00935BE9">
        <w:rPr>
          <w:b w:val="0"/>
        </w:rPr>
        <w:t xml:space="preserve">Obr. </w:t>
      </w:r>
      <w:ins w:id="237" w:author="Konzal Jan (164745) [2]" w:date="2020-03-17T13:56:00Z">
        <w:r w:rsidR="009711E9">
          <w:rPr>
            <w:b w:val="0"/>
          </w:rPr>
          <w:fldChar w:fldCharType="begin"/>
        </w:r>
        <w:r w:rsidR="009711E9">
          <w:rPr>
            <w:b w:val="0"/>
          </w:rPr>
          <w:instrText xml:space="preserve"> STYLEREF 1 \s </w:instrText>
        </w:r>
      </w:ins>
      <w:r w:rsidR="009711E9">
        <w:rPr>
          <w:b w:val="0"/>
        </w:rPr>
        <w:fldChar w:fldCharType="separate"/>
      </w:r>
      <w:r w:rsidR="009711E9">
        <w:rPr>
          <w:b w:val="0"/>
          <w:noProof/>
        </w:rPr>
        <w:t>3</w:t>
      </w:r>
      <w:ins w:id="238" w:author="Konzal Jan (164745) [2]" w:date="2020-03-17T13:56:00Z">
        <w:r w:rsidR="009711E9">
          <w:rPr>
            <w:b w:val="0"/>
          </w:rPr>
          <w:fldChar w:fldCharType="end"/>
        </w:r>
        <w:r w:rsidR="009711E9">
          <w:rPr>
            <w:b w:val="0"/>
          </w:rPr>
          <w:t>.</w:t>
        </w:r>
        <w:r w:rsidR="009711E9">
          <w:rPr>
            <w:b w:val="0"/>
          </w:rPr>
          <w:fldChar w:fldCharType="begin"/>
        </w:r>
        <w:r w:rsidR="009711E9">
          <w:rPr>
            <w:b w:val="0"/>
          </w:rPr>
          <w:instrText xml:space="preserve"> SEQ Obr. \* ARABIC \s 1 </w:instrText>
        </w:r>
      </w:ins>
      <w:r w:rsidR="009711E9">
        <w:rPr>
          <w:b w:val="0"/>
        </w:rPr>
        <w:fldChar w:fldCharType="separate"/>
      </w:r>
      <w:ins w:id="239" w:author="Konzal Jan (164745) [2]" w:date="2020-03-17T13:56:00Z">
        <w:r w:rsidR="009711E9">
          <w:rPr>
            <w:b w:val="0"/>
            <w:noProof/>
          </w:rPr>
          <w:t>3</w:t>
        </w:r>
        <w:r w:rsidR="009711E9">
          <w:rPr>
            <w:b w:val="0"/>
          </w:rPr>
          <w:fldChar w:fldCharType="end"/>
        </w:r>
      </w:ins>
      <w:del w:id="240" w:author="Konzal Jan (164745) [2]" w:date="2020-03-17T13:56:00Z">
        <w:r w:rsidR="00BA09D6" w:rsidDel="009711E9">
          <w:rPr>
            <w:b w:val="0"/>
          </w:rPr>
          <w:fldChar w:fldCharType="begin"/>
        </w:r>
        <w:r w:rsidR="00BA09D6" w:rsidDel="009711E9">
          <w:rPr>
            <w:b w:val="0"/>
          </w:rPr>
          <w:delInstrText xml:space="preserve"> STYLEREF 1 \s </w:delInstrText>
        </w:r>
        <w:r w:rsidR="00BA09D6" w:rsidDel="009711E9">
          <w:rPr>
            <w:b w:val="0"/>
          </w:rPr>
          <w:fldChar w:fldCharType="separate"/>
        </w:r>
        <w:r w:rsidR="00BA09D6" w:rsidDel="009711E9">
          <w:rPr>
            <w:b w:val="0"/>
            <w:noProof/>
          </w:rPr>
          <w:delText>3</w:delText>
        </w:r>
        <w:r w:rsidR="00BA09D6" w:rsidDel="009711E9">
          <w:rPr>
            <w:b w:val="0"/>
          </w:rPr>
          <w:fldChar w:fldCharType="end"/>
        </w:r>
        <w:r w:rsidR="00BA09D6" w:rsidDel="009711E9">
          <w:rPr>
            <w:b w:val="0"/>
          </w:rPr>
          <w:delText>.</w:delText>
        </w:r>
        <w:r w:rsidR="00BA09D6" w:rsidDel="009711E9">
          <w:rPr>
            <w:b w:val="0"/>
          </w:rPr>
          <w:fldChar w:fldCharType="begin"/>
        </w:r>
        <w:r w:rsidR="00BA09D6" w:rsidDel="009711E9">
          <w:rPr>
            <w:b w:val="0"/>
          </w:rPr>
          <w:delInstrText xml:space="preserve"> SEQ Obr. \* ARABIC \s 1 </w:delInstrText>
        </w:r>
        <w:r w:rsidR="00BA09D6" w:rsidDel="009711E9">
          <w:rPr>
            <w:b w:val="0"/>
          </w:rPr>
          <w:fldChar w:fldCharType="separate"/>
        </w:r>
        <w:r w:rsidR="00BA09D6" w:rsidDel="009711E9">
          <w:rPr>
            <w:b w:val="0"/>
            <w:noProof/>
          </w:rPr>
          <w:delText>2</w:delText>
        </w:r>
        <w:r w:rsidR="00BA09D6" w:rsidDel="009711E9">
          <w:rPr>
            <w:b w:val="0"/>
          </w:rPr>
          <w:fldChar w:fldCharType="end"/>
        </w:r>
      </w:del>
      <w:del w:id="241" w:author="Konzal Jan (164745)" w:date="2020-02-25T15:48:00Z">
        <w:r w:rsidR="002E248F" w:rsidDel="004D573A">
          <w:rPr>
            <w:b w:val="0"/>
          </w:rPr>
          <w:fldChar w:fldCharType="begin"/>
        </w:r>
        <w:r w:rsidR="002E248F" w:rsidDel="004D573A">
          <w:rPr>
            <w:b w:val="0"/>
          </w:rPr>
          <w:delInstrText xml:space="preserve"> STYLEREF 1 \s </w:delInstrText>
        </w:r>
        <w:r w:rsidR="002E248F" w:rsidDel="004D573A">
          <w:rPr>
            <w:b w:val="0"/>
          </w:rPr>
          <w:fldChar w:fldCharType="separate"/>
        </w:r>
        <w:r w:rsidR="002E248F" w:rsidDel="004D573A">
          <w:rPr>
            <w:b w:val="0"/>
            <w:noProof/>
          </w:rPr>
          <w:delText>3</w:delText>
        </w:r>
        <w:r w:rsidR="002E248F" w:rsidDel="004D573A">
          <w:rPr>
            <w:b w:val="0"/>
          </w:rPr>
          <w:fldChar w:fldCharType="end"/>
        </w:r>
        <w:r w:rsidR="002E248F" w:rsidDel="004D573A">
          <w:rPr>
            <w:b w:val="0"/>
          </w:rPr>
          <w:delText>.</w:delText>
        </w:r>
        <w:r w:rsidR="002E248F" w:rsidDel="004D573A">
          <w:rPr>
            <w:b w:val="0"/>
          </w:rPr>
          <w:fldChar w:fldCharType="begin"/>
        </w:r>
        <w:r w:rsidR="002E248F" w:rsidDel="004D573A">
          <w:rPr>
            <w:b w:val="0"/>
          </w:rPr>
          <w:delInstrText xml:space="preserve"> SEQ Obr. \* ARABIC \s 1 </w:delInstrText>
        </w:r>
        <w:r w:rsidR="002E248F" w:rsidDel="004D573A">
          <w:rPr>
            <w:b w:val="0"/>
          </w:rPr>
          <w:fldChar w:fldCharType="separate"/>
        </w:r>
        <w:r w:rsidR="002E248F" w:rsidDel="004D573A">
          <w:rPr>
            <w:b w:val="0"/>
            <w:noProof/>
          </w:rPr>
          <w:delText>2</w:delText>
        </w:r>
        <w:r w:rsidR="002E248F" w:rsidDel="004D573A">
          <w:rPr>
            <w:b w:val="0"/>
          </w:rPr>
          <w:fldChar w:fldCharType="end"/>
        </w:r>
      </w:del>
      <w:bookmarkEnd w:id="235"/>
      <w:r w:rsidRPr="00935BE9">
        <w:rPr>
          <w:b w:val="0"/>
        </w:rPr>
        <w:t>: Modulová frekvenční charakteristika banky filtrů</w:t>
      </w:r>
      <w:bookmarkEnd w:id="236"/>
    </w:p>
    <w:p w14:paraId="25ABB12B" w14:textId="77777777" w:rsidR="0024279E" w:rsidRDefault="0024279E">
      <w:pPr>
        <w:spacing w:line="240" w:lineRule="auto"/>
        <w:ind w:left="0"/>
        <w:rPr>
          <w:color w:val="000000"/>
        </w:rPr>
      </w:pPr>
      <w:r>
        <w:br w:type="page"/>
      </w:r>
    </w:p>
    <w:p w14:paraId="67E43D62" w14:textId="46B886A1" w:rsidR="00B53C4B" w:rsidRPr="0053274A" w:rsidRDefault="00B53C4B" w:rsidP="00935BE9">
      <w:pPr>
        <w:pStyle w:val="BPDPNormln"/>
        <w:jc w:val="center"/>
      </w:pPr>
    </w:p>
    <w:p w14:paraId="3A13C9E5" w14:textId="77777777" w:rsidR="00BC1D8E" w:rsidRDefault="003F37D5" w:rsidP="003F37D5">
      <w:pPr>
        <w:pStyle w:val="Nadpis1"/>
      </w:pPr>
      <w:bookmarkStart w:id="242" w:name="_Toc32325347"/>
      <w:r>
        <w:t>Analýza hlavních komponent</w:t>
      </w:r>
      <w:bookmarkEnd w:id="242"/>
    </w:p>
    <w:p w14:paraId="243530A2" w14:textId="15CF1565" w:rsidR="00D049E0" w:rsidRDefault="00D049E0" w:rsidP="00DF4BD4">
      <w:pPr>
        <w:pStyle w:val="BPDPNormln"/>
        <w:ind w:firstLine="0"/>
      </w:pPr>
      <w:r>
        <w:t xml:space="preserve">Analýza hlavních komponent </w:t>
      </w:r>
      <w:r w:rsidR="00E47654">
        <w:t xml:space="preserve">(PCA, </w:t>
      </w:r>
      <w:proofErr w:type="spellStart"/>
      <w:r w:rsidR="00E47654">
        <w:rPr>
          <w:sz w:val="23"/>
          <w:szCs w:val="23"/>
        </w:rPr>
        <w:t>principal</w:t>
      </w:r>
      <w:proofErr w:type="spellEnd"/>
      <w:r w:rsidR="00E47654">
        <w:rPr>
          <w:sz w:val="23"/>
          <w:szCs w:val="23"/>
        </w:rPr>
        <w:t xml:space="preserve"> </w:t>
      </w:r>
      <w:proofErr w:type="spellStart"/>
      <w:r w:rsidR="00E47654">
        <w:rPr>
          <w:sz w:val="23"/>
          <w:szCs w:val="23"/>
        </w:rPr>
        <w:t>component</w:t>
      </w:r>
      <w:proofErr w:type="spellEnd"/>
      <w:r w:rsidR="00E47654">
        <w:rPr>
          <w:sz w:val="23"/>
          <w:szCs w:val="23"/>
        </w:rPr>
        <w:t xml:space="preserve"> </w:t>
      </w:r>
      <w:proofErr w:type="spellStart"/>
      <w:r w:rsidR="00E47654">
        <w:rPr>
          <w:sz w:val="23"/>
          <w:szCs w:val="23"/>
        </w:rPr>
        <w:t>analysis</w:t>
      </w:r>
      <w:proofErr w:type="spellEnd"/>
      <w:r w:rsidR="00E47654">
        <w:t>) je jednou z nejpoužívanější</w:t>
      </w:r>
      <w:r w:rsidR="003675FE">
        <w:t>ch</w:t>
      </w:r>
      <w:r w:rsidR="00CF6CD3">
        <w:t xml:space="preserve"> metod pro analýzu více</w:t>
      </w:r>
      <w:r w:rsidR="00E47654">
        <w:t xml:space="preserve">rozměrných dat. Využívá se k redukci </w:t>
      </w:r>
      <w:proofErr w:type="spellStart"/>
      <w:r w:rsidR="00E47654">
        <w:t>dimenzionality</w:t>
      </w:r>
      <w:proofErr w:type="spellEnd"/>
      <w:r w:rsidR="00E47654">
        <w:t xml:space="preserve"> dat</w:t>
      </w:r>
      <w:r w:rsidR="00A5472A">
        <w:t xml:space="preserve">. </w:t>
      </w:r>
      <w:r w:rsidR="00F3552F">
        <w:t xml:space="preserve">Metoda může být popsána jako lineární transformace vstupních proměnných na nové nekorelované, ty nazýváme hlavními komponentami. Hlavní komponenty jsou na sobě nezávislé a jsou seřazeny podle </w:t>
      </w:r>
      <w:ins w:id="243" w:author="Konzal Jan (164745) [2]" w:date="2020-03-17T18:54:00Z">
        <w:r w:rsidR="004F2ADD">
          <w:t>rozptylu</w:t>
        </w:r>
      </w:ins>
      <w:r w:rsidR="00F3552F">
        <w:t xml:space="preserve">. První jsou komponenty s vysokým rozptylem. Komponenty s nízkým rozptylem nejsou pro další analýzu použity, tím dojde k redukci dat neboli odstranění Redundance.  </w:t>
      </w:r>
      <w:r w:rsidR="00A5472A">
        <w:t xml:space="preserve">Toto může být využito ke grafickému znázornění vícerozměrných dat, k čemuž se používají první dvě nebo tři hlavní komponenty. První hlavní komponenta </w:t>
      </w:r>
      <w:del w:id="244" w:author="Konzal Jan (164745)" w:date="2020-02-25T15:44:00Z">
        <w:r w:rsidR="00A5472A" w:rsidDel="004D573A">
          <w:delText>může být využita jako ukazatel jakosti</w:delText>
        </w:r>
      </w:del>
      <w:ins w:id="245" w:author="Konzal Jan (164745)" w:date="2020-02-25T15:44:00Z">
        <w:r w:rsidR="004D573A">
          <w:t xml:space="preserve">bývá </w:t>
        </w:r>
      </w:ins>
      <w:ins w:id="246" w:author="Konzal Jan (164745)" w:date="2020-02-25T15:45:00Z">
        <w:r w:rsidR="004D573A">
          <w:t>v</w:t>
        </w:r>
      </w:ins>
      <w:ins w:id="247" w:author="Konzal Jan (164745)" w:date="2020-02-25T15:44:00Z">
        <w:r w:rsidR="004D573A">
          <w:t xml:space="preserve"> některý</w:t>
        </w:r>
      </w:ins>
      <w:ins w:id="248" w:author="Konzal Jan (164745)" w:date="2020-02-25T15:46:00Z">
        <w:r w:rsidR="004D573A">
          <w:t>ch</w:t>
        </w:r>
      </w:ins>
      <w:ins w:id="249" w:author="Konzal Jan (164745)" w:date="2020-02-25T15:44:00Z">
        <w:r w:rsidR="004D573A">
          <w:t xml:space="preserve"> p</w:t>
        </w:r>
      </w:ins>
      <w:ins w:id="250" w:author="Konzal Jan (164745)" w:date="2020-02-25T15:45:00Z">
        <w:r w:rsidR="004D573A">
          <w:t>řípadech využita jako komplexní ukazatel, tedy rozložení dat je vyjádřeno pouze první hlavní komponentou</w:t>
        </w:r>
      </w:ins>
      <w:r w:rsidR="00A5472A">
        <w:t xml:space="preserve">. </w:t>
      </w:r>
      <w:del w:id="251" w:author="Konzal Jan (164745)" w:date="2020-02-25T15:46:00Z">
        <w:r w:rsidR="00A5472A" w:rsidDel="004D573A">
          <w:delText>Regrese pomocí metody hlavních komponent</w:delText>
        </w:r>
        <w:r w:rsidR="00F45375" w:rsidDel="004D573A">
          <w:delText xml:space="preserve"> odstraňuje přebytečné množství vysvětlujících proměnných.</w:delText>
        </w:r>
      </w:del>
      <w:ins w:id="252" w:author="Konzal Jan (164745)" w:date="2020-02-25T15:46:00Z">
        <w:r w:rsidR="004D573A">
          <w:t>Často bývá metoda hlavních komponent součástí komplexnější analýzy dat.</w:t>
        </w:r>
      </w:ins>
      <w:r w:rsidR="00A5472A">
        <w:t xml:space="preserve"> </w:t>
      </w:r>
      <w:r w:rsidR="00B2247C">
        <w:t>[11</w:t>
      </w:r>
      <w:r w:rsidR="006935CA">
        <w:t>, 12</w:t>
      </w:r>
      <w:r w:rsidR="00C97A5B">
        <w:t>, 13</w:t>
      </w:r>
      <w:r w:rsidR="00B2247C">
        <w:t>]</w:t>
      </w:r>
    </w:p>
    <w:p w14:paraId="2797738C" w14:textId="77777777" w:rsidR="00DF4BD4" w:rsidRPr="00D049E0" w:rsidRDefault="00DF4BD4" w:rsidP="00D049E0">
      <w:pPr>
        <w:pStyle w:val="BPDPNormln"/>
      </w:pPr>
    </w:p>
    <w:p w14:paraId="78387A47" w14:textId="77777777" w:rsidR="009A5AFE" w:rsidRDefault="00D049E0" w:rsidP="00DF4BD4">
      <w:pPr>
        <w:pStyle w:val="Nadpis2"/>
      </w:pPr>
      <w:bookmarkStart w:id="253" w:name="_Toc32325348"/>
      <w:r>
        <w:t>Princip</w:t>
      </w:r>
      <w:bookmarkEnd w:id="253"/>
    </w:p>
    <w:p w14:paraId="29B7ED61" w14:textId="3441F150" w:rsidR="009A5AFE" w:rsidRDefault="007F7A73" w:rsidP="00DF4BD4">
      <w:pPr>
        <w:pStyle w:val="BPDPNormln"/>
        <w:ind w:firstLine="0"/>
      </w:pPr>
      <w:r>
        <w:t>Cílem metody hlavních komponent je transformace vstupních parametrů do menšího počtu latentních výstupních proměnných. Výstupní proměnné označované jako hlavní komponenty mají vhodnější vlastnosti pro další analýzu. Jejich počet je menší než před PCA, popisují téměř přesné rozložení původních znaků, jsou vzájemně nekorelované.</w:t>
      </w:r>
      <w:r w:rsidR="00612E41">
        <w:t xml:space="preserve"> [11]</w:t>
      </w:r>
    </w:p>
    <w:p w14:paraId="48D88758" w14:textId="2092947D" w:rsidR="004D573A" w:rsidRDefault="00582070" w:rsidP="009A5AFE">
      <w:pPr>
        <w:pStyle w:val="BPDPNormln"/>
      </w:pPr>
      <w:r>
        <w:t xml:space="preserve">Pro jednoduchost si představme objekty rozmístěny ve dvourozměrném prostoru popsány souřadnicemi </w:t>
      </w:r>
      <w:r w:rsidRPr="00582070">
        <w:rPr>
          <w:i/>
        </w:rPr>
        <w:t>X</w:t>
      </w:r>
      <w:r>
        <w:t xml:space="preserve"> a </w:t>
      </w:r>
      <w:r w:rsidRPr="00582070">
        <w:rPr>
          <w:i/>
        </w:rPr>
        <w:t>Y</w:t>
      </w:r>
      <w:r>
        <w:t xml:space="preserve"> </w:t>
      </w:r>
      <w:r w:rsidR="004D573A">
        <w:t>(</w:t>
      </w:r>
      <w:r w:rsidR="004D573A">
        <w:fldChar w:fldCharType="begin"/>
      </w:r>
      <w:r w:rsidR="004D573A">
        <w:instrText xml:space="preserve"> REF _Ref33538146 \h </w:instrText>
      </w:r>
      <w:r w:rsidR="004D573A">
        <w:fldChar w:fldCharType="separate"/>
      </w:r>
      <w:r w:rsidR="004D573A">
        <w:t>o</w:t>
      </w:r>
      <w:r w:rsidR="004D573A" w:rsidRPr="004D573A">
        <w:t xml:space="preserve">br. </w:t>
      </w:r>
      <w:r w:rsidR="004D573A" w:rsidRPr="004D573A">
        <w:rPr>
          <w:noProof/>
        </w:rPr>
        <w:t>4</w:t>
      </w:r>
      <w:r w:rsidR="004D573A" w:rsidRPr="004D573A">
        <w:t>.</w:t>
      </w:r>
      <w:r w:rsidR="004D573A" w:rsidRPr="004D573A">
        <w:rPr>
          <w:noProof/>
        </w:rPr>
        <w:t>1</w:t>
      </w:r>
      <w:r w:rsidR="004D573A">
        <w:fldChar w:fldCharType="end"/>
      </w:r>
      <w:r w:rsidR="004D573A">
        <w:t>).</w:t>
      </w:r>
    </w:p>
    <w:p w14:paraId="161D2C76" w14:textId="77777777" w:rsidR="004D573A" w:rsidRDefault="004D573A" w:rsidP="009A5AFE">
      <w:pPr>
        <w:pStyle w:val="BPDPNormln"/>
      </w:pPr>
    </w:p>
    <w:p w14:paraId="67B53467" w14:textId="77777777" w:rsidR="004D573A" w:rsidRDefault="004D573A" w:rsidP="004D573A">
      <w:pPr>
        <w:pStyle w:val="BPDPNormln"/>
        <w:keepNext/>
        <w:jc w:val="center"/>
      </w:pPr>
      <w:r>
        <w:rPr>
          <w:noProof/>
        </w:rPr>
        <w:drawing>
          <wp:inline distT="0" distB="0" distL="0" distR="0" wp14:anchorId="05BD420A" wp14:editId="20AE4F0D">
            <wp:extent cx="4323559" cy="3240000"/>
            <wp:effectExtent l="0" t="0" r="1270" b="0"/>
            <wp:docPr id="4" name="Obráze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ysy1.emf"/>
                    <pic:cNvPicPr/>
                  </pic:nvPicPr>
                  <pic:blipFill>
                    <a:blip r:embed="rId19">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3582C011" w14:textId="06388E4B" w:rsidR="004D573A" w:rsidRPr="004D573A" w:rsidRDefault="004D573A" w:rsidP="004D573A">
      <w:pPr>
        <w:pStyle w:val="Titulek"/>
        <w:jc w:val="center"/>
        <w:rPr>
          <w:ins w:id="254" w:author="Konzal Jan (164745)" w:date="2020-02-25T15:47:00Z"/>
          <w:b w:val="0"/>
        </w:rPr>
      </w:pPr>
      <w:bookmarkStart w:id="255" w:name="_Ref33538146"/>
      <w:r w:rsidRPr="004D573A">
        <w:rPr>
          <w:b w:val="0"/>
        </w:rPr>
        <w:t xml:space="preserve">Obr. </w:t>
      </w:r>
      <w:bookmarkStart w:id="256" w:name="_GoBack"/>
      <w:ins w:id="257" w:author="Konzal Jan (164745) [2]" w:date="2020-03-17T13:56:00Z">
        <w:r w:rsidR="009711E9">
          <w:rPr>
            <w:b w:val="0"/>
          </w:rPr>
          <w:fldChar w:fldCharType="begin"/>
        </w:r>
        <w:r w:rsidR="009711E9">
          <w:rPr>
            <w:b w:val="0"/>
          </w:rPr>
          <w:instrText xml:space="preserve"> STYLEREF 1 \s </w:instrText>
        </w:r>
      </w:ins>
      <w:r w:rsidR="009711E9">
        <w:rPr>
          <w:b w:val="0"/>
        </w:rPr>
        <w:fldChar w:fldCharType="separate"/>
      </w:r>
      <w:r w:rsidR="009711E9">
        <w:rPr>
          <w:b w:val="0"/>
          <w:noProof/>
        </w:rPr>
        <w:t>4</w:t>
      </w:r>
      <w:ins w:id="258" w:author="Konzal Jan (164745) [2]" w:date="2020-03-17T13:56:00Z">
        <w:r w:rsidR="009711E9">
          <w:rPr>
            <w:b w:val="0"/>
          </w:rPr>
          <w:fldChar w:fldCharType="end"/>
        </w:r>
        <w:r w:rsidR="009711E9">
          <w:rPr>
            <w:b w:val="0"/>
          </w:rPr>
          <w:t>.</w:t>
        </w:r>
        <w:r w:rsidR="009711E9">
          <w:rPr>
            <w:b w:val="0"/>
          </w:rPr>
          <w:fldChar w:fldCharType="begin"/>
        </w:r>
        <w:r w:rsidR="009711E9">
          <w:rPr>
            <w:b w:val="0"/>
          </w:rPr>
          <w:instrText xml:space="preserve"> SEQ Obr. \* ARABIC \s 1 </w:instrText>
        </w:r>
      </w:ins>
      <w:r w:rsidR="009711E9">
        <w:rPr>
          <w:b w:val="0"/>
        </w:rPr>
        <w:fldChar w:fldCharType="separate"/>
      </w:r>
      <w:ins w:id="259" w:author="Konzal Jan (164745) [2]" w:date="2020-03-17T13:56:00Z">
        <w:r w:rsidR="009711E9">
          <w:rPr>
            <w:b w:val="0"/>
            <w:noProof/>
          </w:rPr>
          <w:t>1</w:t>
        </w:r>
        <w:r w:rsidR="009711E9">
          <w:rPr>
            <w:b w:val="0"/>
          </w:rPr>
          <w:fldChar w:fldCharType="end"/>
        </w:r>
      </w:ins>
      <w:bookmarkEnd w:id="256"/>
      <w:del w:id="260" w:author="Konzal Jan (164745) [2]" w:date="2020-03-17T13:56:00Z">
        <w:r w:rsidR="00BA09D6" w:rsidDel="009711E9">
          <w:rPr>
            <w:b w:val="0"/>
          </w:rPr>
          <w:fldChar w:fldCharType="begin"/>
        </w:r>
        <w:r w:rsidR="00BA09D6" w:rsidDel="009711E9">
          <w:rPr>
            <w:b w:val="0"/>
          </w:rPr>
          <w:delInstrText xml:space="preserve"> STYLEREF 1 \s </w:delInstrText>
        </w:r>
        <w:r w:rsidR="00BA09D6" w:rsidDel="009711E9">
          <w:rPr>
            <w:b w:val="0"/>
          </w:rPr>
          <w:fldChar w:fldCharType="separate"/>
        </w:r>
        <w:r w:rsidR="00BA09D6" w:rsidDel="009711E9">
          <w:rPr>
            <w:b w:val="0"/>
            <w:noProof/>
          </w:rPr>
          <w:delText>4</w:delText>
        </w:r>
        <w:r w:rsidR="00BA09D6" w:rsidDel="009711E9">
          <w:rPr>
            <w:b w:val="0"/>
          </w:rPr>
          <w:fldChar w:fldCharType="end"/>
        </w:r>
        <w:r w:rsidR="00BA09D6" w:rsidDel="009711E9">
          <w:rPr>
            <w:b w:val="0"/>
          </w:rPr>
          <w:delText>.</w:delText>
        </w:r>
        <w:r w:rsidR="00BA09D6" w:rsidDel="009711E9">
          <w:rPr>
            <w:b w:val="0"/>
          </w:rPr>
          <w:fldChar w:fldCharType="begin"/>
        </w:r>
        <w:r w:rsidR="00BA09D6" w:rsidDel="009711E9">
          <w:rPr>
            <w:b w:val="0"/>
          </w:rPr>
          <w:delInstrText xml:space="preserve"> SEQ Obr. \* ARABIC \s 1 </w:delInstrText>
        </w:r>
        <w:r w:rsidR="00BA09D6" w:rsidDel="009711E9">
          <w:rPr>
            <w:b w:val="0"/>
          </w:rPr>
          <w:fldChar w:fldCharType="separate"/>
        </w:r>
        <w:r w:rsidR="00BA09D6" w:rsidDel="009711E9">
          <w:rPr>
            <w:b w:val="0"/>
            <w:noProof/>
          </w:rPr>
          <w:delText>1</w:delText>
        </w:r>
        <w:r w:rsidR="00BA09D6" w:rsidDel="009711E9">
          <w:rPr>
            <w:b w:val="0"/>
          </w:rPr>
          <w:fldChar w:fldCharType="end"/>
        </w:r>
      </w:del>
      <w:ins w:id="261" w:author="Konzal Jan (164745)" w:date="2020-02-25T15:49:00Z">
        <w:r>
          <w:rPr>
            <w:b w:val="0"/>
          </w:rPr>
          <w:t xml:space="preserve">: </w:t>
        </w:r>
      </w:ins>
      <w:ins w:id="262" w:author="Konzal Jan (164745)" w:date="2020-02-25T15:48:00Z">
        <w:r w:rsidRPr="004D573A">
          <w:rPr>
            <w:b w:val="0"/>
          </w:rPr>
          <w:t>Objekty v prostoru souřadnic X a Y</w:t>
        </w:r>
      </w:ins>
      <w:bookmarkEnd w:id="255"/>
    </w:p>
    <w:p w14:paraId="04DEB15F" w14:textId="77777777" w:rsidR="004D573A" w:rsidRDefault="004D573A" w:rsidP="009A5AFE">
      <w:pPr>
        <w:pStyle w:val="BPDPNormln"/>
        <w:rPr>
          <w:ins w:id="263" w:author="Konzal Jan (164745)" w:date="2020-02-25T15:47:00Z"/>
        </w:rPr>
      </w:pPr>
    </w:p>
    <w:p w14:paraId="7072177E" w14:textId="77777777" w:rsidR="004D573A" w:rsidRDefault="00582070" w:rsidP="004D573A">
      <w:pPr>
        <w:pStyle w:val="BPDPNormln"/>
        <w:ind w:firstLine="0"/>
        <w:rPr>
          <w:ins w:id="264" w:author="Konzal Jan (164745)" w:date="2020-02-25T15:49:00Z"/>
        </w:rPr>
      </w:pPr>
      <w:r>
        <w:t>Pootáčením souřadného systému j</w:t>
      </w:r>
      <w:r w:rsidR="00CF6CD3">
        <w:t>e nalezen nový prostor, který lé</w:t>
      </w:r>
      <w:r>
        <w:t xml:space="preserve">pe popisuje rozložení </w:t>
      </w:r>
      <w:r w:rsidR="003B3C99">
        <w:t xml:space="preserve">objektů. Takovýto nový prostor má nové souřadnice </w:t>
      </w:r>
      <w:r w:rsidR="003B3C99" w:rsidRPr="003B3C99">
        <w:rPr>
          <w:i/>
        </w:rPr>
        <w:t>X</w:t>
      </w:r>
      <w:r w:rsidR="003B3C99" w:rsidRPr="003B3C99">
        <w:rPr>
          <w:i/>
          <w:vertAlign w:val="subscript"/>
        </w:rPr>
        <w:t>2</w:t>
      </w:r>
      <w:r w:rsidR="003B3C99">
        <w:rPr>
          <w:vertAlign w:val="subscript"/>
        </w:rPr>
        <w:t xml:space="preserve"> </w:t>
      </w:r>
      <w:r w:rsidR="003B3C99">
        <w:t>a</w:t>
      </w:r>
      <w:r w:rsidR="00F34C13">
        <w:t> </w:t>
      </w:r>
      <w:r w:rsidR="003B3C99" w:rsidRPr="003B3C99">
        <w:rPr>
          <w:i/>
        </w:rPr>
        <w:t>Y</w:t>
      </w:r>
      <w:r w:rsidR="003B3C99" w:rsidRPr="003B3C99">
        <w:rPr>
          <w:i/>
          <w:vertAlign w:val="subscript"/>
        </w:rPr>
        <w:t>2</w:t>
      </w:r>
      <w:r w:rsidR="003B3C99">
        <w:t xml:space="preserve">, ty jsou dány lineární kombinací původních souřadnic </w:t>
      </w:r>
      <w:r w:rsidR="003B3C99" w:rsidRPr="003B3C99">
        <w:rPr>
          <w:i/>
        </w:rPr>
        <w:t>X, Y</w:t>
      </w:r>
      <w:r w:rsidR="003B3C99">
        <w:t xml:space="preserve">. </w:t>
      </w:r>
    </w:p>
    <w:p w14:paraId="5A9A4428" w14:textId="46216549" w:rsidR="004D573A" w:rsidRDefault="004D573A" w:rsidP="004D573A">
      <w:pPr>
        <w:pStyle w:val="BPDPNormln"/>
        <w:ind w:firstLine="0"/>
        <w:rPr>
          <w:ins w:id="265" w:author="Konzal Jan (164745)" w:date="2020-02-25T15:49:00Z"/>
        </w:rPr>
      </w:pPr>
    </w:p>
    <w:p w14:paraId="763744EA" w14:textId="77777777" w:rsidR="004D573A" w:rsidRDefault="004D573A" w:rsidP="004D573A">
      <w:pPr>
        <w:pStyle w:val="BPDPNormln"/>
        <w:keepNext/>
        <w:ind w:firstLine="0"/>
        <w:jc w:val="center"/>
        <w:rPr>
          <w:ins w:id="266" w:author="Konzal Jan (164745)" w:date="2020-02-25T15:50:00Z"/>
        </w:rPr>
      </w:pPr>
      <w:ins w:id="267" w:author="Konzal Jan (164745)" w:date="2020-02-25T15:49:00Z">
        <w:r>
          <w:rPr>
            <w:noProof/>
          </w:rPr>
          <w:drawing>
            <wp:inline distT="0" distB="0" distL="0" distR="0" wp14:anchorId="68303C57" wp14:editId="7A58B315">
              <wp:extent cx="4323559" cy="3240000"/>
              <wp:effectExtent l="0" t="0" r="1270" b="0"/>
              <wp:docPr id="6" name="Obráze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ysy2.emf"/>
                      <pic:cNvPicPr/>
                    </pic:nvPicPr>
                    <pic:blipFill>
                      <a:blip r:embed="rId20">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ins>
    </w:p>
    <w:p w14:paraId="0A378A1F" w14:textId="765AD244" w:rsidR="004D573A" w:rsidRPr="004D573A" w:rsidRDefault="004D573A" w:rsidP="004D573A">
      <w:pPr>
        <w:pStyle w:val="Titulek"/>
        <w:jc w:val="center"/>
        <w:rPr>
          <w:ins w:id="268" w:author="Konzal Jan (164745)" w:date="2020-02-25T15:49:00Z"/>
          <w:b w:val="0"/>
        </w:rPr>
      </w:pPr>
      <w:ins w:id="269" w:author="Konzal Jan (164745)" w:date="2020-02-25T15:50:00Z">
        <w:r w:rsidRPr="004D573A">
          <w:rPr>
            <w:b w:val="0"/>
          </w:rPr>
          <w:t xml:space="preserve">Obr. </w:t>
        </w:r>
      </w:ins>
      <w:ins w:id="270" w:author="Konzal Jan (164745) [2]" w:date="2020-03-17T13:56:00Z">
        <w:r w:rsidR="009711E9">
          <w:rPr>
            <w:b w:val="0"/>
          </w:rPr>
          <w:fldChar w:fldCharType="begin"/>
        </w:r>
        <w:r w:rsidR="009711E9">
          <w:rPr>
            <w:b w:val="0"/>
          </w:rPr>
          <w:instrText xml:space="preserve"> STYLEREF 1 \s </w:instrText>
        </w:r>
      </w:ins>
      <w:r w:rsidR="009711E9">
        <w:rPr>
          <w:b w:val="0"/>
        </w:rPr>
        <w:fldChar w:fldCharType="separate"/>
      </w:r>
      <w:r w:rsidR="009711E9">
        <w:rPr>
          <w:b w:val="0"/>
          <w:noProof/>
        </w:rPr>
        <w:t>4</w:t>
      </w:r>
      <w:ins w:id="271" w:author="Konzal Jan (164745) [2]" w:date="2020-03-17T13:56:00Z">
        <w:r w:rsidR="009711E9">
          <w:rPr>
            <w:b w:val="0"/>
          </w:rPr>
          <w:fldChar w:fldCharType="end"/>
        </w:r>
        <w:r w:rsidR="009711E9">
          <w:rPr>
            <w:b w:val="0"/>
          </w:rPr>
          <w:t>.</w:t>
        </w:r>
        <w:r w:rsidR="009711E9">
          <w:rPr>
            <w:b w:val="0"/>
          </w:rPr>
          <w:fldChar w:fldCharType="begin"/>
        </w:r>
        <w:r w:rsidR="009711E9">
          <w:rPr>
            <w:b w:val="0"/>
          </w:rPr>
          <w:instrText xml:space="preserve"> SEQ Obr. \* ARABIC \s 1 </w:instrText>
        </w:r>
      </w:ins>
      <w:r w:rsidR="009711E9">
        <w:rPr>
          <w:b w:val="0"/>
        </w:rPr>
        <w:fldChar w:fldCharType="separate"/>
      </w:r>
      <w:ins w:id="272" w:author="Konzal Jan (164745) [2]" w:date="2020-03-17T13:56:00Z">
        <w:r w:rsidR="009711E9">
          <w:rPr>
            <w:b w:val="0"/>
            <w:noProof/>
          </w:rPr>
          <w:t>2</w:t>
        </w:r>
        <w:r w:rsidR="009711E9">
          <w:rPr>
            <w:b w:val="0"/>
          </w:rPr>
          <w:fldChar w:fldCharType="end"/>
        </w:r>
      </w:ins>
      <w:del w:id="273" w:author="Konzal Jan (164745) [2]" w:date="2020-03-17T13:56:00Z">
        <w:r w:rsidR="00BA09D6" w:rsidDel="009711E9">
          <w:rPr>
            <w:b w:val="0"/>
          </w:rPr>
          <w:fldChar w:fldCharType="begin"/>
        </w:r>
        <w:r w:rsidR="00BA09D6" w:rsidDel="009711E9">
          <w:rPr>
            <w:b w:val="0"/>
          </w:rPr>
          <w:delInstrText xml:space="preserve"> STYLEREF 1 \s </w:delInstrText>
        </w:r>
        <w:r w:rsidR="00BA09D6" w:rsidDel="009711E9">
          <w:rPr>
            <w:b w:val="0"/>
          </w:rPr>
          <w:fldChar w:fldCharType="separate"/>
        </w:r>
        <w:r w:rsidR="00BA09D6" w:rsidDel="009711E9">
          <w:rPr>
            <w:b w:val="0"/>
            <w:noProof/>
          </w:rPr>
          <w:delText>4</w:delText>
        </w:r>
        <w:r w:rsidR="00BA09D6" w:rsidDel="009711E9">
          <w:rPr>
            <w:b w:val="0"/>
          </w:rPr>
          <w:fldChar w:fldCharType="end"/>
        </w:r>
        <w:r w:rsidR="00BA09D6" w:rsidDel="009711E9">
          <w:rPr>
            <w:b w:val="0"/>
          </w:rPr>
          <w:delText>.</w:delText>
        </w:r>
        <w:r w:rsidR="00BA09D6" w:rsidDel="009711E9">
          <w:rPr>
            <w:b w:val="0"/>
          </w:rPr>
          <w:fldChar w:fldCharType="begin"/>
        </w:r>
        <w:r w:rsidR="00BA09D6" w:rsidDel="009711E9">
          <w:rPr>
            <w:b w:val="0"/>
          </w:rPr>
          <w:delInstrText xml:space="preserve"> SEQ Obr. \* ARABIC \s 1 </w:delInstrText>
        </w:r>
        <w:r w:rsidR="00BA09D6" w:rsidDel="009711E9">
          <w:rPr>
            <w:b w:val="0"/>
          </w:rPr>
          <w:fldChar w:fldCharType="separate"/>
        </w:r>
        <w:r w:rsidR="00BA09D6" w:rsidDel="009711E9">
          <w:rPr>
            <w:b w:val="0"/>
            <w:noProof/>
          </w:rPr>
          <w:delText>2</w:delText>
        </w:r>
        <w:r w:rsidR="00BA09D6" w:rsidDel="009711E9">
          <w:rPr>
            <w:b w:val="0"/>
          </w:rPr>
          <w:fldChar w:fldCharType="end"/>
        </w:r>
      </w:del>
      <w:ins w:id="274" w:author="Konzal Jan (164745)" w:date="2020-02-25T15:50:00Z">
        <w:r w:rsidRPr="004D573A">
          <w:rPr>
            <w:b w:val="0"/>
          </w:rPr>
          <w:t>: Objekty zobrazeny v novém prostoru X2 a Y2</w:t>
        </w:r>
      </w:ins>
    </w:p>
    <w:p w14:paraId="045EDBC2" w14:textId="77777777" w:rsidR="004D573A" w:rsidRDefault="004D573A" w:rsidP="004D573A">
      <w:pPr>
        <w:pStyle w:val="BPDPNormln"/>
        <w:ind w:firstLine="0"/>
        <w:rPr>
          <w:ins w:id="275" w:author="Konzal Jan (164745)" w:date="2020-02-25T15:49:00Z"/>
        </w:rPr>
      </w:pPr>
    </w:p>
    <w:p w14:paraId="16EF6DA7" w14:textId="134CE294" w:rsidR="001963E9" w:rsidRDefault="003B3C99" w:rsidP="004D573A">
      <w:pPr>
        <w:pStyle w:val="BPDPNormln"/>
        <w:ind w:firstLine="0"/>
        <w:rPr>
          <w:ins w:id="276" w:author="Konzal Jan (164745)" w:date="2020-02-25T15:51:00Z"/>
        </w:rPr>
      </w:pPr>
      <w:r>
        <w:t>Jsou-li objekty rozloženy na přímce, po nalezení nového prostoru</w:t>
      </w:r>
      <w:r w:rsidR="00CF6CD3">
        <w:t>,</w:t>
      </w:r>
      <w:r>
        <w:t xml:space="preserve"> doj</w:t>
      </w:r>
      <w:r w:rsidR="00CF6CD3">
        <w:t>d</w:t>
      </w:r>
      <w:r>
        <w:t>e k popisu jejich rozložení pomocí pouze jedné souřadnice. Toto je hlavní princip redukce dimenzí prostor</w:t>
      </w:r>
      <w:r w:rsidR="00B064EF">
        <w:t>u</w:t>
      </w:r>
      <w:r>
        <w:t>. K popisu rozložení objektů pomocí jedné nové souřadnice zpravidla nedochází</w:t>
      </w:r>
      <w:r w:rsidR="006F71A2">
        <w:t>.</w:t>
      </w:r>
      <w:r>
        <w:t xml:space="preserve"> </w:t>
      </w:r>
      <w:r w:rsidR="006F71A2">
        <w:t>Proto</w:t>
      </w:r>
      <w:r>
        <w:t xml:space="preserve"> je hledán nový prostor, kde je</w:t>
      </w:r>
      <w:r w:rsidR="006F71A2">
        <w:t xml:space="preserve"> rozložení objektů co nejpřesněji popsané</w:t>
      </w:r>
      <w:r w:rsidR="00CF6CD3">
        <w:t>, v co nejmenším počtu</w:t>
      </w:r>
      <w:r w:rsidR="006F71A2">
        <w:t xml:space="preserve"> souřadnic, tak aby souřadnice</w:t>
      </w:r>
      <w:r w:rsidR="003E455F">
        <w:t>,</w:t>
      </w:r>
      <w:r w:rsidR="006F71A2">
        <w:t xml:space="preserve"> které mají malý vliv na</w:t>
      </w:r>
      <w:r w:rsidR="00520F59">
        <w:t> </w:t>
      </w:r>
      <w:r w:rsidR="006F71A2">
        <w:t>rozložení objektů</w:t>
      </w:r>
      <w:r w:rsidR="00CF6CD3">
        <w:t>,</w:t>
      </w:r>
      <w:r w:rsidR="006F71A2">
        <w:t xml:space="preserve"> mohly být zanedbány. </w:t>
      </w:r>
      <w:r w:rsidR="00C40285">
        <w:t>Matematický popis této skutečnosti je odchylka všech bodů od redukované reprezentace, popsaná minimální střední kvadratickou odchylkou.</w:t>
      </w:r>
      <w:r w:rsidR="005341AC">
        <w:t xml:space="preserve"> </w:t>
      </w:r>
    </w:p>
    <w:p w14:paraId="28D2EFE2" w14:textId="77777777" w:rsidR="001963E9" w:rsidRDefault="001963E9" w:rsidP="004D573A">
      <w:pPr>
        <w:pStyle w:val="BPDPNormln"/>
        <w:ind w:firstLine="0"/>
        <w:rPr>
          <w:ins w:id="277" w:author="Konzal Jan (164745)" w:date="2020-02-25T15:51:00Z"/>
        </w:rPr>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1963E9" w14:paraId="707FEC45" w14:textId="77777777" w:rsidTr="00624EDD">
        <w:trPr>
          <w:ins w:id="278" w:author="Konzal Jan (164745)" w:date="2020-02-25T15:51:00Z"/>
        </w:trPr>
        <w:tc>
          <w:tcPr>
            <w:tcW w:w="750" w:type="pct"/>
          </w:tcPr>
          <w:p w14:paraId="6D6CE59C" w14:textId="77777777" w:rsidR="001963E9" w:rsidRDefault="001963E9" w:rsidP="008B45A1">
            <w:pPr>
              <w:rPr>
                <w:ins w:id="279" w:author="Konzal Jan (164745)" w:date="2020-02-25T15:51:00Z"/>
              </w:rPr>
            </w:pPr>
          </w:p>
        </w:tc>
        <w:tc>
          <w:tcPr>
            <w:tcW w:w="0" w:type="auto"/>
          </w:tcPr>
          <w:p w14:paraId="05B175EE" w14:textId="190FE439" w:rsidR="001963E9" w:rsidRDefault="006F65E9" w:rsidP="00B509D7">
            <w:pPr>
              <w:jc w:val="center"/>
              <w:rPr>
                <w:ins w:id="280" w:author="Konzal Jan (164745)" w:date="2020-02-25T15:51:00Z"/>
              </w:rPr>
            </w:pPr>
            <m:oMathPara>
              <m:oMath>
                <m:sSubSup>
                  <m:sSubSupPr>
                    <m:ctrlPr>
                      <w:ins w:id="281" w:author="Konzal Jan (164745)" w:date="2020-02-25T15:51:00Z">
                        <w:rPr>
                          <w:rFonts w:ascii="Cambria Math" w:hAnsi="Cambria Math"/>
                          <w:i/>
                        </w:rPr>
                      </w:ins>
                    </m:ctrlPr>
                  </m:sSubSupPr>
                  <m:e>
                    <m:r>
                      <w:ins w:id="282" w:author="Konzal Jan (164745)" w:date="2020-02-25T15:51:00Z">
                        <w:rPr>
                          <w:rFonts w:ascii="Cambria Math" w:hAnsi="Cambria Math"/>
                        </w:rPr>
                        <m:t>ε</m:t>
                      </w:ins>
                    </m:r>
                  </m:e>
                  <m:sub>
                    <m:r>
                      <w:ins w:id="283" w:author="Konzal Jan (164745)" w:date="2020-02-25T15:51:00Z">
                        <w:rPr>
                          <w:rFonts w:ascii="Cambria Math" w:hAnsi="Cambria Math"/>
                        </w:rPr>
                        <m:t>k</m:t>
                      </w:ins>
                    </m:r>
                  </m:sub>
                  <m:sup>
                    <m:r>
                      <w:ins w:id="284" w:author="Konzal Jan (164745)" w:date="2020-02-25T15:51:00Z">
                        <w:rPr>
                          <w:rFonts w:ascii="Cambria Math" w:hAnsi="Cambria Math"/>
                        </w:rPr>
                        <m:t>2</m:t>
                      </w:ins>
                    </m:r>
                  </m:sup>
                </m:sSubSup>
                <m:r>
                  <w:ins w:id="285" w:author="Konzal Jan (164745)" w:date="2020-02-25T15:51:00Z">
                    <w:rPr>
                      <w:rFonts w:ascii="Cambria Math" w:hAnsi="Cambria Math"/>
                    </w:rPr>
                    <m:t>=</m:t>
                  </w:ins>
                </m:r>
                <m:sSup>
                  <m:sSupPr>
                    <m:ctrlPr>
                      <w:ins w:id="286" w:author="Konzal Jan (164745)" w:date="2020-02-25T15:51:00Z">
                        <w:rPr>
                          <w:rFonts w:ascii="Cambria Math" w:hAnsi="Cambria Math"/>
                          <w:i/>
                        </w:rPr>
                      </w:ins>
                    </m:ctrlPr>
                  </m:sSupPr>
                  <m:e>
                    <m:d>
                      <m:dPr>
                        <m:begChr m:val="‖"/>
                        <m:endChr m:val="‖"/>
                        <m:ctrlPr>
                          <w:ins w:id="287" w:author="Konzal Jan (164745)" w:date="2020-02-25T15:52:00Z">
                            <w:rPr>
                              <w:rFonts w:ascii="Cambria Math" w:hAnsi="Cambria Math"/>
                              <w:i/>
                            </w:rPr>
                          </w:ins>
                        </m:ctrlPr>
                      </m:dPr>
                      <m:e>
                        <m:sSub>
                          <m:sSubPr>
                            <m:ctrlPr>
                              <w:ins w:id="288" w:author="Konzal Jan (164745)" w:date="2020-02-25T15:52:00Z">
                                <w:rPr>
                                  <w:rFonts w:ascii="Cambria Math" w:hAnsi="Cambria Math"/>
                                  <w:i/>
                                </w:rPr>
                              </w:ins>
                            </m:ctrlPr>
                          </m:sSubPr>
                          <m:e>
                            <m:r>
                              <w:ins w:id="289" w:author="Konzal Jan (164745)" w:date="2020-02-25T15:52:00Z">
                                <w:rPr>
                                  <w:rFonts w:ascii="Cambria Math" w:hAnsi="Cambria Math"/>
                                </w:rPr>
                                <m:t>x</m:t>
                              </w:ins>
                            </m:r>
                          </m:e>
                          <m:sub>
                            <m:r>
                              <w:ins w:id="290" w:author="Konzal Jan (164745)" w:date="2020-02-25T15:52:00Z">
                                <w:rPr>
                                  <w:rFonts w:ascii="Cambria Math" w:hAnsi="Cambria Math"/>
                                </w:rPr>
                                <m:t>k</m:t>
                              </w:ins>
                            </m:r>
                          </m:sub>
                        </m:sSub>
                        <m:r>
                          <w:ins w:id="291" w:author="Konzal Jan (164745)" w:date="2020-02-25T15:52:00Z">
                            <w:rPr>
                              <w:rFonts w:ascii="Cambria Math" w:hAnsi="Cambria Math"/>
                            </w:rPr>
                            <m:t>-</m:t>
                          </w:ins>
                        </m:r>
                        <m:sSub>
                          <m:sSubPr>
                            <m:ctrlPr>
                              <w:ins w:id="292" w:author="Konzal Jan (164745)" w:date="2020-02-25T15:52:00Z">
                                <w:rPr>
                                  <w:rFonts w:ascii="Cambria Math" w:hAnsi="Cambria Math"/>
                                  <w:i/>
                                </w:rPr>
                              </w:ins>
                            </m:ctrlPr>
                          </m:sSubPr>
                          <m:e>
                            <m:r>
                              <w:ins w:id="293" w:author="Konzal Jan (164745)" w:date="2020-02-25T15:53:00Z">
                                <w:rPr>
                                  <w:rFonts w:ascii="Cambria Math" w:hAnsi="Cambria Math"/>
                                </w:rPr>
                                <m:t>y</m:t>
                              </w:ins>
                            </m:r>
                          </m:e>
                          <m:sub>
                            <m:r>
                              <w:ins w:id="294" w:author="Konzal Jan (164745)" w:date="2020-02-25T15:53:00Z">
                                <w:rPr>
                                  <w:rFonts w:ascii="Cambria Math" w:hAnsi="Cambria Math"/>
                                </w:rPr>
                                <m:t>k</m:t>
                              </w:ins>
                            </m:r>
                          </m:sub>
                        </m:sSub>
                      </m:e>
                    </m:d>
                  </m:e>
                  <m:sup>
                    <m:r>
                      <w:ins w:id="295" w:author="Konzal Jan (164745)" w:date="2020-02-25T15:53:00Z">
                        <w:rPr>
                          <w:rFonts w:ascii="Cambria Math" w:hAnsi="Cambria Math"/>
                        </w:rPr>
                        <m:t>2</m:t>
                      </w:ins>
                    </m:r>
                  </m:sup>
                </m:sSup>
              </m:oMath>
            </m:oMathPara>
          </w:p>
        </w:tc>
        <w:tc>
          <w:tcPr>
            <w:tcW w:w="750" w:type="pct"/>
            <w:tcMar>
              <w:right w:w="0" w:type="dxa"/>
            </w:tcMar>
            <w:vAlign w:val="center"/>
          </w:tcPr>
          <w:p w14:paraId="0405E070" w14:textId="0AB13546" w:rsidR="001963E9" w:rsidRDefault="001963E9" w:rsidP="00624EDD">
            <w:pPr>
              <w:jc w:val="right"/>
              <w:rPr>
                <w:ins w:id="296" w:author="Konzal Jan (164745)" w:date="2020-02-25T15:51:00Z"/>
              </w:rPr>
            </w:pPr>
            <w:bookmarkStart w:id="297" w:name="_Ref33602296"/>
            <w:ins w:id="298" w:author="Konzal Jan (164745)" w:date="2020-02-25T15:51:00Z">
              <w:r>
                <w:t>(</w:t>
              </w:r>
            </w:ins>
            <w:ins w:id="299" w:author="Konzal Jan (164745) [2]" w:date="2020-03-17T17:22:00Z">
              <w:r w:rsidR="0042187D">
                <w:fldChar w:fldCharType="begin"/>
              </w:r>
              <w:r w:rsidR="0042187D">
                <w:instrText xml:space="preserve"> STYLEREF 1 \s </w:instrText>
              </w:r>
            </w:ins>
            <w:r w:rsidR="0042187D">
              <w:fldChar w:fldCharType="separate"/>
            </w:r>
            <w:r w:rsidR="0042187D">
              <w:rPr>
                <w:noProof/>
              </w:rPr>
              <w:t>4</w:t>
            </w:r>
            <w:ins w:id="300" w:author="Konzal Jan (164745) [2]" w:date="2020-03-17T17:22:00Z">
              <w:r w:rsidR="0042187D">
                <w:fldChar w:fldCharType="end"/>
              </w:r>
              <w:r w:rsidR="0042187D">
                <w:t>.</w:t>
              </w:r>
              <w:r w:rsidR="0042187D">
                <w:fldChar w:fldCharType="begin"/>
              </w:r>
              <w:r w:rsidR="0042187D">
                <w:instrText xml:space="preserve"> SEQ Rovnice \* ARABIC \s 1 </w:instrText>
              </w:r>
            </w:ins>
            <w:r w:rsidR="0042187D">
              <w:fldChar w:fldCharType="separate"/>
            </w:r>
            <w:ins w:id="301" w:author="Konzal Jan (164745) [2]" w:date="2020-03-17T17:22:00Z">
              <w:r w:rsidR="0042187D">
                <w:rPr>
                  <w:noProof/>
                </w:rPr>
                <w:t>1</w:t>
              </w:r>
              <w:r w:rsidR="0042187D">
                <w:fldChar w:fldCharType="end"/>
              </w:r>
            </w:ins>
            <w:ins w:id="302" w:author="Konzal Jan (164745)" w:date="2020-02-25T15:51:00Z">
              <w:del w:id="303" w:author="Konzal Jan (164745) [2]" w:date="2020-03-17T17:22:00Z">
                <w:r w:rsidDel="0042187D">
                  <w:fldChar w:fldCharType="begin"/>
                </w:r>
                <w:r w:rsidDel="0042187D">
                  <w:delInstrText xml:space="preserve"> STYLEREF 1 \s </w:delInstrText>
                </w:r>
                <w:r w:rsidDel="0042187D">
                  <w:fldChar w:fldCharType="separate"/>
                </w:r>
              </w:del>
            </w:ins>
            <w:del w:id="304" w:author="Konzal Jan (164745) [2]" w:date="2020-03-17T17:22:00Z">
              <w:r w:rsidDel="0042187D">
                <w:rPr>
                  <w:noProof/>
                </w:rPr>
                <w:delText>4</w:delText>
              </w:r>
            </w:del>
            <w:ins w:id="305" w:author="Konzal Jan (164745)" w:date="2020-02-25T15:51:00Z">
              <w:del w:id="306" w:author="Konzal Jan (164745) [2]" w:date="2020-03-17T17:22:00Z">
                <w:r w:rsidDel="0042187D">
                  <w:fldChar w:fldCharType="end"/>
                </w:r>
                <w:r w:rsidDel="0042187D">
                  <w:delText>.</w:delText>
                </w:r>
                <w:r w:rsidDel="0042187D">
                  <w:fldChar w:fldCharType="begin"/>
                </w:r>
                <w:r w:rsidDel="0042187D">
                  <w:delInstrText xml:space="preserve"> SEQ Rovnice \* ARABIC \s 1 </w:delInstrText>
                </w:r>
                <w:r w:rsidDel="0042187D">
                  <w:fldChar w:fldCharType="separate"/>
                </w:r>
              </w:del>
            </w:ins>
            <w:del w:id="307" w:author="Konzal Jan (164745) [2]" w:date="2020-03-17T17:22:00Z">
              <w:r w:rsidDel="0042187D">
                <w:rPr>
                  <w:noProof/>
                </w:rPr>
                <w:delText>1</w:delText>
              </w:r>
            </w:del>
            <w:ins w:id="308" w:author="Konzal Jan (164745)" w:date="2020-02-25T15:51:00Z">
              <w:del w:id="309" w:author="Konzal Jan (164745) [2]" w:date="2020-03-17T17:22:00Z">
                <w:r w:rsidDel="0042187D">
                  <w:fldChar w:fldCharType="end"/>
                </w:r>
              </w:del>
              <w:r>
                <w:t>)</w:t>
              </w:r>
              <w:bookmarkEnd w:id="297"/>
            </w:ins>
          </w:p>
        </w:tc>
      </w:tr>
    </w:tbl>
    <w:p w14:paraId="020B20BF" w14:textId="77777777" w:rsidR="001963E9" w:rsidRDefault="001963E9" w:rsidP="004D573A">
      <w:pPr>
        <w:pStyle w:val="BPDPNormln"/>
        <w:ind w:firstLine="0"/>
        <w:rPr>
          <w:ins w:id="310" w:author="Konzal Jan (164745)" w:date="2020-02-25T15:51:00Z"/>
        </w:rPr>
      </w:pPr>
    </w:p>
    <w:p w14:paraId="4C06A1FA" w14:textId="77777777" w:rsidR="001963E9" w:rsidRDefault="001963E9" w:rsidP="004D573A">
      <w:pPr>
        <w:pStyle w:val="BPDPNormln"/>
        <w:ind w:firstLine="0"/>
        <w:rPr>
          <w:ins w:id="311" w:author="Konzal Jan (164745)" w:date="2020-02-25T15:51:00Z"/>
        </w:rPr>
      </w:pPr>
    </w:p>
    <w:p w14:paraId="101A782F" w14:textId="095D9A2D" w:rsidR="00BA6C35" w:rsidRDefault="00624EDD" w:rsidP="004D573A">
      <w:pPr>
        <w:pStyle w:val="BPDPNormln"/>
        <w:ind w:firstLine="0"/>
      </w:pPr>
      <w:ins w:id="312" w:author="Konzal Jan (164745)" w:date="2020-02-25T15:53:00Z">
        <w:r>
          <w:t xml:space="preserve">Kde </w:t>
        </w:r>
        <w:proofErr w:type="spellStart"/>
        <w:r>
          <w:t>x</w:t>
        </w:r>
      </w:ins>
      <w:r w:rsidRPr="00624EDD">
        <w:rPr>
          <w:vertAlign w:val="subscript"/>
        </w:rPr>
        <w:t>k</w:t>
      </w:r>
      <w:proofErr w:type="spellEnd"/>
      <w:ins w:id="313" w:author="Konzal Jan (164745)" w:date="2020-02-25T15:53:00Z">
        <w:r>
          <w:t xml:space="preserve"> je původní </w:t>
        </w:r>
      </w:ins>
      <w:ins w:id="314" w:author="Konzal Jan (164745)" w:date="2020-02-25T16:05:00Z">
        <w:r w:rsidR="00787BB0">
          <w:t>reprezentace</w:t>
        </w:r>
      </w:ins>
      <w:ins w:id="315" w:author="Konzal Jan (164745)" w:date="2020-02-25T15:53:00Z">
        <w:r>
          <w:t xml:space="preserve"> a </w:t>
        </w:r>
        <w:proofErr w:type="spellStart"/>
        <w:r>
          <w:t>y</w:t>
        </w:r>
      </w:ins>
      <w:ins w:id="316" w:author="Konzal Jan (164745)" w:date="2020-02-25T15:54:00Z">
        <w:r w:rsidRPr="00624EDD">
          <w:rPr>
            <w:vertAlign w:val="subscript"/>
          </w:rPr>
          <w:t>k</w:t>
        </w:r>
        <w:proofErr w:type="spellEnd"/>
        <w:r>
          <w:t xml:space="preserve"> </w:t>
        </w:r>
      </w:ins>
      <w:ins w:id="317" w:author="Konzal Jan (164745)" w:date="2020-02-25T16:05:00Z">
        <w:r w:rsidR="00787BB0">
          <w:t>redukovaná reprezentace</w:t>
        </w:r>
      </w:ins>
      <w:ins w:id="318" w:author="Konzal Jan (164745)" w:date="2020-02-25T15:54:00Z">
        <w:r>
          <w:t xml:space="preserve">. </w:t>
        </w:r>
      </w:ins>
      <w:r w:rsidR="005341AC">
        <w:t xml:space="preserve">Analýza dat pomocí metody hlavních komponent se počítá nejčastěji dvěma postupy, a to pro </w:t>
      </w:r>
      <w:proofErr w:type="spellStart"/>
      <w:r w:rsidR="005341AC">
        <w:t>kovarianční</w:t>
      </w:r>
      <w:proofErr w:type="spellEnd"/>
      <w:r w:rsidR="005341AC">
        <w:t xml:space="preserve"> matici nebo matici korelačních koeficientů. [</w:t>
      </w:r>
      <w:r w:rsidR="0022350C">
        <w:t>9,</w:t>
      </w:r>
      <w:r w:rsidR="006F0AB1">
        <w:t xml:space="preserve"> </w:t>
      </w:r>
      <w:r w:rsidR="0022350C">
        <w:t>10,</w:t>
      </w:r>
      <w:r w:rsidR="006F0AB1">
        <w:t xml:space="preserve"> </w:t>
      </w:r>
      <w:r w:rsidR="0022350C">
        <w:t>11</w:t>
      </w:r>
      <w:r w:rsidR="006F0AB1">
        <w:t>, 12</w:t>
      </w:r>
      <w:r w:rsidR="005341AC">
        <w:t>]</w:t>
      </w:r>
    </w:p>
    <w:p w14:paraId="628163A9" w14:textId="77777777" w:rsidR="00DF4BD4" w:rsidRDefault="00DF4BD4" w:rsidP="009A5AFE">
      <w:pPr>
        <w:pStyle w:val="BPDPNormln"/>
      </w:pPr>
    </w:p>
    <w:p w14:paraId="18D93A44" w14:textId="77777777" w:rsidR="005341AC" w:rsidRDefault="00DF4BD4" w:rsidP="005341AC">
      <w:pPr>
        <w:pStyle w:val="Nadpis3"/>
      </w:pPr>
      <w:bookmarkStart w:id="319" w:name="_Toc32325349"/>
      <w:proofErr w:type="spellStart"/>
      <w:r>
        <w:t>K</w:t>
      </w:r>
      <w:r w:rsidR="005341AC">
        <w:t>ovarianční</w:t>
      </w:r>
      <w:proofErr w:type="spellEnd"/>
      <w:r w:rsidR="005341AC">
        <w:t xml:space="preserve"> matice</w:t>
      </w:r>
      <w:bookmarkEnd w:id="319"/>
    </w:p>
    <w:p w14:paraId="6BA0EBA5" w14:textId="77777777" w:rsidR="0043017E" w:rsidRDefault="00E42735" w:rsidP="00DF4BD4">
      <w:pPr>
        <w:pStyle w:val="BPDPNormln"/>
        <w:ind w:firstLine="0"/>
      </w:pPr>
      <w:r>
        <w:t>Analýza hlavních komponent s </w:t>
      </w:r>
      <w:proofErr w:type="spellStart"/>
      <w:r>
        <w:t>kovarianční</w:t>
      </w:r>
      <w:proofErr w:type="spellEnd"/>
      <w:r>
        <w:t xml:space="preserve"> maticí se někdy nazývá též centrovaná PCA. </w:t>
      </w:r>
      <w:r w:rsidR="008C7054">
        <w:t>Vstupní parametry jsou centrovány</w:t>
      </w:r>
      <w:ins w:id="320" w:author="Konzal Jan (164745)" w:date="2020-02-26T09:39:00Z">
        <w:r w:rsidR="009E53D7">
          <w:t xml:space="preserve"> </w:t>
        </w:r>
      </w:ins>
      <w:ins w:id="321" w:author="Konzal Jan (164745)" w:date="2020-02-26T09:38:00Z">
        <w:r w:rsidR="009E53D7">
          <w:fldChar w:fldCharType="begin"/>
        </w:r>
        <w:r w:rsidR="009E53D7">
          <w:instrText xml:space="preserve"> REF _Ref32489285 \h </w:instrText>
        </w:r>
      </w:ins>
      <w:r w:rsidR="009E53D7">
        <w:fldChar w:fldCharType="separate"/>
      </w:r>
      <w:ins w:id="322" w:author="Konzal Jan (164745)" w:date="2020-02-26T09:38:00Z">
        <w:r w:rsidR="009E53D7">
          <w:t>(</w:t>
        </w:r>
        <w:r w:rsidR="009E53D7">
          <w:rPr>
            <w:noProof/>
          </w:rPr>
          <w:t>4</w:t>
        </w:r>
        <w:r w:rsidR="009E53D7">
          <w:t>.</w:t>
        </w:r>
        <w:r w:rsidR="009E53D7">
          <w:rPr>
            <w:noProof/>
          </w:rPr>
          <w:t>2</w:t>
        </w:r>
        <w:r w:rsidR="009E53D7">
          <w:t>)</w:t>
        </w:r>
        <w:r w:rsidR="009E53D7">
          <w:fldChar w:fldCharType="end"/>
        </w:r>
      </w:ins>
      <w:ins w:id="323" w:author="Konzal Jan (164745)" w:date="2020-02-26T09:39:00Z">
        <w:r w:rsidR="009E53D7">
          <w:t xml:space="preserve">, </w:t>
        </w:r>
        <w:r w:rsidR="009E53D7">
          <w:fldChar w:fldCharType="begin"/>
        </w:r>
        <w:r w:rsidR="009E53D7">
          <w:instrText xml:space="preserve"> REF _Ref32587789 \h </w:instrText>
        </w:r>
      </w:ins>
      <w:r w:rsidR="009E53D7">
        <w:fldChar w:fldCharType="separate"/>
      </w:r>
      <w:ins w:id="324" w:author="Konzal Jan (164745)" w:date="2020-02-26T09:39:00Z">
        <w:r w:rsidR="009E53D7">
          <w:t>(</w:t>
        </w:r>
        <w:r w:rsidR="009E53D7">
          <w:rPr>
            <w:noProof/>
          </w:rPr>
          <w:t>4</w:t>
        </w:r>
        <w:r w:rsidR="009E53D7">
          <w:t>.</w:t>
        </w:r>
        <w:r w:rsidR="009E53D7">
          <w:rPr>
            <w:noProof/>
          </w:rPr>
          <w:t>3</w:t>
        </w:r>
        <w:r w:rsidR="009E53D7">
          <w:t>)</w:t>
        </w:r>
        <w:r w:rsidR="009E53D7">
          <w:fldChar w:fldCharType="end"/>
        </w:r>
      </w:ins>
      <w:r w:rsidR="008C7054">
        <w:t xml:space="preserve">. Počátek nového souřadného </w:t>
      </w:r>
      <w:r w:rsidR="008C7054">
        <w:lastRenderedPageBreak/>
        <w:t xml:space="preserve">systému je </w:t>
      </w:r>
      <w:r w:rsidR="00F51345">
        <w:t xml:space="preserve">posunut do </w:t>
      </w:r>
      <w:proofErr w:type="spellStart"/>
      <w:r w:rsidR="00F51345">
        <w:t>centroidu</w:t>
      </w:r>
      <w:proofErr w:type="spellEnd"/>
      <w:r w:rsidR="00F51345">
        <w:t xml:space="preserve"> objektů. Vzdálenosti mezi objekty se s převodem do nového souřadného systému nemění. </w:t>
      </w:r>
      <w:r w:rsidR="00755703">
        <w:t xml:space="preserve">Součet vlastních hodnot </w:t>
      </w:r>
      <w:proofErr w:type="spellStart"/>
      <w:r w:rsidR="00755703">
        <w:t>kovarianční</w:t>
      </w:r>
      <w:proofErr w:type="spellEnd"/>
      <w:r w:rsidR="00755703">
        <w:t xml:space="preserve"> matice je roven součtu rozptylů proměnných. </w:t>
      </w:r>
    </w:p>
    <w:p w14:paraId="33E181B5" w14:textId="6D39D8EA" w:rsidR="0043017E" w:rsidRDefault="0043017E" w:rsidP="00DF4BD4">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43017E" w14:paraId="2186AC6D" w14:textId="77777777" w:rsidTr="00314A13">
        <w:tc>
          <w:tcPr>
            <w:tcW w:w="750" w:type="pct"/>
          </w:tcPr>
          <w:p w14:paraId="38EF286E" w14:textId="77777777" w:rsidR="0043017E" w:rsidRDefault="0043017E" w:rsidP="008B45A1"/>
        </w:tc>
        <w:tc>
          <w:tcPr>
            <w:tcW w:w="0" w:type="auto"/>
          </w:tcPr>
          <w:p w14:paraId="49EEDAA7" w14:textId="1B4EA6FA" w:rsidR="0043017E" w:rsidRDefault="006F65E9" w:rsidP="00B509D7">
            <w:pPr>
              <w:jc w:val="center"/>
            </w:pPr>
            <m:oMathPara>
              <m:oMath>
                <m:sSup>
                  <m:sSupPr>
                    <m:ctrlPr>
                      <w:rPr>
                        <w:rFonts w:ascii="Cambria Math" w:hAnsi="Cambria Math"/>
                        <w:i/>
                      </w:rPr>
                    </m:ctrlPr>
                  </m:sSupPr>
                  <m:e>
                    <m:r>
                      <w:rPr>
                        <w:rFonts w:ascii="Cambria Math" w:hAnsi="Cambria Math"/>
                      </w:rPr>
                      <m:t>ε</m:t>
                    </m:r>
                  </m:e>
                  <m:sup>
                    <m:r>
                      <w:rPr>
                        <w:rFonts w:ascii="Cambria Math" w:hAnsi="Cambria Math"/>
                      </w:rPr>
                      <m:t>2</m:t>
                    </m:r>
                  </m:sup>
                </m:sSup>
                <m:r>
                  <m:rPr>
                    <m:sty m:val="p"/>
                  </m:rPr>
                  <w:rPr>
                    <w:rStyle w:val="Zstupntext"/>
                    <w:rFonts w:ascii="Cambria Math" w:hAnsi="Cambria Math"/>
                    <w:color w:val="auto"/>
                  </w:rPr>
                  <m:t>=</m:t>
                </m:r>
                <m:f>
                  <m:fPr>
                    <m:ctrlPr>
                      <w:rPr>
                        <w:rStyle w:val="Zstupntext"/>
                        <w:rFonts w:ascii="Cambria Math" w:hAnsi="Cambria Math"/>
                        <w:color w:val="auto"/>
                      </w:rPr>
                    </m:ctrlPr>
                  </m:fPr>
                  <m:num>
                    <m:r>
                      <w:rPr>
                        <w:rStyle w:val="Zstupntext"/>
                        <w:rFonts w:ascii="Cambria Math" w:hAnsi="Cambria Math"/>
                        <w:color w:val="auto"/>
                      </w:rPr>
                      <m:t>1</m:t>
                    </m:r>
                  </m:num>
                  <m:den>
                    <m:r>
                      <w:rPr>
                        <w:rStyle w:val="Zstupntext"/>
                        <w:rFonts w:ascii="Cambria Math" w:hAnsi="Cambria Math"/>
                        <w:color w:val="auto"/>
                      </w:rPr>
                      <m:t>K</m:t>
                    </m:r>
                  </m:den>
                </m:f>
                <m:nary>
                  <m:naryPr>
                    <m:chr m:val="∑"/>
                    <m:limLoc m:val="undOvr"/>
                    <m:ctrlPr>
                      <w:rPr>
                        <w:rStyle w:val="Zstupntext"/>
                        <w:rFonts w:ascii="Cambria Math" w:hAnsi="Cambria Math"/>
                        <w:i/>
                        <w:color w:val="auto"/>
                      </w:rPr>
                    </m:ctrlPr>
                  </m:naryPr>
                  <m:sub>
                    <m:r>
                      <w:rPr>
                        <w:rStyle w:val="Zstupntext"/>
                        <w:rFonts w:ascii="Cambria Math" w:hAnsi="Cambria Math"/>
                        <w:color w:val="auto"/>
                      </w:rPr>
                      <m:t>k=1</m:t>
                    </m:r>
                  </m:sub>
                  <m:sup>
                    <m:r>
                      <w:rPr>
                        <w:rStyle w:val="Zstupntext"/>
                        <w:rFonts w:ascii="Cambria Math" w:hAnsi="Cambria Math"/>
                        <w:color w:val="auto"/>
                      </w:rPr>
                      <m:t>K</m:t>
                    </m:r>
                  </m:sup>
                  <m:e>
                    <m:sSup>
                      <m:sSupPr>
                        <m:ctrlPr>
                          <w:rPr>
                            <w:rStyle w:val="Zstupntext"/>
                            <w:rFonts w:ascii="Cambria Math" w:hAnsi="Cambria Math"/>
                            <w:i/>
                            <w:color w:val="auto"/>
                          </w:rPr>
                        </m:ctrlPr>
                      </m:sSupPr>
                      <m:e>
                        <m:d>
                          <m:dPr>
                            <m:begChr m:val="‖"/>
                            <m:endChr m:val="‖"/>
                            <m:ctrlPr>
                              <w:rPr>
                                <w:rStyle w:val="Zstupntext"/>
                                <w:rFonts w:ascii="Cambria Math" w:hAnsi="Cambria Math"/>
                                <w:i/>
                                <w:color w:val="auto"/>
                              </w:rPr>
                            </m:ctrlPr>
                          </m:dPr>
                          <m:e>
                            <m:sSub>
                              <m:sSubPr>
                                <m:ctrlPr>
                                  <w:rPr>
                                    <w:rStyle w:val="Zstupntext"/>
                                    <w:rFonts w:ascii="Cambria Math" w:hAnsi="Cambria Math"/>
                                    <w:i/>
                                    <w:color w:val="auto"/>
                                  </w:rPr>
                                </m:ctrlPr>
                              </m:sSubPr>
                              <m:e>
                                <m:r>
                                  <m:rPr>
                                    <m:sty m:val="bi"/>
                                  </m:rPr>
                                  <w:rPr>
                                    <w:rStyle w:val="Zstupntext"/>
                                    <w:rFonts w:ascii="Cambria Math" w:hAnsi="Cambria Math"/>
                                    <w:color w:val="auto"/>
                                  </w:rPr>
                                  <m:t>x</m:t>
                                </m:r>
                              </m:e>
                              <m:sub>
                                <m:r>
                                  <w:rPr>
                                    <w:rStyle w:val="Zstupntext"/>
                                    <w:rFonts w:ascii="Cambria Math" w:hAnsi="Cambria Math"/>
                                    <w:color w:val="auto"/>
                                  </w:rPr>
                                  <m:t>k</m:t>
                                </m:r>
                              </m:sub>
                            </m:sSub>
                          </m:e>
                        </m:d>
                      </m:e>
                      <m:sup>
                        <m:r>
                          <w:rPr>
                            <w:rStyle w:val="Zstupntext"/>
                            <w:rFonts w:ascii="Cambria Math" w:hAnsi="Cambria Math"/>
                            <w:color w:val="auto"/>
                          </w:rPr>
                          <m:t>2</m:t>
                        </m:r>
                      </m:sup>
                    </m:sSup>
                  </m:e>
                </m:nary>
                <m:r>
                  <w:rPr>
                    <w:rStyle w:val="Zstupntext"/>
                    <w:rFonts w:ascii="Cambria Math" w:hAnsi="Cambria Math"/>
                    <w:color w:val="auto"/>
                  </w:rPr>
                  <m:t>=</m:t>
                </m:r>
                <m:nary>
                  <m:naryPr>
                    <m:chr m:val="∑"/>
                    <m:limLoc m:val="undOvr"/>
                    <m:ctrlPr>
                      <w:rPr>
                        <w:rStyle w:val="Zstupntext"/>
                        <w:rFonts w:ascii="Cambria Math" w:hAnsi="Cambria Math"/>
                        <w:i/>
                        <w:color w:val="auto"/>
                      </w:rPr>
                    </m:ctrlPr>
                  </m:naryPr>
                  <m:sub>
                    <m:r>
                      <w:rPr>
                        <w:rStyle w:val="Zstupntext"/>
                        <w:rFonts w:ascii="Cambria Math" w:hAnsi="Cambria Math"/>
                        <w:color w:val="auto"/>
                      </w:rPr>
                      <m:t>i=1</m:t>
                    </m:r>
                  </m:sub>
                  <m:sup>
                    <m:r>
                      <w:rPr>
                        <w:rStyle w:val="Zstupntext"/>
                        <w:rFonts w:ascii="Cambria Math" w:hAnsi="Cambria Math"/>
                        <w:color w:val="auto"/>
                      </w:rPr>
                      <m:t>n</m:t>
                    </m:r>
                  </m:sup>
                  <m:e>
                    <m:sSub>
                      <m:sSubPr>
                        <m:ctrlPr>
                          <w:rPr>
                            <w:rStyle w:val="Zstupntext"/>
                            <w:rFonts w:ascii="Cambria Math" w:hAnsi="Cambria Math"/>
                            <w:i/>
                            <w:color w:val="auto"/>
                          </w:rPr>
                        </m:ctrlPr>
                      </m:sSubPr>
                      <m:e>
                        <m:r>
                          <w:rPr>
                            <w:rStyle w:val="Zstupntext"/>
                            <w:rFonts w:ascii="Cambria Math" w:hAnsi="Cambria Math"/>
                            <w:color w:val="auto"/>
                          </w:rPr>
                          <m:t>λ</m:t>
                        </m:r>
                      </m:e>
                      <m:sub>
                        <m:r>
                          <w:rPr>
                            <w:rStyle w:val="Zstupntext"/>
                            <w:rFonts w:ascii="Cambria Math" w:hAnsi="Cambria Math"/>
                            <w:color w:val="auto"/>
                          </w:rPr>
                          <m:t>i</m:t>
                        </m:r>
                      </m:sub>
                    </m:sSub>
                  </m:e>
                </m:nary>
              </m:oMath>
            </m:oMathPara>
          </w:p>
        </w:tc>
        <w:tc>
          <w:tcPr>
            <w:tcW w:w="750" w:type="pct"/>
            <w:tcMar>
              <w:right w:w="0" w:type="dxa"/>
            </w:tcMar>
            <w:vAlign w:val="center"/>
          </w:tcPr>
          <w:p w14:paraId="6B471893" w14:textId="7DE941A9" w:rsidR="0043017E" w:rsidRDefault="0043017E" w:rsidP="00314A13">
            <w:pPr>
              <w:jc w:val="center"/>
            </w:pPr>
            <w:r>
              <w:t>(</w:t>
            </w:r>
            <w:ins w:id="325" w:author="Konzal Jan (164745) [2]" w:date="2020-03-17T17:22:00Z">
              <w:r w:rsidR="0042187D">
                <w:fldChar w:fldCharType="begin"/>
              </w:r>
              <w:r w:rsidR="0042187D">
                <w:instrText xml:space="preserve"> STYLEREF 1 \s </w:instrText>
              </w:r>
            </w:ins>
            <w:r w:rsidR="0042187D">
              <w:fldChar w:fldCharType="separate"/>
            </w:r>
            <w:r w:rsidR="0042187D">
              <w:rPr>
                <w:noProof/>
              </w:rPr>
              <w:t>4</w:t>
            </w:r>
            <w:ins w:id="326" w:author="Konzal Jan (164745) [2]" w:date="2020-03-17T17:22:00Z">
              <w:r w:rsidR="0042187D">
                <w:fldChar w:fldCharType="end"/>
              </w:r>
            </w:ins>
            <w:r w:rsidR="0042187D">
              <w:t>.</w:t>
            </w:r>
            <w:r w:rsidR="006F65E9">
              <w:fldChar w:fldCharType="begin"/>
            </w:r>
            <w:r w:rsidR="006F65E9">
              <w:instrText xml:space="preserve"> SEQ Rovnice \* ARABIC \s 1 </w:instrText>
            </w:r>
            <w:r w:rsidR="006F65E9">
              <w:fldChar w:fldCharType="separate"/>
            </w:r>
            <w:r w:rsidR="0042187D">
              <w:rPr>
                <w:noProof/>
              </w:rPr>
              <w:t>2</w:t>
            </w:r>
            <w:r w:rsidR="006F65E9">
              <w:rPr>
                <w:noProof/>
              </w:rPr>
              <w:fldChar w:fldCharType="end"/>
            </w:r>
            <w:r>
              <w:t>)</w:t>
            </w:r>
          </w:p>
        </w:tc>
      </w:tr>
    </w:tbl>
    <w:p w14:paraId="5F4372E1" w14:textId="399B14E7" w:rsidR="0043017E" w:rsidRDefault="0043017E" w:rsidP="00DF4BD4">
      <w:pPr>
        <w:pStyle w:val="BPDPNormln"/>
        <w:ind w:firstLine="0"/>
      </w:pPr>
    </w:p>
    <w:p w14:paraId="0D7DC2BB" w14:textId="77777777" w:rsidR="0043017E" w:rsidRDefault="0043017E" w:rsidP="00DF4BD4">
      <w:pPr>
        <w:pStyle w:val="BPDPNormln"/>
        <w:ind w:firstLine="0"/>
      </w:pPr>
    </w:p>
    <w:p w14:paraId="609CFD72" w14:textId="672642C4" w:rsidR="006F783D" w:rsidRPr="00B7447E" w:rsidRDefault="00314A13" w:rsidP="00DF4BD4">
      <w:pPr>
        <w:pStyle w:val="BPDPNormln"/>
        <w:ind w:firstLine="0"/>
      </w:pPr>
      <w:r>
        <w:t xml:space="preserve">Kde </w:t>
      </w:r>
      <w:proofErr w:type="spellStart"/>
      <w:r w:rsidRPr="00314A13">
        <w:t>λ</w:t>
      </w:r>
      <w:r w:rsidRPr="00314A13">
        <w:rPr>
          <w:vertAlign w:val="subscript"/>
        </w:rPr>
        <w:t>i</w:t>
      </w:r>
      <w:proofErr w:type="spellEnd"/>
      <w:r>
        <w:t xml:space="preserve"> jsou vlastní čísla. </w:t>
      </w:r>
      <w:r w:rsidR="00F51345">
        <w:t>Tato metoda výpočtu PCA se hodí pro data, která jsou ve</w:t>
      </w:r>
      <w:r w:rsidR="00F34C13">
        <w:t> </w:t>
      </w:r>
      <w:r w:rsidR="00F51345">
        <w:t>stejných jednotkách. Nebo pro data v rozdílných jednotkách, které lze přepočítat na</w:t>
      </w:r>
      <w:r w:rsidR="00F34C13">
        <w:t> </w:t>
      </w:r>
      <w:r w:rsidR="00F51345">
        <w:t>stejné číselné reprezentace.</w:t>
      </w:r>
      <w:r w:rsidR="00B704E8">
        <w:t xml:space="preserve"> [9]</w:t>
      </w:r>
    </w:p>
    <w:p w14:paraId="01B3E7D8" w14:textId="77777777" w:rsidR="006F0AB1" w:rsidRPr="006F0AB1" w:rsidRDefault="00DF4BD4" w:rsidP="006F0AB1">
      <w:pPr>
        <w:pStyle w:val="Nadpis3"/>
      </w:pPr>
      <w:r>
        <w:t>M</w:t>
      </w:r>
      <w:r w:rsidR="006F0AB1">
        <w:t>atice korelační koeficientů</w:t>
      </w:r>
    </w:p>
    <w:p w14:paraId="6DD1EC62" w14:textId="1B4E5AD9" w:rsidR="005341AC" w:rsidRDefault="00755703" w:rsidP="00DF4BD4">
      <w:pPr>
        <w:pStyle w:val="BPDPNormln"/>
        <w:ind w:firstLine="0"/>
      </w:pPr>
      <w:r>
        <w:t>Vstupní data</w:t>
      </w:r>
      <w:r w:rsidR="008A6953">
        <w:t>,</w:t>
      </w:r>
      <w:r>
        <w:t xml:space="preserve"> jsou </w:t>
      </w:r>
      <w:del w:id="327" w:author="Konzal Jan (164745)" w:date="2020-02-26T10:45:00Z">
        <w:r w:rsidDel="00314A13">
          <w:delText xml:space="preserve">normalizovány </w:delText>
        </w:r>
      </w:del>
      <w:ins w:id="328" w:author="Konzal Jan (164745)" w:date="2020-02-26T10:45:00Z">
        <w:r w:rsidR="00314A13">
          <w:t xml:space="preserve">normalizována </w:t>
        </w:r>
      </w:ins>
      <w:r>
        <w:t>na jednotkový rozptyl a nulový průměr. Součet hodnot matice korelačních koeficientů je roven počtu proměnných. Počet proměnný</w:t>
      </w:r>
      <w:r w:rsidR="00CF6CD3">
        <w:t>ch</w:t>
      </w:r>
      <w:r>
        <w:t xml:space="preserve"> určuje řád korelační matice. Počátek nového souřadného systému je opět posunut do</w:t>
      </w:r>
      <w:r w:rsidR="00F34C13">
        <w:t> </w:t>
      </w:r>
      <w:proofErr w:type="spellStart"/>
      <w:r>
        <w:t>centroidu</w:t>
      </w:r>
      <w:proofErr w:type="spellEnd"/>
      <w:r>
        <w:t xml:space="preserve"> objektů. Po normalizaci původních proměnných na jednotkový rozptyl, vzdálenosti mezi objekty již nejsou </w:t>
      </w:r>
      <w:r w:rsidR="006F783D">
        <w:t>závislé na jednotkách, v kterých byly naměřeny. Tato m</w:t>
      </w:r>
      <w:r w:rsidR="00A53157">
        <w:t>etoda se hodí pro data vyjádřená</w:t>
      </w:r>
      <w:r w:rsidR="006F783D">
        <w:t xml:space="preserve"> ve zcela rozdílných jednotkách</w:t>
      </w:r>
      <w:ins w:id="329" w:author="Konzal Jan (164745)" w:date="2020-02-26T10:55:00Z">
        <w:r w:rsidR="002B5D8B">
          <w:t>, a nelze je vyjádřit ve stejné číselné škále.</w:t>
        </w:r>
      </w:ins>
      <w:del w:id="330" w:author="Konzal Jan (164745)" w:date="2020-02-26T10:55:00Z">
        <w:r w:rsidR="006F783D" w:rsidDel="002B5D8B">
          <w:delText>.</w:delText>
        </w:r>
      </w:del>
      <w:r w:rsidR="006F783D">
        <w:t xml:space="preserve"> </w:t>
      </w:r>
      <w:r w:rsidR="00B704E8">
        <w:t>[9</w:t>
      </w:r>
      <w:ins w:id="331" w:author="Konzal Jan (164745)" w:date="2020-02-26T10:58:00Z">
        <w:r w:rsidR="002B5D8B">
          <w:t>, 10</w:t>
        </w:r>
      </w:ins>
      <w:r w:rsidR="00B704E8">
        <w:t>]</w:t>
      </w:r>
    </w:p>
    <w:p w14:paraId="29665E2C" w14:textId="77777777" w:rsidR="00C94445" w:rsidRDefault="00C94445" w:rsidP="00DF4BD4">
      <w:pPr>
        <w:pStyle w:val="BPDPNormln"/>
        <w:ind w:firstLine="0"/>
      </w:pPr>
    </w:p>
    <w:p w14:paraId="57377E0C" w14:textId="77777777" w:rsidR="00C94445" w:rsidRDefault="00C94445" w:rsidP="00C94445">
      <w:pPr>
        <w:pStyle w:val="Nadpis2"/>
      </w:pPr>
      <w:bookmarkStart w:id="332" w:name="_Ref32497547"/>
      <w:r>
        <w:t>Výběr počtu hlavních komponent</w:t>
      </w:r>
      <w:bookmarkEnd w:id="332"/>
    </w:p>
    <w:p w14:paraId="06EB77D1" w14:textId="1AE3C65A" w:rsidR="00C94445" w:rsidRDefault="00C94445" w:rsidP="00C94445">
      <w:pPr>
        <w:pStyle w:val="BPDPNormln"/>
        <w:ind w:firstLine="0"/>
      </w:pPr>
      <w:commentRangeStart w:id="333"/>
      <w:r>
        <w:t>Po výpočtu PCA je</w:t>
      </w:r>
      <w:ins w:id="334" w:author="Konzal Jan (164745)" w:date="2020-02-26T13:48:00Z">
        <w:r w:rsidR="0023628C">
          <w:t xml:space="preserve"> vytvořen no</w:t>
        </w:r>
      </w:ins>
      <w:ins w:id="335" w:author="Konzal Jan (164745)" w:date="2020-02-26T13:49:00Z">
        <w:r w:rsidR="0023628C">
          <w:t xml:space="preserve">vý prostor daný hlavními </w:t>
        </w:r>
        <w:proofErr w:type="spellStart"/>
        <w:r w:rsidR="0023628C">
          <w:t>komponentami.</w:t>
        </w:r>
      </w:ins>
      <w:del w:id="336" w:author="Konzal Jan (164745)" w:date="2020-02-26T13:48:00Z">
        <w:r w:rsidDel="0023628C">
          <w:delText xml:space="preserve"> </w:delText>
        </w:r>
      </w:del>
      <w:del w:id="337" w:author="Konzal Jan (164745)" w:date="2020-02-26T13:45:00Z">
        <w:r w:rsidDel="002D5F13">
          <w:delText xml:space="preserve">v prvních několika hlavních komponentách zaznamenáno co nejvíce variance. </w:delText>
        </w:r>
      </w:del>
      <w:r>
        <w:t>Hlavní</w:t>
      </w:r>
      <w:proofErr w:type="spellEnd"/>
      <w:r>
        <w:t xml:space="preserve"> komponenty jsou seřazeny podle velikosti části rozptylu, v nich obsaženém. Nyní je třeba z množiny hlavních komponent vybrat několik s nejnižšími pořadovými čísly</w:t>
      </w:r>
      <w:ins w:id="338" w:author="Konzal Jan (164745)" w:date="2020-02-26T13:50:00Z">
        <w:r w:rsidR="0023628C">
          <w:t xml:space="preserve">, </w:t>
        </w:r>
      </w:ins>
      <w:ins w:id="339" w:author="Konzal Jan (164745)" w:date="2020-02-26T13:58:00Z">
        <w:r w:rsidR="00432249">
          <w:t>tak aby mohlo být dostatečně popsáno rozložení dat</w:t>
        </w:r>
      </w:ins>
      <w:r>
        <w:t xml:space="preserve">. </w:t>
      </w:r>
      <w:commentRangeEnd w:id="333"/>
      <w:r w:rsidR="00432249">
        <w:rPr>
          <w:rStyle w:val="Odkaznakoment"/>
          <w:color w:val="auto"/>
        </w:rPr>
        <w:commentReference w:id="333"/>
      </w:r>
      <w:r>
        <w:t>Obecně je dobré brát v úvahu jen komponenty, které mají vlastní hodnoty vyšší, než je průměr všech vlastních hodnot.</w:t>
      </w:r>
      <w:ins w:id="340" w:author="Konzal Jan (164745)" w:date="2020-02-26T11:37:00Z">
        <w:r w:rsidR="0043271C">
          <w:t xml:space="preserve"> Vlastní hodnota</w:t>
        </w:r>
        <w:r w:rsidR="0043271C" w:rsidRPr="0043271C">
          <w:t xml:space="preserve"> </w:t>
        </w:r>
        <w:proofErr w:type="spellStart"/>
        <w:r w:rsidR="0043271C" w:rsidRPr="00314A13">
          <w:t>λ</w:t>
        </w:r>
        <w:r w:rsidR="0043271C" w:rsidRPr="00314A13">
          <w:rPr>
            <w:vertAlign w:val="subscript"/>
          </w:rPr>
          <w:t>i</w:t>
        </w:r>
        <w:proofErr w:type="spellEnd"/>
        <w:r w:rsidR="0043271C">
          <w:rPr>
            <w:vertAlign w:val="subscript"/>
          </w:rPr>
          <w:t xml:space="preserve"> </w:t>
        </w:r>
        <w:r w:rsidR="0043271C" w:rsidRPr="0043271C">
          <w:t>udává</w:t>
        </w:r>
        <w:r w:rsidR="0043271C">
          <w:t xml:space="preserve"> rozptyl v dané hlavní komponentě.</w:t>
        </w:r>
      </w:ins>
      <w:r>
        <w:t xml:space="preserve"> </w:t>
      </w:r>
      <w:r w:rsidR="00612E41">
        <w:t>[9]</w:t>
      </w:r>
    </w:p>
    <w:p w14:paraId="12603E28" w14:textId="17AC12E8" w:rsidR="00C94445" w:rsidRDefault="00C94445" w:rsidP="00C94445">
      <w:pPr>
        <w:pStyle w:val="BPDPNormln"/>
      </w:pPr>
      <w:r>
        <w:t>Pokud je využita metoda s korelační maticí, tak se nejčastěji ke stanovení počtu hlavních komponent používá Kaiserovo kritérium.</w:t>
      </w:r>
      <w:ins w:id="341" w:author="Konzal Jan (164745)" w:date="2020-02-26T11:31:00Z">
        <w:r w:rsidR="0043271C">
          <w:t xml:space="preserve"> [9]</w:t>
        </w:r>
      </w:ins>
      <w:r>
        <w:t xml:space="preserve"> Toto kritérium předpokládá užití hlavních komponent s vlastní hodnotou větší než 1. Součet vlastních hodnot je roven počtu vstupních proměnných. Nemá tedy cenu uvažovat komponenty, které mají vlastní hodnotu menší než 1.</w:t>
      </w:r>
      <w:r w:rsidR="00612E41">
        <w:t xml:space="preserve"> [9]</w:t>
      </w:r>
    </w:p>
    <w:p w14:paraId="113D44F9" w14:textId="724AEA52" w:rsidR="00C94445" w:rsidRDefault="00C94445" w:rsidP="00C94445">
      <w:pPr>
        <w:pStyle w:val="BPDPNormln"/>
      </w:pPr>
      <w:r>
        <w:t xml:space="preserve">Je-li použita </w:t>
      </w:r>
      <w:proofErr w:type="spellStart"/>
      <w:r>
        <w:t>kovarianční</w:t>
      </w:r>
      <w:proofErr w:type="spellEnd"/>
      <w:r>
        <w:t xml:space="preserve"> matice, součet vlastních hodnot se rovná součtu rozptylu vstupních proměnných. U této metody můžeme využít hlavní komponenty s vlastní hodnotou vyšší, než je průměr všech vlastních hodnot. </w:t>
      </w:r>
      <w:r w:rsidR="00612E41">
        <w:t>[9]</w:t>
      </w:r>
    </w:p>
    <w:p w14:paraId="768BC006" w14:textId="04D6B5D5" w:rsidR="00C94445" w:rsidRDefault="00C94445" w:rsidP="00C94445">
      <w:pPr>
        <w:pStyle w:val="BPDPNormln"/>
      </w:pPr>
      <w:r>
        <w:t>Obecnou možností výběru počtu hlavních komponent může být grafické zobrazení jejich vlastních hodnot. Toto zobrazení se nazývá indexový graf úpatí vlastních čísel (</w:t>
      </w:r>
      <w:proofErr w:type="spellStart"/>
      <w:r>
        <w:t>Scree</w:t>
      </w:r>
      <w:proofErr w:type="spellEnd"/>
      <w:r>
        <w:t xml:space="preserve"> Plot) (</w:t>
      </w:r>
      <w:r w:rsidRPr="008C2645">
        <w:fldChar w:fldCharType="begin"/>
      </w:r>
      <w:r w:rsidRPr="008C2645">
        <w:instrText xml:space="preserve"> REF _Ref32494947 \h  \* MERGEFORMAT </w:instrText>
      </w:r>
      <w:r w:rsidRPr="008C2645">
        <w:fldChar w:fldCharType="separate"/>
      </w:r>
      <w:r w:rsidR="00D10357" w:rsidRPr="00D10357">
        <w:t xml:space="preserve">Obr. </w:t>
      </w:r>
      <w:r w:rsidR="00D10357" w:rsidRPr="00D10357">
        <w:rPr>
          <w:noProof/>
        </w:rPr>
        <w:t>4</w:t>
      </w:r>
      <w:r w:rsidR="00D10357" w:rsidRPr="00D10357">
        <w:t>.</w:t>
      </w:r>
      <w:r w:rsidR="00D10357" w:rsidRPr="00D10357">
        <w:rPr>
          <w:noProof/>
        </w:rPr>
        <w:t>1</w:t>
      </w:r>
      <w:r w:rsidRPr="008C2645">
        <w:fldChar w:fldCharType="end"/>
      </w:r>
      <w:r>
        <w:t>).</w:t>
      </w:r>
    </w:p>
    <w:p w14:paraId="6A528F87" w14:textId="77777777" w:rsidR="00C94445" w:rsidRDefault="00C94445" w:rsidP="00C94445">
      <w:pPr>
        <w:pStyle w:val="BPDPNormln"/>
      </w:pPr>
    </w:p>
    <w:p w14:paraId="7C5916DD" w14:textId="77777777" w:rsidR="00C94445" w:rsidRDefault="002D4518" w:rsidP="00C94445">
      <w:pPr>
        <w:pStyle w:val="BPDPNormln"/>
        <w:keepNext/>
        <w:jc w:val="center"/>
      </w:pPr>
      <w:r>
        <w:rPr>
          <w:noProof/>
        </w:rPr>
        <w:lastRenderedPageBreak/>
        <w:drawing>
          <wp:inline distT="0" distB="0" distL="0" distR="0" wp14:anchorId="2E3FF76B" wp14:editId="67039EAF">
            <wp:extent cx="4323559" cy="3240000"/>
            <wp:effectExtent l="0" t="0" r="1270" b="0"/>
            <wp:docPr id="13" name="Obráze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CA_poradi.emf"/>
                    <pic:cNvPicPr/>
                  </pic:nvPicPr>
                  <pic:blipFill>
                    <a:blip r:embed="rId21">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00CF20EA" w14:textId="14986958" w:rsidR="00C94445" w:rsidRPr="005D568C" w:rsidRDefault="00C94445" w:rsidP="00C94445">
      <w:pPr>
        <w:pStyle w:val="Titulek"/>
        <w:jc w:val="center"/>
        <w:rPr>
          <w:b w:val="0"/>
        </w:rPr>
      </w:pPr>
      <w:bookmarkStart w:id="342" w:name="_Ref32494947"/>
      <w:r w:rsidRPr="005D568C">
        <w:rPr>
          <w:b w:val="0"/>
        </w:rPr>
        <w:t xml:space="preserve">Obr. </w:t>
      </w:r>
      <w:r w:rsidR="009711E9">
        <w:rPr>
          <w:b w:val="0"/>
        </w:rPr>
        <w:fldChar w:fldCharType="begin"/>
      </w:r>
      <w:r w:rsidR="009711E9">
        <w:rPr>
          <w:b w:val="0"/>
        </w:rPr>
        <w:instrText xml:space="preserve"> STYLEREF 1 \s </w:instrText>
      </w:r>
      <w:r w:rsidR="009711E9">
        <w:rPr>
          <w:b w:val="0"/>
        </w:rPr>
        <w:fldChar w:fldCharType="separate"/>
      </w:r>
      <w:r w:rsidR="009711E9">
        <w:rPr>
          <w:b w:val="0"/>
          <w:noProof/>
        </w:rPr>
        <w:t>4</w:t>
      </w:r>
      <w:r w:rsidR="009711E9">
        <w:rPr>
          <w:b w:val="0"/>
        </w:rPr>
        <w:fldChar w:fldCharType="end"/>
      </w:r>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9711E9">
        <w:rPr>
          <w:b w:val="0"/>
          <w:noProof/>
        </w:rPr>
        <w:t>3</w:t>
      </w:r>
      <w:r w:rsidR="009711E9">
        <w:rPr>
          <w:b w:val="0"/>
        </w:rPr>
        <w:fldChar w:fldCharType="end"/>
      </w:r>
      <w:bookmarkEnd w:id="342"/>
      <w:r w:rsidRPr="005D568C">
        <w:rPr>
          <w:b w:val="0"/>
        </w:rPr>
        <w:t xml:space="preserve"> </w:t>
      </w:r>
      <w:r w:rsidR="003822DC">
        <w:rPr>
          <w:b w:val="0"/>
        </w:rPr>
        <w:t>I</w:t>
      </w:r>
      <w:r w:rsidR="003822DC" w:rsidRPr="003822DC">
        <w:rPr>
          <w:b w:val="0"/>
        </w:rPr>
        <w:t>ndexový graf úpatí vlastních čísel</w:t>
      </w:r>
    </w:p>
    <w:p w14:paraId="252E519B" w14:textId="77777777" w:rsidR="00C94445" w:rsidRPr="00B704E8" w:rsidRDefault="00C94445" w:rsidP="00C94445">
      <w:pPr>
        <w:pStyle w:val="BPDPNormln"/>
      </w:pPr>
    </w:p>
    <w:p w14:paraId="7CFD5B4E" w14:textId="23AD97BB" w:rsidR="00DF4BD4" w:rsidRDefault="00C94445" w:rsidP="00C94445">
      <w:pPr>
        <w:pStyle w:val="BPDPNormln"/>
        <w:ind w:firstLine="0"/>
        <w:rPr>
          <w:ins w:id="343" w:author="Konzal Jan (164745)" w:date="2020-02-26T11:20:00Z"/>
        </w:rPr>
      </w:pPr>
      <w:r>
        <w:t xml:space="preserve">Jedná se o graf závislosti vlastních hodnot na hlavních komponentách. Počet hlavních komponent z grafu odečteme tak, že sledujeme pokles vlastních hodnot, když se tento pokles zmírní a křivka se </w:t>
      </w:r>
      <w:r w:rsidR="00612E41">
        <w:t>„</w:t>
      </w:r>
      <w:r>
        <w:t>ohne</w:t>
      </w:r>
      <w:r w:rsidR="00612E41">
        <w:t>“</w:t>
      </w:r>
      <w:r w:rsidR="00A53157">
        <w:t>,</w:t>
      </w:r>
      <w:r>
        <w:t xml:space="preserve"> odečteme pořadí příslušné poslední komponenty. V </w:t>
      </w:r>
      <w:r w:rsidR="00612E41">
        <w:t>příkladu</w:t>
      </w:r>
      <w:r>
        <w:t xml:space="preserve"> na obr. 4.1 by byly použity první tři </w:t>
      </w:r>
      <w:r w:rsidR="00612E41">
        <w:t xml:space="preserve">hlavní </w:t>
      </w:r>
      <w:r>
        <w:t>komponenty. [9, 11, 13]</w:t>
      </w:r>
    </w:p>
    <w:p w14:paraId="55A2A2A5" w14:textId="45AA66A2" w:rsidR="00E41541" w:rsidRPr="00E41541" w:rsidRDefault="00E41541" w:rsidP="0048415D">
      <w:pPr>
        <w:pStyle w:val="BPDPNormln"/>
      </w:pPr>
      <w:ins w:id="344" w:author="Konzal Jan (164745)" w:date="2020-02-26T11:20:00Z">
        <w:r>
          <w:t>D</w:t>
        </w:r>
      </w:ins>
      <w:ins w:id="345" w:author="Konzal Jan (164745)" w:date="2020-02-26T11:21:00Z">
        <w:r>
          <w:t>alší metodou může být výběr komponent</w:t>
        </w:r>
      </w:ins>
      <w:ins w:id="346" w:author="Konzal Jan (164745)" w:date="2020-02-26T11:22:00Z">
        <w:r w:rsidR="0048415D">
          <w:t>, které dohromady vyjadř</w:t>
        </w:r>
      </w:ins>
      <w:ins w:id="347" w:author="Konzal Jan (164745)" w:date="2020-02-26T11:23:00Z">
        <w:r w:rsidR="0048415D">
          <w:t>u</w:t>
        </w:r>
      </w:ins>
      <w:ins w:id="348" w:author="Konzal Jan (164745)" w:date="2020-02-26T11:22:00Z">
        <w:r w:rsidR="0048415D">
          <w:t xml:space="preserve">jí </w:t>
        </w:r>
      </w:ins>
      <w:ins w:id="349" w:author="Konzal Jan (164745)" w:date="2020-02-26T11:23:00Z">
        <w:r w:rsidR="0048415D">
          <w:t>90 až 99 % celkového rozptylu. [</w:t>
        </w:r>
      </w:ins>
      <w:ins w:id="350" w:author="Konzal Jan (164745)" w:date="2020-02-26T11:24:00Z">
        <w:r w:rsidR="0048415D">
          <w:t>13</w:t>
        </w:r>
      </w:ins>
      <w:ins w:id="351" w:author="Konzal Jan (164745)" w:date="2020-02-26T11:23:00Z">
        <w:r w:rsidR="0048415D">
          <w:t>]</w:t>
        </w:r>
      </w:ins>
    </w:p>
    <w:p w14:paraId="1EA4CD4A" w14:textId="0C5C35E7" w:rsidR="006935CA" w:rsidRDefault="00DF4BD4" w:rsidP="00DF4BD4">
      <w:pPr>
        <w:pStyle w:val="Nadpis2"/>
      </w:pPr>
      <w:r>
        <w:t>V</w:t>
      </w:r>
      <w:r w:rsidR="006935CA">
        <w:t>ýpočet</w:t>
      </w:r>
      <w:ins w:id="352" w:author="Konzal Jan (164745)" w:date="2020-02-26T11:42:00Z">
        <w:r w:rsidR="00AF5F8A">
          <w:t xml:space="preserve"> </w:t>
        </w:r>
      </w:ins>
      <w:ins w:id="353" w:author="Konzal Jan (164745) [2]" w:date="2020-03-17T18:59:00Z">
        <w:r w:rsidR="004F2ADD">
          <w:t>analýzy hlavních komponent</w:t>
        </w:r>
      </w:ins>
    </w:p>
    <w:p w14:paraId="33645B30" w14:textId="41B45DFC" w:rsidR="00DF4BD4" w:rsidRDefault="004A4508" w:rsidP="00DF4BD4">
      <w:pPr>
        <w:pStyle w:val="BPDPNormln"/>
        <w:ind w:firstLine="0"/>
      </w:pPr>
      <w:r>
        <w:t>Nejpoužívan</w:t>
      </w:r>
      <w:r w:rsidR="00917919">
        <w:t>ě</w:t>
      </w:r>
      <w:r>
        <w:t>jším al</w:t>
      </w:r>
      <w:r w:rsidR="00917919">
        <w:t xml:space="preserve">goritmem pro výpočet hlavních komponent je rozklad na singulární hodnoty (SVD – </w:t>
      </w:r>
      <w:proofErr w:type="spellStart"/>
      <w:r w:rsidR="00917919">
        <w:t>Singula</w:t>
      </w:r>
      <w:proofErr w:type="spellEnd"/>
      <w:r w:rsidR="00917919">
        <w:t xml:space="preserve"> </w:t>
      </w:r>
      <w:proofErr w:type="spellStart"/>
      <w:r w:rsidR="00917919">
        <w:t>Value</w:t>
      </w:r>
      <w:proofErr w:type="spellEnd"/>
      <w:r w:rsidR="00917919">
        <w:t xml:space="preserve"> </w:t>
      </w:r>
      <w:proofErr w:type="spellStart"/>
      <w:r w:rsidR="00917919">
        <w:t>Decomposition</w:t>
      </w:r>
      <w:proofErr w:type="spellEnd"/>
      <w:r w:rsidR="00917919">
        <w:t>). Tento algoritmus je založen na</w:t>
      </w:r>
      <w:r w:rsidR="00C40968">
        <w:t> </w:t>
      </w:r>
      <w:proofErr w:type="spellStart"/>
      <w:r w:rsidR="00917919">
        <w:t>Karhunenově</w:t>
      </w:r>
      <w:proofErr w:type="spellEnd"/>
      <w:r w:rsidR="00917919">
        <w:t xml:space="preserve"> – </w:t>
      </w:r>
      <w:proofErr w:type="spellStart"/>
      <w:r w:rsidR="00917919">
        <w:t>Lo</w:t>
      </w:r>
      <w:r w:rsidR="001810C7">
        <w:t>è</w:t>
      </w:r>
      <w:r w:rsidR="00917919">
        <w:t>vově</w:t>
      </w:r>
      <w:proofErr w:type="spellEnd"/>
      <w:r w:rsidR="00917919">
        <w:t xml:space="preserve"> transformaci, a zaručuje globální optimum. [12]</w:t>
      </w:r>
      <w:r w:rsidR="00A60C04">
        <w:t xml:space="preserve"> </w:t>
      </w:r>
      <w:r w:rsidR="00CC65DF">
        <w:t>Dále je uveden postup výpočtu analýzy hlavních komponent pomocí algoritmu SVD.</w:t>
      </w:r>
    </w:p>
    <w:p w14:paraId="546168E0" w14:textId="05D34650" w:rsidR="0084508C" w:rsidRDefault="00CC65DF" w:rsidP="00CC65DF">
      <w:pPr>
        <w:pStyle w:val="BPDPNormln"/>
        <w:rPr>
          <w:ins w:id="354" w:author="Konzal Jan (164745) [2]" w:date="2020-03-19T13:50:00Z"/>
        </w:rPr>
      </w:pPr>
      <w:r>
        <w:t>Nejdříve je potřeba vstupní data uspořádat do matice</w:t>
      </w:r>
      <w:r w:rsidR="006E386E">
        <w:t xml:space="preserve"> </w:t>
      </w:r>
      <w:ins w:id="355" w:author="Konzal Jan (164745) [2]" w:date="2020-03-19T14:14:00Z">
        <w:r w:rsidR="00824118" w:rsidRPr="00824118">
          <w:rPr>
            <w:b/>
            <w:bCs/>
          </w:rPr>
          <w:t>X</w:t>
        </w:r>
        <w:r w:rsidR="00824118">
          <w:rPr>
            <w:b/>
          </w:rPr>
          <w:t xml:space="preserve"> </w:t>
        </w:r>
      </w:ins>
      <w:ins w:id="356" w:author="Konzal Jan (164745) [2]" w:date="2020-03-19T14:04:00Z">
        <w:r w:rsidR="00AE73E7">
          <w:rPr>
            <w:b/>
          </w:rPr>
          <w:fldChar w:fldCharType="begin"/>
        </w:r>
        <w:r w:rsidR="00AE73E7">
          <w:instrText xml:space="preserve"> REF _Ref32489285 \h </w:instrText>
        </w:r>
      </w:ins>
      <w:r w:rsidR="00AE73E7">
        <w:rPr>
          <w:b/>
        </w:rPr>
      </w:r>
      <w:r w:rsidR="00AE73E7">
        <w:rPr>
          <w:b/>
        </w:rPr>
        <w:fldChar w:fldCharType="separate"/>
      </w:r>
      <w:ins w:id="357" w:author="Konzal Jan (164745) [2]" w:date="2020-03-19T14:04:00Z">
        <w:r w:rsidR="00AE73E7">
          <w:t>(</w:t>
        </w:r>
        <w:r w:rsidR="00AE73E7">
          <w:rPr>
            <w:noProof/>
          </w:rPr>
          <w:t>4</w:t>
        </w:r>
        <w:r w:rsidR="00AE73E7">
          <w:t>.</w:t>
        </w:r>
        <w:r w:rsidR="00AE73E7">
          <w:rPr>
            <w:noProof/>
          </w:rPr>
          <w:t>3</w:t>
        </w:r>
        <w:r w:rsidR="00AE73E7">
          <w:t>)</w:t>
        </w:r>
        <w:r w:rsidR="00AE73E7">
          <w:rPr>
            <w:b/>
          </w:rPr>
          <w:fldChar w:fldCharType="end"/>
        </w:r>
      </w:ins>
      <w:r>
        <w:t xml:space="preserve">, </w:t>
      </w:r>
    </w:p>
    <w:p w14:paraId="250A6922" w14:textId="77777777" w:rsidR="0084508C" w:rsidRDefault="0084508C" w:rsidP="0084508C">
      <w:pPr>
        <w:pStyle w:val="BPDPNormln"/>
        <w:ind w:firstLine="0"/>
        <w:rPr>
          <w:ins w:id="358" w:author="Konzal Jan (164745) [2]" w:date="2020-03-19T13:50:00Z"/>
        </w:rPr>
      </w:pPr>
    </w:p>
    <w:tbl>
      <w:tblPr>
        <w:tblStyle w:val="Mkatabulky"/>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84508C" w14:paraId="6B1EF5E1" w14:textId="77777777" w:rsidTr="00AE73E7">
        <w:trPr>
          <w:ins w:id="359" w:author="Konzal Jan (164745) [2]" w:date="2020-03-19T13:50:00Z"/>
        </w:trPr>
        <w:tc>
          <w:tcPr>
            <w:tcW w:w="750" w:type="pct"/>
          </w:tcPr>
          <w:p w14:paraId="42917120" w14:textId="77777777" w:rsidR="0084508C" w:rsidRDefault="0084508C" w:rsidP="006B26D9">
            <w:pPr>
              <w:pStyle w:val="BPDPNormln"/>
              <w:ind w:firstLine="0"/>
              <w:rPr>
                <w:ins w:id="360" w:author="Konzal Jan (164745) [2]" w:date="2020-03-19T13:50:00Z"/>
              </w:rPr>
            </w:pPr>
          </w:p>
        </w:tc>
        <w:tc>
          <w:tcPr>
            <w:tcW w:w="3500" w:type="pct"/>
          </w:tcPr>
          <w:p w14:paraId="60ADA9D8" w14:textId="1FA6794F" w:rsidR="0084508C" w:rsidRDefault="006F65E9" w:rsidP="00AE73E7">
            <w:pPr>
              <w:pStyle w:val="BPDPNormln"/>
              <w:jc w:val="center"/>
              <w:rPr>
                <w:ins w:id="361" w:author="Konzal Jan (164745) [2]" w:date="2020-03-19T13:50:00Z"/>
              </w:rPr>
            </w:pPr>
            <m:oMathPara>
              <m:oMath>
                <m:sSub>
                  <m:sSubPr>
                    <m:ctrlPr>
                      <w:ins w:id="362" w:author="Konzal Jan (164745) [2]" w:date="2020-03-19T13:53:00Z">
                        <w:rPr>
                          <w:rFonts w:ascii="Cambria Math" w:hAnsi="Cambria Math"/>
                          <w:i/>
                        </w:rPr>
                      </w:ins>
                    </m:ctrlPr>
                  </m:sSubPr>
                  <m:e>
                    <m:r>
                      <w:ins w:id="363" w:author="Konzal Jan (164745) [2]" w:date="2020-03-19T13:53:00Z">
                        <m:rPr>
                          <m:sty m:val="bi"/>
                        </m:rPr>
                        <w:rPr>
                          <w:rFonts w:ascii="Cambria Math" w:hAnsi="Cambria Math"/>
                        </w:rPr>
                        <m:t>X</m:t>
                      </w:ins>
                    </m:r>
                  </m:e>
                  <m:sub>
                    <m:r>
                      <w:ins w:id="364" w:author="Konzal Jan (164745) [2]" w:date="2020-03-19T13:53:00Z">
                        <w:rPr>
                          <w:rFonts w:ascii="Cambria Math" w:hAnsi="Cambria Math"/>
                        </w:rPr>
                        <m:t>i,j</m:t>
                      </w:ins>
                    </m:r>
                  </m:sub>
                </m:sSub>
                <m:r>
                  <w:ins w:id="365" w:author="Konzal Jan (164745) [2]" w:date="2020-03-19T13:57:00Z">
                    <w:rPr>
                      <w:rFonts w:ascii="Cambria Math" w:hAnsi="Cambria Math"/>
                    </w:rPr>
                    <m:t>=</m:t>
                  </w:ins>
                </m:r>
                <m:d>
                  <m:dPr>
                    <m:begChr m:val="["/>
                    <m:endChr m:val="]"/>
                    <m:ctrlPr>
                      <w:ins w:id="366" w:author="Konzal Jan (164745) [2]" w:date="2020-03-19T13:54:00Z">
                        <w:rPr>
                          <w:rFonts w:ascii="Cambria Math" w:hAnsi="Cambria Math"/>
                          <w:i/>
                        </w:rPr>
                      </w:ins>
                    </m:ctrlPr>
                  </m:dPr>
                  <m:e>
                    <m:m>
                      <m:mPr>
                        <m:mcs>
                          <m:mc>
                            <m:mcPr>
                              <m:count m:val="2"/>
                              <m:mcJc m:val="center"/>
                            </m:mcPr>
                          </m:mc>
                        </m:mcs>
                        <m:ctrlPr>
                          <w:ins w:id="367" w:author="Konzal Jan (164745) [2]" w:date="2020-03-19T13:54:00Z">
                            <w:rPr>
                              <w:rFonts w:ascii="Cambria Math" w:hAnsi="Cambria Math"/>
                              <w:i/>
                            </w:rPr>
                          </w:ins>
                        </m:ctrlPr>
                      </m:mPr>
                      <m:mr>
                        <m:e>
                          <m:m>
                            <m:mPr>
                              <m:mcs>
                                <m:mc>
                                  <m:mcPr>
                                    <m:count m:val="2"/>
                                    <m:mcJc m:val="center"/>
                                  </m:mcPr>
                                </m:mc>
                              </m:mcs>
                              <m:ctrlPr>
                                <w:ins w:id="368" w:author="Konzal Jan (164745) [2]" w:date="2020-03-19T13:54:00Z">
                                  <w:rPr>
                                    <w:rFonts w:ascii="Cambria Math" w:hAnsi="Cambria Math"/>
                                    <w:i/>
                                  </w:rPr>
                                </w:ins>
                              </m:ctrlPr>
                            </m:mPr>
                            <m:mr>
                              <m:e>
                                <m:sSub>
                                  <m:sSubPr>
                                    <m:ctrlPr>
                                      <w:ins w:id="369" w:author="Konzal Jan (164745) [2]" w:date="2020-03-19T13:55:00Z">
                                        <w:rPr>
                                          <w:rFonts w:ascii="Cambria Math" w:hAnsi="Cambria Math"/>
                                          <w:i/>
                                        </w:rPr>
                                      </w:ins>
                                    </m:ctrlPr>
                                  </m:sSubPr>
                                  <m:e>
                                    <m:r>
                                      <w:ins w:id="370" w:author="Konzal Jan (164745) [2]" w:date="2020-03-19T13:56:00Z">
                                        <w:rPr>
                                          <w:rFonts w:ascii="Cambria Math" w:hAnsi="Cambria Math"/>
                                        </w:rPr>
                                        <m:t>x</m:t>
                                      </w:ins>
                                    </m:r>
                                  </m:e>
                                  <m:sub>
                                    <m:r>
                                      <w:ins w:id="371" w:author="Konzal Jan (164745) [2]" w:date="2020-03-19T13:56:00Z">
                                        <w:rPr>
                                          <w:rFonts w:ascii="Cambria Math" w:hAnsi="Cambria Math"/>
                                        </w:rPr>
                                        <m:t>1,1</m:t>
                                      </w:ins>
                                    </m:r>
                                  </m:sub>
                                </m:sSub>
                              </m:e>
                              <m:e>
                                <m:sSub>
                                  <m:sSubPr>
                                    <m:ctrlPr>
                                      <w:ins w:id="372" w:author="Konzal Jan (164745) [2]" w:date="2020-03-19T13:56:00Z">
                                        <w:rPr>
                                          <w:rFonts w:ascii="Cambria Math" w:hAnsi="Cambria Math"/>
                                          <w:i/>
                                        </w:rPr>
                                      </w:ins>
                                    </m:ctrlPr>
                                  </m:sSubPr>
                                  <m:e>
                                    <m:r>
                                      <w:ins w:id="373" w:author="Konzal Jan (164745) [2]" w:date="2020-03-19T13:56:00Z">
                                        <w:rPr>
                                          <w:rFonts w:ascii="Cambria Math" w:hAnsi="Cambria Math"/>
                                        </w:rPr>
                                        <m:t>x</m:t>
                                      </w:ins>
                                    </m:r>
                                  </m:e>
                                  <m:sub>
                                    <m:r>
                                      <w:ins w:id="374" w:author="Konzal Jan (164745) [2]" w:date="2020-03-19T13:56:00Z">
                                        <w:rPr>
                                          <w:rFonts w:ascii="Cambria Math" w:hAnsi="Cambria Math"/>
                                        </w:rPr>
                                        <m:t>1,2</m:t>
                                      </w:ins>
                                    </m:r>
                                  </m:sub>
                                </m:sSub>
                              </m:e>
                            </m:mr>
                            <m:mr>
                              <m:e>
                                <m:sSub>
                                  <m:sSubPr>
                                    <m:ctrlPr>
                                      <w:ins w:id="375" w:author="Konzal Jan (164745) [2]" w:date="2020-03-19T13:57:00Z">
                                        <w:rPr>
                                          <w:rFonts w:ascii="Cambria Math" w:hAnsi="Cambria Math"/>
                                          <w:i/>
                                        </w:rPr>
                                      </w:ins>
                                    </m:ctrlPr>
                                  </m:sSubPr>
                                  <m:e>
                                    <m:r>
                                      <w:ins w:id="376" w:author="Konzal Jan (164745) [2]" w:date="2020-03-19T13:57:00Z">
                                        <w:rPr>
                                          <w:rFonts w:ascii="Cambria Math" w:hAnsi="Cambria Math"/>
                                        </w:rPr>
                                        <m:t>x</m:t>
                                      </w:ins>
                                    </m:r>
                                  </m:e>
                                  <m:sub>
                                    <m:r>
                                      <w:ins w:id="377" w:author="Konzal Jan (164745) [2]" w:date="2020-03-19T13:57:00Z">
                                        <w:rPr>
                                          <w:rFonts w:ascii="Cambria Math" w:hAnsi="Cambria Math"/>
                                        </w:rPr>
                                        <m:t>2,1</m:t>
                                      </w:ins>
                                    </m:r>
                                  </m:sub>
                                </m:sSub>
                              </m:e>
                              <m:e>
                                <m:sSub>
                                  <m:sSubPr>
                                    <m:ctrlPr>
                                      <w:ins w:id="378" w:author="Konzal Jan (164745) [2]" w:date="2020-03-19T13:58:00Z">
                                        <w:rPr>
                                          <w:rFonts w:ascii="Cambria Math" w:hAnsi="Cambria Math"/>
                                          <w:i/>
                                        </w:rPr>
                                      </w:ins>
                                    </m:ctrlPr>
                                  </m:sSubPr>
                                  <m:e>
                                    <m:r>
                                      <w:ins w:id="379" w:author="Konzal Jan (164745) [2]" w:date="2020-03-19T13:58:00Z">
                                        <w:rPr>
                                          <w:rFonts w:ascii="Cambria Math" w:hAnsi="Cambria Math"/>
                                        </w:rPr>
                                        <m:t>x</m:t>
                                      </w:ins>
                                    </m:r>
                                  </m:e>
                                  <m:sub>
                                    <m:r>
                                      <w:ins w:id="380" w:author="Konzal Jan (164745) [2]" w:date="2020-03-19T13:58:00Z">
                                        <w:rPr>
                                          <w:rFonts w:ascii="Cambria Math" w:hAnsi="Cambria Math"/>
                                        </w:rPr>
                                        <m:t>2,2</m:t>
                                      </w:ins>
                                    </m:r>
                                  </m:sub>
                                </m:sSub>
                              </m:e>
                            </m:mr>
                          </m:m>
                        </m:e>
                        <m:e>
                          <m:m>
                            <m:mPr>
                              <m:mcs>
                                <m:mc>
                                  <m:mcPr>
                                    <m:count m:val="2"/>
                                    <m:mcJc m:val="center"/>
                                  </m:mcPr>
                                </m:mc>
                              </m:mcs>
                              <m:ctrlPr>
                                <w:ins w:id="381" w:author="Konzal Jan (164745) [2]" w:date="2020-03-19T13:55:00Z">
                                  <w:rPr>
                                    <w:rFonts w:ascii="Cambria Math" w:hAnsi="Cambria Math"/>
                                    <w:i/>
                                  </w:rPr>
                                </w:ins>
                              </m:ctrlPr>
                            </m:mPr>
                            <m:mr>
                              <m:e>
                                <m:r>
                                  <w:ins w:id="382" w:author="Konzal Jan (164745) [2]" w:date="2020-03-19T13:57:00Z">
                                    <w:rPr>
                                      <w:rFonts w:ascii="Cambria Math" w:hAnsi="Cambria Math"/>
                                    </w:rPr>
                                    <m:t>…</m:t>
                                  </w:ins>
                                </m:r>
                              </m:e>
                              <m:e>
                                <m:sSub>
                                  <m:sSubPr>
                                    <m:ctrlPr>
                                      <w:ins w:id="383" w:author="Konzal Jan (164745) [2]" w:date="2020-03-19T13:57:00Z">
                                        <w:rPr>
                                          <w:rFonts w:ascii="Cambria Math" w:hAnsi="Cambria Math"/>
                                          <w:i/>
                                        </w:rPr>
                                      </w:ins>
                                    </m:ctrlPr>
                                  </m:sSubPr>
                                  <m:e>
                                    <m:r>
                                      <w:ins w:id="384" w:author="Konzal Jan (164745) [2]" w:date="2020-03-19T13:57:00Z">
                                        <w:rPr>
                                          <w:rFonts w:ascii="Cambria Math" w:hAnsi="Cambria Math"/>
                                        </w:rPr>
                                        <m:t>x</m:t>
                                      </w:ins>
                                    </m:r>
                                  </m:e>
                                  <m:sub>
                                    <m:r>
                                      <w:ins w:id="385" w:author="Konzal Jan (164745) [2]" w:date="2020-03-19T13:57:00Z">
                                        <w:rPr>
                                          <w:rFonts w:ascii="Cambria Math" w:hAnsi="Cambria Math"/>
                                        </w:rPr>
                                        <m:t>1,j</m:t>
                                      </w:ins>
                                    </m:r>
                                  </m:sub>
                                </m:sSub>
                              </m:e>
                            </m:mr>
                            <m:mr>
                              <m:e>
                                <m:r>
                                  <w:ins w:id="386" w:author="Konzal Jan (164745) [2]" w:date="2020-03-19T13:58:00Z">
                                    <w:rPr>
                                      <w:rFonts w:ascii="Cambria Math" w:hAnsi="Cambria Math"/>
                                    </w:rPr>
                                    <m:t>…</m:t>
                                  </w:ins>
                                </m:r>
                              </m:e>
                              <m:e>
                                <m:sSub>
                                  <m:sSubPr>
                                    <m:ctrlPr>
                                      <w:ins w:id="387" w:author="Konzal Jan (164745) [2]" w:date="2020-03-19T14:02:00Z">
                                        <w:rPr>
                                          <w:rFonts w:ascii="Cambria Math" w:hAnsi="Cambria Math"/>
                                          <w:i/>
                                        </w:rPr>
                                      </w:ins>
                                    </m:ctrlPr>
                                  </m:sSubPr>
                                  <m:e>
                                    <m:r>
                                      <w:ins w:id="388" w:author="Konzal Jan (164745) [2]" w:date="2020-03-19T14:02:00Z">
                                        <w:rPr>
                                          <w:rFonts w:ascii="Cambria Math" w:hAnsi="Cambria Math"/>
                                        </w:rPr>
                                        <m:t>x</m:t>
                                      </w:ins>
                                    </m:r>
                                  </m:e>
                                  <m:sub>
                                    <m:r>
                                      <w:ins w:id="389" w:author="Konzal Jan (164745) [2]" w:date="2020-03-19T14:02:00Z">
                                        <w:rPr>
                                          <w:rFonts w:ascii="Cambria Math" w:hAnsi="Cambria Math"/>
                                        </w:rPr>
                                        <m:t>2,j</m:t>
                                      </w:ins>
                                    </m:r>
                                  </m:sub>
                                </m:sSub>
                              </m:e>
                            </m:mr>
                          </m:m>
                        </m:e>
                      </m:mr>
                      <m:mr>
                        <m:e>
                          <m:m>
                            <m:mPr>
                              <m:mcs>
                                <m:mc>
                                  <m:mcPr>
                                    <m:count m:val="2"/>
                                    <m:mcJc m:val="center"/>
                                  </m:mcPr>
                                </m:mc>
                              </m:mcs>
                              <m:ctrlPr>
                                <w:ins w:id="390" w:author="Konzal Jan (164745) [2]" w:date="2020-03-19T13:55:00Z">
                                  <w:rPr>
                                    <w:rFonts w:ascii="Cambria Math" w:hAnsi="Cambria Math"/>
                                    <w:i/>
                                  </w:rPr>
                                </w:ins>
                              </m:ctrlPr>
                            </m:mPr>
                            <m:mr>
                              <m:e>
                                <m:r>
                                  <w:ins w:id="391" w:author="Konzal Jan (164745) [2]" w:date="2020-03-19T13:58:00Z">
                                    <w:rPr>
                                      <w:rFonts w:ascii="Cambria Math" w:hAnsi="Cambria Math"/>
                                    </w:rPr>
                                    <m:t>⋮</m:t>
                                  </w:ins>
                                </m:r>
                              </m:e>
                              <m:e>
                                <m:r>
                                  <w:ins w:id="392" w:author="Konzal Jan (164745) [2]" w:date="2020-03-19T13:58:00Z">
                                    <w:rPr>
                                      <w:rFonts w:ascii="Cambria Math" w:hAnsi="Cambria Math"/>
                                    </w:rPr>
                                    <m:t>⋮</m:t>
                                  </w:ins>
                                </m:r>
                              </m:e>
                            </m:mr>
                            <m:mr>
                              <m:e>
                                <m:sSub>
                                  <m:sSubPr>
                                    <m:ctrlPr>
                                      <w:ins w:id="393" w:author="Konzal Jan (164745) [2]" w:date="2020-03-19T14:02:00Z">
                                        <w:rPr>
                                          <w:rFonts w:ascii="Cambria Math" w:hAnsi="Cambria Math"/>
                                          <w:i/>
                                        </w:rPr>
                                      </w:ins>
                                    </m:ctrlPr>
                                  </m:sSubPr>
                                  <m:e>
                                    <m:r>
                                      <w:ins w:id="394" w:author="Konzal Jan (164745) [2]" w:date="2020-03-19T14:02:00Z">
                                        <w:rPr>
                                          <w:rFonts w:ascii="Cambria Math" w:hAnsi="Cambria Math"/>
                                        </w:rPr>
                                        <m:t>x</m:t>
                                      </w:ins>
                                    </m:r>
                                  </m:e>
                                  <m:sub>
                                    <m:r>
                                      <w:ins w:id="395" w:author="Konzal Jan (164745) [2]" w:date="2020-03-19T14:02:00Z">
                                        <w:rPr>
                                          <w:rFonts w:ascii="Cambria Math" w:hAnsi="Cambria Math"/>
                                        </w:rPr>
                                        <m:t>i,1</m:t>
                                      </w:ins>
                                    </m:r>
                                  </m:sub>
                                </m:sSub>
                              </m:e>
                              <m:e>
                                <m:sSub>
                                  <m:sSubPr>
                                    <m:ctrlPr>
                                      <w:ins w:id="396" w:author="Konzal Jan (164745) [2]" w:date="2020-03-19T14:02:00Z">
                                        <w:rPr>
                                          <w:rFonts w:ascii="Cambria Math" w:hAnsi="Cambria Math"/>
                                          <w:i/>
                                        </w:rPr>
                                      </w:ins>
                                    </m:ctrlPr>
                                  </m:sSubPr>
                                  <m:e>
                                    <m:r>
                                      <w:ins w:id="397" w:author="Konzal Jan (164745) [2]" w:date="2020-03-19T14:02:00Z">
                                        <w:rPr>
                                          <w:rFonts w:ascii="Cambria Math" w:hAnsi="Cambria Math"/>
                                        </w:rPr>
                                        <m:t>x</m:t>
                                      </w:ins>
                                    </m:r>
                                  </m:e>
                                  <m:sub>
                                    <m:r>
                                      <w:ins w:id="398" w:author="Konzal Jan (164745) [2]" w:date="2020-03-19T14:02:00Z">
                                        <w:rPr>
                                          <w:rFonts w:ascii="Cambria Math" w:hAnsi="Cambria Math"/>
                                        </w:rPr>
                                        <m:t>i</m:t>
                                      </w:ins>
                                    </m:r>
                                    <m:r>
                                      <w:ins w:id="399" w:author="Konzal Jan (164745) [2]" w:date="2020-03-19T14:03:00Z">
                                        <w:rPr>
                                          <w:rFonts w:ascii="Cambria Math" w:hAnsi="Cambria Math"/>
                                        </w:rPr>
                                        <m:t>,2</m:t>
                                      </w:ins>
                                    </m:r>
                                  </m:sub>
                                </m:sSub>
                              </m:e>
                            </m:mr>
                          </m:m>
                        </m:e>
                        <m:e>
                          <m:m>
                            <m:mPr>
                              <m:mcs>
                                <m:mc>
                                  <m:mcPr>
                                    <m:count m:val="2"/>
                                    <m:mcJc m:val="center"/>
                                  </m:mcPr>
                                </m:mc>
                              </m:mcs>
                              <m:ctrlPr>
                                <w:ins w:id="400" w:author="Konzal Jan (164745) [2]" w:date="2020-03-19T13:55:00Z">
                                  <w:rPr>
                                    <w:rFonts w:ascii="Cambria Math" w:hAnsi="Cambria Math"/>
                                    <w:i/>
                                  </w:rPr>
                                </w:ins>
                              </m:ctrlPr>
                            </m:mPr>
                            <m:mr>
                              <m:e>
                                <m:r>
                                  <w:ins w:id="401" w:author="Konzal Jan (164745) [2]" w:date="2020-03-19T13:58:00Z">
                                    <w:rPr>
                                      <w:rFonts w:ascii="Cambria Math" w:hAnsi="Cambria Math"/>
                                    </w:rPr>
                                    <m:t>⋱</m:t>
                                  </w:ins>
                                </m:r>
                              </m:e>
                              <m:e>
                                <m:r>
                                  <w:ins w:id="402" w:author="Konzal Jan (164745) [2]" w:date="2020-03-19T13:58:00Z">
                                    <w:rPr>
                                      <w:rFonts w:ascii="Cambria Math" w:hAnsi="Cambria Math"/>
                                    </w:rPr>
                                    <m:t>⋮</m:t>
                                  </w:ins>
                                </m:r>
                              </m:e>
                            </m:mr>
                            <m:mr>
                              <m:e>
                                <m:r>
                                  <w:ins w:id="403" w:author="Konzal Jan (164745) [2]" w:date="2020-03-19T14:03:00Z">
                                    <w:rPr>
                                      <w:rFonts w:ascii="Cambria Math" w:hAnsi="Cambria Math"/>
                                    </w:rPr>
                                    <m:t>…</m:t>
                                  </w:ins>
                                </m:r>
                              </m:e>
                              <m:e>
                                <m:sSub>
                                  <m:sSubPr>
                                    <m:ctrlPr>
                                      <w:ins w:id="404" w:author="Konzal Jan (164745) [2]" w:date="2020-03-19T14:03:00Z">
                                        <w:rPr>
                                          <w:rFonts w:ascii="Cambria Math" w:hAnsi="Cambria Math"/>
                                          <w:i/>
                                        </w:rPr>
                                      </w:ins>
                                    </m:ctrlPr>
                                  </m:sSubPr>
                                  <m:e>
                                    <m:r>
                                      <w:ins w:id="405" w:author="Konzal Jan (164745) [2]" w:date="2020-03-19T14:03:00Z">
                                        <w:rPr>
                                          <w:rFonts w:ascii="Cambria Math" w:hAnsi="Cambria Math"/>
                                        </w:rPr>
                                        <m:t>x</m:t>
                                      </w:ins>
                                    </m:r>
                                  </m:e>
                                  <m:sub>
                                    <m:r>
                                      <w:ins w:id="406" w:author="Konzal Jan (164745) [2]" w:date="2020-03-19T14:03:00Z">
                                        <w:rPr>
                                          <w:rFonts w:ascii="Cambria Math" w:hAnsi="Cambria Math"/>
                                        </w:rPr>
                                        <m:t>i,j</m:t>
                                      </w:ins>
                                    </m:r>
                                  </m:sub>
                                </m:sSub>
                              </m:e>
                            </m:mr>
                          </m:m>
                        </m:e>
                      </m:mr>
                    </m:m>
                  </m:e>
                </m:d>
              </m:oMath>
            </m:oMathPara>
          </w:p>
        </w:tc>
        <w:tc>
          <w:tcPr>
            <w:tcW w:w="750" w:type="pct"/>
            <w:tcMar>
              <w:right w:w="0" w:type="dxa"/>
            </w:tcMar>
            <w:vAlign w:val="center"/>
          </w:tcPr>
          <w:p w14:paraId="0159BFC7" w14:textId="580A2876" w:rsidR="0084508C" w:rsidRDefault="0084508C" w:rsidP="00AE73E7">
            <w:pPr>
              <w:pStyle w:val="BPDPNormln"/>
              <w:jc w:val="right"/>
              <w:rPr>
                <w:ins w:id="407" w:author="Konzal Jan (164745) [2]" w:date="2020-03-19T13:50:00Z"/>
              </w:rPr>
            </w:pPr>
            <w:ins w:id="408" w:author="Konzal Jan (164745) [2]" w:date="2020-03-19T13:50:00Z">
              <w:r>
                <w:t>(</w:t>
              </w:r>
              <w:r>
                <w:fldChar w:fldCharType="begin"/>
              </w:r>
              <w:r>
                <w:instrText xml:space="preserve"> STYLEREF 1 \s </w:instrText>
              </w:r>
              <w:r>
                <w:fldChar w:fldCharType="separate"/>
              </w:r>
            </w:ins>
            <w:r>
              <w:rPr>
                <w:noProof/>
              </w:rPr>
              <w:t>4</w:t>
            </w:r>
            <w:ins w:id="409" w:author="Konzal Jan (164745) [2]" w:date="2020-03-19T13:50:00Z">
              <w:r>
                <w:fldChar w:fldCharType="end"/>
              </w:r>
              <w:r>
                <w:t>.</w:t>
              </w:r>
              <w:r>
                <w:fldChar w:fldCharType="begin"/>
              </w:r>
              <w:r>
                <w:instrText xml:space="preserve"> SEQ Rovnice \* ARABIC \s 1 </w:instrText>
              </w:r>
              <w:r>
                <w:fldChar w:fldCharType="separate"/>
              </w:r>
            </w:ins>
            <w:r>
              <w:rPr>
                <w:noProof/>
              </w:rPr>
              <w:t>3</w:t>
            </w:r>
            <w:ins w:id="410" w:author="Konzal Jan (164745) [2]" w:date="2020-03-19T13:50:00Z">
              <w:r>
                <w:fldChar w:fldCharType="end"/>
              </w:r>
              <w:r>
                <w:t>)</w:t>
              </w:r>
            </w:ins>
          </w:p>
        </w:tc>
      </w:tr>
    </w:tbl>
    <w:p w14:paraId="31797B0D" w14:textId="77777777" w:rsidR="0084508C" w:rsidRDefault="0084508C" w:rsidP="0084508C">
      <w:pPr>
        <w:pStyle w:val="BPDPNormln"/>
        <w:ind w:firstLine="0"/>
        <w:rPr>
          <w:ins w:id="411" w:author="Konzal Jan (164745) [2]" w:date="2020-03-19T13:50:00Z"/>
        </w:rPr>
      </w:pPr>
    </w:p>
    <w:p w14:paraId="6B12C1FD" w14:textId="77777777" w:rsidR="0084508C" w:rsidRDefault="0084508C" w:rsidP="0084508C">
      <w:pPr>
        <w:pStyle w:val="BPDPNormln"/>
        <w:ind w:firstLine="0"/>
        <w:rPr>
          <w:ins w:id="412" w:author="Konzal Jan (164745) [2]" w:date="2020-03-19T13:50:00Z"/>
        </w:rPr>
      </w:pPr>
    </w:p>
    <w:p w14:paraId="2C0B08F8" w14:textId="1C72617D" w:rsidR="00F12508" w:rsidRDefault="00CC65DF" w:rsidP="00AE73E7">
      <w:pPr>
        <w:pStyle w:val="BPDPNormln"/>
        <w:ind w:firstLine="0"/>
      </w:pPr>
      <w:r>
        <w:t xml:space="preserve">kde </w:t>
      </w:r>
      <w:r w:rsidR="00F12508">
        <w:t xml:space="preserve">řádky jsou jednotlivé body měření </w:t>
      </w:r>
      <w:r w:rsidR="006E386E">
        <w:t xml:space="preserve">a </w:t>
      </w:r>
      <w:r>
        <w:t xml:space="preserve">sloupce </w:t>
      </w:r>
      <w:r w:rsidR="00F12508">
        <w:t>měřené veličiny.</w:t>
      </w:r>
      <w:r w:rsidR="00DA2F69">
        <w:t xml:space="preserve"> [14, 15]</w:t>
      </w:r>
    </w:p>
    <w:p w14:paraId="3E63E557" w14:textId="5EDA952B" w:rsidR="00CC65DF" w:rsidRDefault="00F12508" w:rsidP="00CC65DF">
      <w:pPr>
        <w:pStyle w:val="BPDPNormln"/>
      </w:pPr>
      <w:r>
        <w:t>V dalším bodě probíhá centrování dat</w:t>
      </w:r>
      <w:r w:rsidR="00BC737A">
        <w:t xml:space="preserve">. Nejprve se z vektorů </w:t>
      </w:r>
      <w:proofErr w:type="spellStart"/>
      <w:ins w:id="413" w:author="Konzal Jan (164745) [2]" w:date="2020-03-19T15:29:00Z">
        <w:r w:rsidR="00A62125" w:rsidRPr="00A62125">
          <w:rPr>
            <w:b/>
          </w:rPr>
          <w:t>x</w:t>
        </w:r>
      </w:ins>
      <w:ins w:id="414" w:author="Konzal Jan (164745) [2]" w:date="2020-03-20T14:19:00Z">
        <w:r w:rsidR="00E414DC">
          <w:rPr>
            <w:b/>
            <w:vertAlign w:val="subscript"/>
          </w:rPr>
          <w:t>k</w:t>
        </w:r>
      </w:ins>
      <w:proofErr w:type="spellEnd"/>
      <w:ins w:id="415" w:author="Konzal Jan (164745) [2]" w:date="2020-03-19T15:30:00Z">
        <w:r w:rsidR="00A62125" w:rsidRPr="00534DD5">
          <w:rPr>
            <w:b/>
            <w:vertAlign w:val="subscript"/>
          </w:rPr>
          <w:t xml:space="preserve"> </w:t>
        </w:r>
      </w:ins>
      <w:ins w:id="416" w:author="Konzal Jan (164745) [2]" w:date="2020-03-19T15:29:00Z">
        <w:r w:rsidR="00A62125" w:rsidRPr="00534DD5">
          <w:rPr>
            <w:b/>
          </w:rPr>
          <w:t>= x</w:t>
        </w:r>
      </w:ins>
      <w:ins w:id="417" w:author="Konzal Jan (164745) [2]" w:date="2020-03-19T15:30:00Z">
        <w:r w:rsidR="00A62125" w:rsidRPr="00534DD5">
          <w:rPr>
            <w:b/>
            <w:vertAlign w:val="subscript"/>
          </w:rPr>
          <w:t>i,1</w:t>
        </w:r>
        <w:r w:rsidR="00A62125" w:rsidRPr="00534DD5">
          <w:rPr>
            <w:b/>
          </w:rPr>
          <w:t xml:space="preserve"> … </w:t>
        </w:r>
        <w:proofErr w:type="spellStart"/>
        <w:proofErr w:type="gramStart"/>
        <w:r w:rsidR="00A62125" w:rsidRPr="00534DD5">
          <w:rPr>
            <w:b/>
          </w:rPr>
          <w:t>x</w:t>
        </w:r>
        <w:r w:rsidR="00A62125" w:rsidRPr="00534DD5">
          <w:rPr>
            <w:b/>
            <w:vertAlign w:val="subscript"/>
          </w:rPr>
          <w:t>i,j</w:t>
        </w:r>
      </w:ins>
      <w:proofErr w:type="spellEnd"/>
      <w:proofErr w:type="gramEnd"/>
      <w:r w:rsidR="00BC737A">
        <w:rPr>
          <w:vertAlign w:val="subscript"/>
        </w:rPr>
        <w:t xml:space="preserve"> </w:t>
      </w:r>
      <w:r w:rsidR="00BC737A">
        <w:t xml:space="preserve">vypočte pomocí vztahu </w:t>
      </w:r>
      <w:r w:rsidR="00571EB3">
        <w:fldChar w:fldCharType="begin"/>
      </w:r>
      <w:r w:rsidR="00571EB3">
        <w:instrText xml:space="preserve"> REF _Ref32489285 \h </w:instrText>
      </w:r>
      <w:r w:rsidR="00571EB3">
        <w:fldChar w:fldCharType="separate"/>
      </w:r>
      <w:r w:rsidR="00D10357">
        <w:t>(</w:t>
      </w:r>
      <w:r w:rsidR="00D10357">
        <w:rPr>
          <w:noProof/>
        </w:rPr>
        <w:t>4</w:t>
      </w:r>
      <w:r w:rsidR="00D10357">
        <w:t>.</w:t>
      </w:r>
      <w:r w:rsidR="00D10357">
        <w:rPr>
          <w:noProof/>
        </w:rPr>
        <w:t>1</w:t>
      </w:r>
      <w:r w:rsidR="00D10357">
        <w:t>)</w:t>
      </w:r>
      <w:r w:rsidR="00571EB3">
        <w:fldChar w:fldCharType="end"/>
      </w:r>
      <w:r w:rsidR="00BC737A">
        <w:t xml:space="preserve"> průměr.</w:t>
      </w:r>
      <w:r w:rsidR="00DA2F69">
        <w:t xml:space="preserve"> [10]</w:t>
      </w:r>
    </w:p>
    <w:p w14:paraId="19620CE1" w14:textId="77777777" w:rsidR="008B45A1" w:rsidRDefault="008B45A1" w:rsidP="000C668B">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B158F7" w14:paraId="296BE580" w14:textId="77777777" w:rsidTr="000C668B">
        <w:tc>
          <w:tcPr>
            <w:tcW w:w="750" w:type="pct"/>
          </w:tcPr>
          <w:p w14:paraId="6194D825" w14:textId="77777777" w:rsidR="00B158F7" w:rsidRDefault="00B158F7" w:rsidP="008B45A1">
            <w:pPr>
              <w:ind w:left="0"/>
            </w:pPr>
          </w:p>
        </w:tc>
        <w:tc>
          <w:tcPr>
            <w:tcW w:w="0" w:type="auto"/>
          </w:tcPr>
          <w:p w14:paraId="2634FD6D" w14:textId="22DD5856" w:rsidR="00B158F7" w:rsidRPr="000C668B" w:rsidRDefault="000C668B" w:rsidP="00B509D7">
            <w:pPr>
              <w:ind w:left="0"/>
              <w:jc w:val="center"/>
              <w:rPr>
                <w:rFonts w:ascii="Cambria Math" w:hAnsi="Cambria Math"/>
                <w:i/>
              </w:rPr>
            </w:pPr>
            <m:oMathPara>
              <m:oMath>
                <m:r>
                  <w:rPr>
                    <w:rStyle w:val="Zstupntext"/>
                    <w:rFonts w:ascii="Cambria Math" w:hAnsi="Cambria Math"/>
                    <w:color w:val="auto"/>
                  </w:rPr>
                  <m:t>μ=</m:t>
                </m:r>
                <m:f>
                  <m:fPr>
                    <m:ctrlPr>
                      <w:rPr>
                        <w:rStyle w:val="Zstupntext"/>
                        <w:rFonts w:ascii="Cambria Math" w:hAnsi="Cambria Math"/>
                        <w:i/>
                        <w:color w:val="auto"/>
                      </w:rPr>
                    </m:ctrlPr>
                  </m:fPr>
                  <m:num>
                    <m:r>
                      <w:rPr>
                        <w:rStyle w:val="Zstupntext"/>
                        <w:rFonts w:ascii="Cambria Math" w:hAnsi="Cambria Math"/>
                        <w:color w:val="auto"/>
                      </w:rPr>
                      <m:t>1</m:t>
                    </m:r>
                  </m:num>
                  <m:den>
                    <m:r>
                      <w:rPr>
                        <w:rStyle w:val="Zstupntext"/>
                        <w:rFonts w:ascii="Cambria Math" w:hAnsi="Cambria Math"/>
                        <w:color w:val="auto"/>
                      </w:rPr>
                      <m:t>K</m:t>
                    </m:r>
                  </m:den>
                </m:f>
                <m:r>
                  <w:rPr>
                    <w:rStyle w:val="Zstupntext"/>
                    <w:rFonts w:ascii="Cambria Math" w:hAnsi="Cambria Math"/>
                    <w:color w:val="auto"/>
                  </w:rPr>
                  <m:t xml:space="preserve"> </m:t>
                </m:r>
                <m:nary>
                  <m:naryPr>
                    <m:chr m:val="∑"/>
                    <m:limLoc m:val="undOvr"/>
                    <m:ctrlPr>
                      <w:rPr>
                        <w:rStyle w:val="Zstupntext"/>
                        <w:rFonts w:ascii="Cambria Math" w:hAnsi="Cambria Math"/>
                        <w:i/>
                        <w:color w:val="auto"/>
                      </w:rPr>
                    </m:ctrlPr>
                  </m:naryPr>
                  <m:sub>
                    <m:r>
                      <w:rPr>
                        <w:rStyle w:val="Zstupntext"/>
                        <w:rFonts w:ascii="Cambria Math" w:hAnsi="Cambria Math"/>
                        <w:color w:val="auto"/>
                      </w:rPr>
                      <m:t>k</m:t>
                    </m:r>
                    <m:r>
                      <w:rPr>
                        <w:rStyle w:val="Zstupntext"/>
                        <w:rFonts w:ascii="Cambria Math" w:hAnsi="Cambria Math"/>
                        <w:color w:val="auto"/>
                      </w:rPr>
                      <m:t>=1</m:t>
                    </m:r>
                  </m:sub>
                  <m:sup>
                    <m:r>
                      <w:rPr>
                        <w:rStyle w:val="Zstupntext"/>
                        <w:rFonts w:ascii="Cambria Math" w:hAnsi="Cambria Math"/>
                        <w:color w:val="auto"/>
                      </w:rPr>
                      <m:t>K</m:t>
                    </m:r>
                  </m:sup>
                  <m:e>
                    <m:sSub>
                      <m:sSubPr>
                        <m:ctrlPr>
                          <w:rPr>
                            <w:rStyle w:val="Zstupntext"/>
                            <w:rFonts w:ascii="Cambria Math" w:hAnsi="Cambria Math"/>
                            <w:b/>
                            <w:bCs/>
                            <w:i/>
                            <w:color w:val="auto"/>
                          </w:rPr>
                        </m:ctrlPr>
                      </m:sSubPr>
                      <m:e>
                        <m:r>
                          <m:rPr>
                            <m:sty m:val="bi"/>
                          </m:rPr>
                          <w:rPr>
                            <w:rStyle w:val="Zstupntext"/>
                            <w:rFonts w:ascii="Cambria Math" w:hAnsi="Cambria Math"/>
                            <w:color w:val="auto"/>
                          </w:rPr>
                          <m:t>x</m:t>
                        </m:r>
                      </m:e>
                      <m:sub>
                        <m:r>
                          <m:rPr>
                            <m:sty m:val="bi"/>
                          </m:rPr>
                          <w:rPr>
                            <w:rStyle w:val="Zstupntext"/>
                            <w:rFonts w:ascii="Cambria Math" w:hAnsi="Cambria Math"/>
                            <w:color w:val="auto"/>
                          </w:rPr>
                          <m:t>k</m:t>
                        </m:r>
                      </m:sub>
                    </m:sSub>
                  </m:e>
                </m:nary>
              </m:oMath>
            </m:oMathPara>
          </w:p>
        </w:tc>
        <w:tc>
          <w:tcPr>
            <w:tcW w:w="750" w:type="pct"/>
            <w:tcMar>
              <w:right w:w="0" w:type="dxa"/>
            </w:tcMar>
            <w:vAlign w:val="center"/>
          </w:tcPr>
          <w:p w14:paraId="59EB0D59" w14:textId="69771C72" w:rsidR="00B158F7" w:rsidRDefault="00B158F7" w:rsidP="000C668B">
            <w:pPr>
              <w:ind w:left="0"/>
              <w:jc w:val="right"/>
            </w:pPr>
            <w:bookmarkStart w:id="418" w:name="_Ref32489285"/>
            <w:r>
              <w:t>(</w:t>
            </w:r>
            <w:r w:rsidR="006F65E9">
              <w:fldChar w:fldCharType="begin"/>
            </w:r>
            <w:r w:rsidR="006F65E9">
              <w:instrText xml:space="preserve"> STYLEREF 1 \s </w:instrText>
            </w:r>
            <w:r w:rsidR="006F65E9">
              <w:fldChar w:fldCharType="separate"/>
            </w:r>
            <w:r w:rsidR="0042187D">
              <w:rPr>
                <w:noProof/>
              </w:rPr>
              <w:t>4</w:t>
            </w:r>
            <w:r w:rsidR="006F65E9">
              <w:rPr>
                <w:noProof/>
              </w:rPr>
              <w:fldChar w:fldCharType="end"/>
            </w:r>
            <w:r w:rsidR="0042187D">
              <w:t>.</w:t>
            </w:r>
            <w:r w:rsidR="006F65E9">
              <w:fldChar w:fldCharType="begin"/>
            </w:r>
            <w:r w:rsidR="006F65E9">
              <w:instrText xml:space="preserve"> SEQ Rovnice \* ARABIC \s 1 </w:instrText>
            </w:r>
            <w:r w:rsidR="006F65E9">
              <w:fldChar w:fldCharType="separate"/>
            </w:r>
            <w:r w:rsidR="0042187D">
              <w:rPr>
                <w:noProof/>
              </w:rPr>
              <w:t>3</w:t>
            </w:r>
            <w:r w:rsidR="006F65E9">
              <w:rPr>
                <w:noProof/>
              </w:rPr>
              <w:fldChar w:fldCharType="end"/>
            </w:r>
            <w:r>
              <w:t>)</w:t>
            </w:r>
            <w:bookmarkEnd w:id="418"/>
          </w:p>
        </w:tc>
      </w:tr>
    </w:tbl>
    <w:p w14:paraId="2B5034FF" w14:textId="77777777" w:rsidR="008B45A1" w:rsidRDefault="008B45A1" w:rsidP="008C4C44">
      <w:pPr>
        <w:pStyle w:val="BPDPNormln"/>
      </w:pPr>
    </w:p>
    <w:p w14:paraId="3F0DD7C7" w14:textId="50769AEE" w:rsidR="000C668B" w:rsidRPr="00DA2F69" w:rsidRDefault="000C668B" w:rsidP="005818A5">
      <w:pPr>
        <w:pStyle w:val="BPDPNormln"/>
        <w:ind w:firstLine="0"/>
      </w:pPr>
      <w:r>
        <w:t xml:space="preserve">Centrovaný vektor z matice </w:t>
      </w:r>
      <w:r w:rsidRPr="00DB135D">
        <w:rPr>
          <w:b/>
        </w:rPr>
        <w:t>X</w:t>
      </w:r>
      <w:r>
        <w:t xml:space="preserve"> se vypočítá pomocí vztahu </w:t>
      </w:r>
      <w:r w:rsidR="002A28E1">
        <w:fldChar w:fldCharType="begin"/>
      </w:r>
      <w:r w:rsidR="002A28E1">
        <w:instrText xml:space="preserve"> REF _Ref32587789 \h </w:instrText>
      </w:r>
      <w:r w:rsidR="008C4C44">
        <w:instrText xml:space="preserve"> \* MERGEFORMAT </w:instrText>
      </w:r>
      <w:r w:rsidR="002A28E1">
        <w:fldChar w:fldCharType="separate"/>
      </w:r>
      <w:r w:rsidR="00D10357">
        <w:t>(</w:t>
      </w:r>
      <w:r w:rsidR="00D10357">
        <w:rPr>
          <w:noProof/>
        </w:rPr>
        <w:t>4</w:t>
      </w:r>
      <w:r w:rsidR="00D10357">
        <w:t>.</w:t>
      </w:r>
      <w:r w:rsidR="00D10357">
        <w:rPr>
          <w:noProof/>
        </w:rPr>
        <w:t>2</w:t>
      </w:r>
      <w:r w:rsidR="00D10357">
        <w:t>)</w:t>
      </w:r>
      <w:r w:rsidR="002A28E1">
        <w:fldChar w:fldCharType="end"/>
      </w:r>
      <w:r w:rsidR="00D91DE9">
        <w:t>, z těchto vektorů je</w:t>
      </w:r>
      <w:r w:rsidR="005818A5">
        <w:t xml:space="preserve"> </w:t>
      </w:r>
      <w:r w:rsidR="00D91DE9">
        <w:t xml:space="preserve">složena centrovaná matice </w:t>
      </w:r>
      <w:r w:rsidR="00D91DE9" w:rsidRPr="00DB135D">
        <w:rPr>
          <w:b/>
        </w:rPr>
        <w:t>X</w:t>
      </w:r>
      <w:r w:rsidR="00D91DE9" w:rsidRPr="00DB135D">
        <w:rPr>
          <w:b/>
          <w:vertAlign w:val="subscript"/>
        </w:rPr>
        <w:t>C</w:t>
      </w:r>
      <w:r w:rsidR="00D91DE9">
        <w:rPr>
          <w:vertAlign w:val="subscript"/>
        </w:rPr>
        <w:t>.</w:t>
      </w:r>
      <w:r w:rsidR="00DA2F69">
        <w:rPr>
          <w:vertAlign w:val="subscript"/>
        </w:rPr>
        <w:t xml:space="preserve"> </w:t>
      </w:r>
      <w:r w:rsidR="00DA2F69">
        <w:t>[10]</w:t>
      </w:r>
    </w:p>
    <w:p w14:paraId="111BCF87" w14:textId="77777777" w:rsidR="000C668B" w:rsidRDefault="000C668B" w:rsidP="000C668B">
      <w:pPr>
        <w:ind w:left="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0C668B" w14:paraId="50C1A8A7" w14:textId="77777777" w:rsidTr="008C2645">
        <w:tc>
          <w:tcPr>
            <w:tcW w:w="750" w:type="pct"/>
          </w:tcPr>
          <w:p w14:paraId="72F52689" w14:textId="77777777" w:rsidR="000C668B" w:rsidRDefault="000C668B" w:rsidP="008B45A1">
            <w:pPr>
              <w:ind w:left="0"/>
            </w:pPr>
          </w:p>
        </w:tc>
        <w:tc>
          <w:tcPr>
            <w:tcW w:w="0" w:type="auto"/>
          </w:tcPr>
          <w:p w14:paraId="41D45453" w14:textId="555E9884" w:rsidR="000C668B" w:rsidRDefault="006F65E9" w:rsidP="00B509D7">
            <w:pPr>
              <w:ind w:left="0"/>
              <w:jc w:val="center"/>
            </w:pPr>
            <m:oMathPara>
              <m:oMath>
                <m:sSub>
                  <m:sSubPr>
                    <m:ctrlPr>
                      <w:rPr>
                        <w:rFonts w:ascii="Cambria Math" w:hAnsi="Cambria Math"/>
                        <w:b/>
                        <w:bCs/>
                        <w:i/>
                      </w:rPr>
                    </m:ctrlPr>
                  </m:sSubPr>
                  <m:e>
                    <m:acc>
                      <m:accPr>
                        <m:chr m:val="̄"/>
                        <m:ctrlPr>
                          <w:rPr>
                            <w:rFonts w:ascii="Cambria Math" w:hAnsi="Cambria Math"/>
                            <w:b/>
                            <w:bCs/>
                            <w:i/>
                          </w:rPr>
                        </m:ctrlPr>
                      </m:accPr>
                      <m:e>
                        <m:r>
                          <m:rPr>
                            <m:sty m:val="bi"/>
                          </m:rPr>
                          <w:rPr>
                            <w:rFonts w:ascii="Cambria Math" w:hAnsi="Cambria Math"/>
                          </w:rPr>
                          <m:t>x</m:t>
                        </m:r>
                      </m:e>
                    </m:acc>
                  </m:e>
                  <m:sub>
                    <m:r>
                      <w:rPr>
                        <w:rFonts w:ascii="Cambria Math" w:hAnsi="Cambria Math"/>
                      </w:rPr>
                      <m:t>K</m:t>
                    </m:r>
                  </m:sub>
                </m:sSub>
                <m:r>
                  <w:rPr>
                    <w:rFonts w:ascii="Cambria Math" w:hAnsi="Cambria Math"/>
                  </w:rPr>
                  <m:t xml:space="preserve">= </m:t>
                </m:r>
                <m:sSub>
                  <m:sSubPr>
                    <m:ctrlPr>
                      <w:rPr>
                        <w:rFonts w:ascii="Cambria Math" w:hAnsi="Cambria Math"/>
                        <w:b/>
                        <w:bCs/>
                        <w:i/>
                      </w:rPr>
                    </m:ctrlPr>
                  </m:sSubPr>
                  <m:e>
                    <m:r>
                      <m:rPr>
                        <m:sty m:val="bi"/>
                      </m:rPr>
                      <w:rPr>
                        <w:rFonts w:ascii="Cambria Math" w:hAnsi="Cambria Math"/>
                      </w:rPr>
                      <m:t>x</m:t>
                    </m:r>
                  </m:e>
                  <m:sub>
                    <m:r>
                      <w:rPr>
                        <w:rFonts w:ascii="Cambria Math" w:hAnsi="Cambria Math"/>
                      </w:rPr>
                      <m:t>K</m:t>
                    </m:r>
                  </m:sub>
                </m:sSub>
                <m:r>
                  <w:rPr>
                    <w:rFonts w:ascii="Cambria Math" w:hAnsi="Cambria Math"/>
                  </w:rPr>
                  <m:t>- μ</m:t>
                </m:r>
              </m:oMath>
            </m:oMathPara>
          </w:p>
        </w:tc>
        <w:tc>
          <w:tcPr>
            <w:tcW w:w="750" w:type="pct"/>
            <w:tcMar>
              <w:right w:w="0" w:type="dxa"/>
            </w:tcMar>
            <w:vAlign w:val="center"/>
          </w:tcPr>
          <w:p w14:paraId="09B3C60D" w14:textId="66B89521" w:rsidR="000C668B" w:rsidRDefault="000C668B" w:rsidP="008C2645">
            <w:pPr>
              <w:ind w:left="0"/>
              <w:jc w:val="right"/>
            </w:pPr>
            <w:bookmarkStart w:id="419" w:name="_Ref32587789"/>
            <w:r>
              <w:t>(</w:t>
            </w:r>
            <w:r w:rsidR="006F65E9">
              <w:fldChar w:fldCharType="begin"/>
            </w:r>
            <w:r w:rsidR="006F65E9">
              <w:instrText xml:space="preserve"> STYLEREF 1 \s </w:instrText>
            </w:r>
            <w:r w:rsidR="006F65E9">
              <w:fldChar w:fldCharType="separate"/>
            </w:r>
            <w:r w:rsidR="0042187D">
              <w:rPr>
                <w:noProof/>
              </w:rPr>
              <w:t>4</w:t>
            </w:r>
            <w:r w:rsidR="006F65E9">
              <w:rPr>
                <w:noProof/>
              </w:rPr>
              <w:fldChar w:fldCharType="end"/>
            </w:r>
            <w:r w:rsidR="0042187D">
              <w:t>.</w:t>
            </w:r>
            <w:r w:rsidR="006F65E9">
              <w:fldChar w:fldCharType="begin"/>
            </w:r>
            <w:r w:rsidR="006F65E9">
              <w:instrText xml:space="preserve"> SEQ Rovnice \* ARABIC \s 1 </w:instrText>
            </w:r>
            <w:r w:rsidR="006F65E9">
              <w:fldChar w:fldCharType="separate"/>
            </w:r>
            <w:r w:rsidR="0042187D">
              <w:rPr>
                <w:noProof/>
              </w:rPr>
              <w:t>4</w:t>
            </w:r>
            <w:r w:rsidR="006F65E9">
              <w:rPr>
                <w:noProof/>
              </w:rPr>
              <w:fldChar w:fldCharType="end"/>
            </w:r>
            <w:r>
              <w:t>)</w:t>
            </w:r>
            <w:bookmarkEnd w:id="419"/>
          </w:p>
        </w:tc>
      </w:tr>
    </w:tbl>
    <w:p w14:paraId="2978075E" w14:textId="77777777" w:rsidR="002A28E1" w:rsidRDefault="002A28E1" w:rsidP="00794949">
      <w:pPr>
        <w:pStyle w:val="BPDPNormln"/>
        <w:ind w:firstLine="0"/>
      </w:pPr>
    </w:p>
    <w:p w14:paraId="7CBF676E" w14:textId="79EA561E" w:rsidR="004626B0" w:rsidRDefault="00A67783" w:rsidP="00794949">
      <w:pPr>
        <w:pStyle w:val="BPDPNormln"/>
        <w:ind w:firstLine="0"/>
      </w:pPr>
      <w:r>
        <w:t xml:space="preserve">Následně se vypočítá </w:t>
      </w:r>
      <w:proofErr w:type="spellStart"/>
      <w:r>
        <w:t>kovarianční</w:t>
      </w:r>
      <w:proofErr w:type="spellEnd"/>
      <w:r>
        <w:t xml:space="preserve"> matice</w:t>
      </w:r>
      <w:r w:rsidR="00794949">
        <w:t xml:space="preserve"> </w:t>
      </w:r>
      <w:r w:rsidR="00794949" w:rsidRPr="00DB135D">
        <w:rPr>
          <w:b/>
        </w:rPr>
        <w:t>C</w:t>
      </w:r>
      <w:r w:rsidR="00DF46B9">
        <w:t xml:space="preserve">. </w:t>
      </w:r>
      <w:r w:rsidR="00794949">
        <w:t xml:space="preserve">Obsahem této matice jsou prvky s indexy </w:t>
      </w:r>
      <w:r w:rsidR="00794949" w:rsidRPr="00794949">
        <w:rPr>
          <w:i/>
        </w:rPr>
        <w:t>i, j</w:t>
      </w:r>
      <w:r w:rsidR="00794949">
        <w:t xml:space="preserve"> což jsou kovariance </w:t>
      </w:r>
      <w:r w:rsidR="00794949" w:rsidRPr="00794949">
        <w:rPr>
          <w:i/>
        </w:rPr>
        <w:t>i</w:t>
      </w:r>
      <w:r w:rsidR="00794949">
        <w:t xml:space="preserve">-té a </w:t>
      </w:r>
      <w:r w:rsidR="00794949" w:rsidRPr="00794949">
        <w:rPr>
          <w:i/>
        </w:rPr>
        <w:t>j</w:t>
      </w:r>
      <w:r w:rsidR="00794949">
        <w:t xml:space="preserve">-té složky původních dat </w:t>
      </w:r>
      <w:r w:rsidR="00794949" w:rsidRPr="00DB135D">
        <w:rPr>
          <w:b/>
        </w:rPr>
        <w:t>X</w:t>
      </w:r>
      <w:r w:rsidR="00794949">
        <w:t xml:space="preserve">. </w:t>
      </w:r>
      <w:r w:rsidR="001E39B9">
        <w:t>Kovariance</w:t>
      </w:r>
      <w:r w:rsidR="00794949">
        <w:t xml:space="preserve"> se spočítá na</w:t>
      </w:r>
      <w:r w:rsidR="00C40968">
        <w:t> </w:t>
      </w:r>
      <w:r w:rsidR="00794949">
        <w:t xml:space="preserve">základě vztahu  </w:t>
      </w:r>
      <w:r w:rsidR="008C2645">
        <w:fldChar w:fldCharType="begin"/>
      </w:r>
      <w:r w:rsidR="008C2645">
        <w:instrText xml:space="preserve"> REF _Ref32494744 \h </w:instrText>
      </w:r>
      <w:r w:rsidR="008C2645">
        <w:fldChar w:fldCharType="separate"/>
      </w:r>
      <w:r w:rsidR="00D10357">
        <w:t>(</w:t>
      </w:r>
      <w:r w:rsidR="00D10357">
        <w:rPr>
          <w:noProof/>
        </w:rPr>
        <w:t>4</w:t>
      </w:r>
      <w:r w:rsidR="00D10357">
        <w:t>.</w:t>
      </w:r>
      <w:r w:rsidR="00D10357">
        <w:rPr>
          <w:noProof/>
        </w:rPr>
        <w:t>4</w:t>
      </w:r>
      <w:r w:rsidR="00D10357">
        <w:t>)</w:t>
      </w:r>
      <w:r w:rsidR="008C2645">
        <w:fldChar w:fldCharType="end"/>
      </w:r>
      <w:r w:rsidR="001E39B9">
        <w:t xml:space="preserve">,  jednotlivé kovariance jsou </w:t>
      </w:r>
      <w:del w:id="420" w:author="Konzal Jan (164745)" w:date="2020-02-25T16:17:00Z">
        <w:r w:rsidR="001E39B9" w:rsidDel="001810C7">
          <w:delText xml:space="preserve">vloženy </w:delText>
        </w:r>
      </w:del>
      <w:ins w:id="421" w:author="Konzal Jan (164745)" w:date="2020-02-25T16:17:00Z">
        <w:r w:rsidR="001810C7">
          <w:t xml:space="preserve">uspořádány </w:t>
        </w:r>
      </w:ins>
      <w:r w:rsidR="001E39B9">
        <w:t xml:space="preserve">do </w:t>
      </w:r>
      <w:proofErr w:type="spellStart"/>
      <w:r w:rsidR="001E39B9">
        <w:t>kovarianční</w:t>
      </w:r>
      <w:proofErr w:type="spellEnd"/>
      <w:r w:rsidR="001E39B9">
        <w:t xml:space="preserve"> matice </w:t>
      </w:r>
      <w:r w:rsidR="001E39B9" w:rsidRPr="00DB135D">
        <w:rPr>
          <w:b/>
        </w:rPr>
        <w:t>C</w:t>
      </w:r>
      <w:r w:rsidR="001E39B9">
        <w:t xml:space="preserve">. </w:t>
      </w:r>
      <w:r w:rsidR="00DA2F69">
        <w:t>[10,</w:t>
      </w:r>
      <w:r w:rsidR="004006DB">
        <w:t xml:space="preserve"> 11,</w:t>
      </w:r>
      <w:r w:rsidR="00DA2F69">
        <w:t xml:space="preserve"> 13]</w:t>
      </w:r>
    </w:p>
    <w:p w14:paraId="55EFCF56" w14:textId="77777777" w:rsidR="00794949" w:rsidRDefault="00794949" w:rsidP="00794949">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794949" w14:paraId="00F2B6DA" w14:textId="77777777" w:rsidTr="008C2645">
        <w:tc>
          <w:tcPr>
            <w:tcW w:w="750" w:type="pct"/>
          </w:tcPr>
          <w:p w14:paraId="6BF1F121" w14:textId="77777777" w:rsidR="00794949" w:rsidRDefault="00794949" w:rsidP="008B45A1">
            <w:pPr>
              <w:ind w:left="0"/>
            </w:pPr>
          </w:p>
        </w:tc>
        <w:tc>
          <w:tcPr>
            <w:tcW w:w="0" w:type="auto"/>
          </w:tcPr>
          <w:p w14:paraId="3BBC657E" w14:textId="6D2E9768" w:rsidR="00794949" w:rsidRDefault="00FC5247" w:rsidP="00B509D7">
            <w:pPr>
              <w:ind w:left="0"/>
              <w:jc w:val="center"/>
            </w:pPr>
            <w:commentRangeStart w:id="422"/>
            <m:oMathPara>
              <m:oMath>
                <m:r>
                  <m:rPr>
                    <m:sty m:val="bi"/>
                  </m:rPr>
                  <w:rPr>
                    <w:rStyle w:val="Zstupntext"/>
                    <w:rFonts w:ascii="Cambria Math" w:hAnsi="Cambria Math"/>
                    <w:color w:val="auto"/>
                  </w:rPr>
                  <m:t>C</m:t>
                </m:r>
                <m:d>
                  <m:dPr>
                    <m:ctrlPr>
                      <w:rPr>
                        <w:rStyle w:val="Zstupntext"/>
                        <w:rFonts w:ascii="Cambria Math" w:hAnsi="Cambria Math"/>
                        <w:i/>
                        <w:color w:val="auto"/>
                      </w:rPr>
                    </m:ctrlPr>
                  </m:dPr>
                  <m:e>
                    <m:r>
                      <m:rPr>
                        <m:sty m:val="bi"/>
                      </m:rPr>
                      <w:rPr>
                        <w:rStyle w:val="Zstupntext"/>
                        <w:rFonts w:ascii="Cambria Math" w:hAnsi="Cambria Math"/>
                        <w:color w:val="auto"/>
                      </w:rPr>
                      <m:t>x</m:t>
                    </m:r>
                  </m:e>
                </m:d>
                <m:r>
                  <w:rPr>
                    <w:rStyle w:val="Zstupntext"/>
                    <w:rFonts w:ascii="Cambria Math" w:hAnsi="Cambria Math"/>
                    <w:color w:val="auto"/>
                  </w:rPr>
                  <m:t xml:space="preserve">= </m:t>
                </m:r>
                <m:f>
                  <m:fPr>
                    <m:ctrlPr>
                      <w:rPr>
                        <w:rStyle w:val="Zstupntext"/>
                        <w:rFonts w:ascii="Cambria Math" w:hAnsi="Cambria Math"/>
                        <w:i/>
                        <w:color w:val="auto"/>
                      </w:rPr>
                    </m:ctrlPr>
                  </m:fPr>
                  <m:num>
                    <m:r>
                      <w:rPr>
                        <w:rStyle w:val="Zstupntext"/>
                        <w:rFonts w:ascii="Cambria Math" w:hAnsi="Cambria Math"/>
                        <w:color w:val="auto"/>
                      </w:rPr>
                      <m:t>1</m:t>
                    </m:r>
                  </m:num>
                  <m:den>
                    <m:r>
                      <w:rPr>
                        <w:rStyle w:val="Zstupntext"/>
                        <w:rFonts w:ascii="Cambria Math" w:hAnsi="Cambria Math"/>
                        <w:color w:val="auto"/>
                      </w:rPr>
                      <m:t>K</m:t>
                    </m:r>
                  </m:den>
                </m:f>
                <m:nary>
                  <m:naryPr>
                    <m:chr m:val="∑"/>
                    <m:limLoc m:val="undOvr"/>
                    <m:ctrlPr>
                      <w:rPr>
                        <w:rStyle w:val="Zstupntext"/>
                        <w:rFonts w:ascii="Cambria Math" w:hAnsi="Cambria Math"/>
                        <w:i/>
                        <w:color w:val="auto"/>
                      </w:rPr>
                    </m:ctrlPr>
                  </m:naryPr>
                  <m:sub>
                    <m:r>
                      <w:rPr>
                        <w:rStyle w:val="Zstupntext"/>
                        <w:rFonts w:ascii="Cambria Math" w:hAnsi="Cambria Math"/>
                        <w:color w:val="auto"/>
                      </w:rPr>
                      <m:t>k</m:t>
                    </m:r>
                    <m:r>
                      <w:rPr>
                        <w:rStyle w:val="Zstupntext"/>
                        <w:rFonts w:ascii="Cambria Math" w:hAnsi="Cambria Math"/>
                        <w:color w:val="auto"/>
                        <w:rPrChange w:id="423" w:author="Konzal Jan (164745) [2]" w:date="2020-03-19T13:38:00Z">
                          <w:rPr>
                            <w:rStyle w:val="Zstupntext"/>
                            <w:rFonts w:ascii="Cambria Math" w:hAnsi="Cambria Math"/>
                          </w:rPr>
                        </w:rPrChange>
                      </w:rPr>
                      <m:t>=1</m:t>
                    </m:r>
                  </m:sub>
                  <m:sup>
                    <m:r>
                      <w:rPr>
                        <w:rStyle w:val="Zstupntext"/>
                        <w:rFonts w:ascii="Cambria Math" w:hAnsi="Cambria Math"/>
                        <w:color w:val="auto"/>
                      </w:rPr>
                      <m:t>K</m:t>
                    </m:r>
                  </m:sup>
                  <m:e>
                    <m:sSub>
                      <m:sSubPr>
                        <m:ctrlPr>
                          <w:rPr>
                            <w:rStyle w:val="Zstupntext"/>
                            <w:rFonts w:ascii="Cambria Math" w:hAnsi="Cambria Math"/>
                            <w:i/>
                            <w:color w:val="auto"/>
                          </w:rPr>
                        </m:ctrlPr>
                      </m:sSubPr>
                      <m:e>
                        <m:r>
                          <m:rPr>
                            <m:sty m:val="bi"/>
                          </m:rPr>
                          <w:rPr>
                            <w:rStyle w:val="Zstupntext"/>
                            <w:rFonts w:ascii="Cambria Math" w:hAnsi="Cambria Math"/>
                            <w:color w:val="auto"/>
                          </w:rPr>
                          <m:t>x̄</m:t>
                        </m:r>
                      </m:e>
                      <m:sub>
                        <m:r>
                          <w:rPr>
                            <w:rStyle w:val="Zstupntext"/>
                            <w:rFonts w:ascii="Cambria Math" w:hAnsi="Cambria Math"/>
                            <w:color w:val="auto"/>
                          </w:rPr>
                          <m:t>k</m:t>
                        </m:r>
                      </m:sub>
                    </m:sSub>
                    <m:r>
                      <w:rPr>
                        <w:rStyle w:val="Zstupntext"/>
                        <w:rFonts w:ascii="Cambria Math" w:hAnsi="Cambria Math"/>
                        <w:color w:val="auto"/>
                      </w:rPr>
                      <m:t>∙</m:t>
                    </m:r>
                  </m:e>
                </m:nary>
                <m:sSubSup>
                  <m:sSubSupPr>
                    <m:ctrlPr>
                      <w:rPr>
                        <w:rStyle w:val="Zstupntext"/>
                        <w:rFonts w:ascii="Cambria Math" w:hAnsi="Cambria Math"/>
                        <w:i/>
                        <w:color w:val="auto"/>
                      </w:rPr>
                    </m:ctrlPr>
                  </m:sSubSupPr>
                  <m:e>
                    <m:r>
                      <m:rPr>
                        <m:sty m:val="bi"/>
                      </m:rPr>
                      <w:rPr>
                        <w:rStyle w:val="Zstupntext"/>
                        <w:rFonts w:ascii="Cambria Math" w:hAnsi="Cambria Math"/>
                        <w:color w:val="auto"/>
                      </w:rPr>
                      <m:t>x̄</m:t>
                    </m:r>
                  </m:e>
                  <m:sub>
                    <m:r>
                      <w:rPr>
                        <w:rStyle w:val="Zstupntext"/>
                        <w:rFonts w:ascii="Cambria Math" w:hAnsi="Cambria Math"/>
                        <w:color w:val="auto"/>
                      </w:rPr>
                      <m:t>k</m:t>
                    </m:r>
                  </m:sub>
                  <m:sup>
                    <m:r>
                      <w:rPr>
                        <w:rStyle w:val="Zstupntext"/>
                        <w:rFonts w:ascii="Cambria Math" w:hAnsi="Cambria Math"/>
                        <w:color w:val="auto"/>
                      </w:rPr>
                      <m:t>T</m:t>
                    </m:r>
                  </m:sup>
                </m:sSubSup>
                <w:commentRangeEnd w:id="422"/>
                <m:r>
                  <m:rPr>
                    <m:sty m:val="p"/>
                  </m:rPr>
                  <w:rPr>
                    <w:rStyle w:val="Odkaznakoment"/>
                  </w:rPr>
                  <w:commentReference w:id="422"/>
                </m:r>
              </m:oMath>
            </m:oMathPara>
          </w:p>
        </w:tc>
        <w:tc>
          <w:tcPr>
            <w:tcW w:w="750" w:type="pct"/>
            <w:tcMar>
              <w:right w:w="0" w:type="dxa"/>
            </w:tcMar>
            <w:vAlign w:val="center"/>
          </w:tcPr>
          <w:p w14:paraId="458E58D5" w14:textId="02DF5669" w:rsidR="00794949" w:rsidRDefault="00794949" w:rsidP="008C2645">
            <w:pPr>
              <w:ind w:left="0"/>
              <w:jc w:val="right"/>
            </w:pPr>
            <w:bookmarkStart w:id="424" w:name="_Ref32494744"/>
            <w:r>
              <w:t>(</w:t>
            </w:r>
            <w:r w:rsidR="006F65E9">
              <w:fldChar w:fldCharType="begin"/>
            </w:r>
            <w:r w:rsidR="006F65E9">
              <w:instrText xml:space="preserve"> STYLEREF 1 \s </w:instrText>
            </w:r>
            <w:r w:rsidR="006F65E9">
              <w:fldChar w:fldCharType="separate"/>
            </w:r>
            <w:r w:rsidR="0042187D">
              <w:rPr>
                <w:noProof/>
              </w:rPr>
              <w:t>4</w:t>
            </w:r>
            <w:r w:rsidR="006F65E9">
              <w:rPr>
                <w:noProof/>
              </w:rPr>
              <w:fldChar w:fldCharType="end"/>
            </w:r>
            <w:r w:rsidR="0042187D">
              <w:t>.</w:t>
            </w:r>
            <w:r w:rsidR="006F65E9">
              <w:fldChar w:fldCharType="begin"/>
            </w:r>
            <w:r w:rsidR="006F65E9">
              <w:instrText xml:space="preserve"> SEQ Rovnice \* ARABIC \s 1 </w:instrText>
            </w:r>
            <w:r w:rsidR="006F65E9">
              <w:fldChar w:fldCharType="separate"/>
            </w:r>
            <w:r w:rsidR="0042187D">
              <w:rPr>
                <w:noProof/>
              </w:rPr>
              <w:t>5</w:t>
            </w:r>
            <w:r w:rsidR="006F65E9">
              <w:rPr>
                <w:noProof/>
              </w:rPr>
              <w:fldChar w:fldCharType="end"/>
            </w:r>
            <w:r>
              <w:t>)</w:t>
            </w:r>
            <w:bookmarkEnd w:id="424"/>
          </w:p>
        </w:tc>
      </w:tr>
    </w:tbl>
    <w:p w14:paraId="7A5D8A01" w14:textId="77777777" w:rsidR="00794949" w:rsidRDefault="00794949" w:rsidP="00794949">
      <w:pPr>
        <w:pStyle w:val="BPDPNormln"/>
        <w:ind w:firstLine="0"/>
      </w:pPr>
    </w:p>
    <w:p w14:paraId="102AD78A" w14:textId="14AE851A" w:rsidR="00A62125" w:rsidRDefault="008C2645" w:rsidP="00A62125">
      <w:pPr>
        <w:pStyle w:val="BPDPNormln"/>
        <w:ind w:firstLine="0"/>
      </w:pPr>
      <w:r>
        <w:t xml:space="preserve">Nyní se </w:t>
      </w:r>
      <w:r w:rsidR="00665C37">
        <w:t>vypočítají vlastní čísla (</w:t>
      </w:r>
      <w:proofErr w:type="spellStart"/>
      <w:r w:rsidR="00665C37" w:rsidRPr="00665C37">
        <w:t>eigenvalues</w:t>
      </w:r>
      <w:proofErr w:type="spellEnd"/>
      <w:r w:rsidR="00665C37">
        <w:t>) a vlastní vektory (</w:t>
      </w:r>
      <w:proofErr w:type="spellStart"/>
      <w:r w:rsidR="00665C37" w:rsidRPr="00665C37">
        <w:t>eigenvectors</w:t>
      </w:r>
      <w:proofErr w:type="spellEnd"/>
      <w:r w:rsidR="00665C37">
        <w:t xml:space="preserve">) </w:t>
      </w:r>
      <w:proofErr w:type="spellStart"/>
      <w:r w:rsidR="00665C37">
        <w:t>kovarianční</w:t>
      </w:r>
      <w:proofErr w:type="spellEnd"/>
      <w:r w:rsidR="00665C37">
        <w:t xml:space="preserve"> matice </w:t>
      </w:r>
      <w:r w:rsidR="00665C37" w:rsidRPr="00DB135D">
        <w:rPr>
          <w:b/>
        </w:rPr>
        <w:t>C</w:t>
      </w:r>
      <w:r w:rsidR="00665C37">
        <w:t xml:space="preserve">. </w:t>
      </w:r>
      <w:r w:rsidR="00A62125">
        <w:t xml:space="preserve">Vlastní vektory </w:t>
      </w:r>
      <w:proofErr w:type="spellStart"/>
      <w:r w:rsidR="00A62125" w:rsidRPr="00DB135D">
        <w:rPr>
          <w:b/>
        </w:rPr>
        <w:t>V</w:t>
      </w:r>
      <w:r w:rsidR="00A62125" w:rsidRPr="00DB135D">
        <w:rPr>
          <w:b/>
          <w:vertAlign w:val="subscript"/>
        </w:rPr>
        <w:t>i</w:t>
      </w:r>
      <w:proofErr w:type="spellEnd"/>
      <w:r w:rsidR="00A62125">
        <w:t xml:space="preserve"> jsou získány řešením rovnice </w:t>
      </w:r>
      <w:r w:rsidR="00A62125">
        <w:fldChar w:fldCharType="begin"/>
      </w:r>
      <w:r w:rsidR="00A62125">
        <w:instrText xml:space="preserve"> REF _Ref32590564 \h </w:instrText>
      </w:r>
      <w:r w:rsidR="00A62125">
        <w:fldChar w:fldCharType="separate"/>
      </w:r>
      <w:r w:rsidR="00A62125">
        <w:t>(</w:t>
      </w:r>
      <w:r w:rsidR="00A62125">
        <w:rPr>
          <w:noProof/>
        </w:rPr>
        <w:t>4</w:t>
      </w:r>
      <w:r w:rsidR="00A62125">
        <w:t>.</w:t>
      </w:r>
      <w:r w:rsidR="00A62125">
        <w:rPr>
          <w:noProof/>
        </w:rPr>
        <w:t>6</w:t>
      </w:r>
      <w:r w:rsidR="00A62125">
        <w:t>)</w:t>
      </w:r>
      <w:r w:rsidR="00A62125">
        <w:fldChar w:fldCharType="end"/>
      </w:r>
      <w:r w:rsidR="00A62125">
        <w:t xml:space="preserve">. </w:t>
      </w:r>
    </w:p>
    <w:p w14:paraId="569B7CE8" w14:textId="77777777" w:rsidR="00A62125" w:rsidRDefault="00A62125" w:rsidP="00A62125">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A62125" w14:paraId="006B2B8A" w14:textId="77777777" w:rsidTr="008F0E28">
        <w:tc>
          <w:tcPr>
            <w:tcW w:w="750" w:type="pct"/>
          </w:tcPr>
          <w:p w14:paraId="2613BDD4" w14:textId="77777777" w:rsidR="00A62125" w:rsidRDefault="00A62125" w:rsidP="008F0E28"/>
        </w:tc>
        <w:tc>
          <w:tcPr>
            <w:tcW w:w="0" w:type="auto"/>
          </w:tcPr>
          <w:p w14:paraId="5E6636EB" w14:textId="77777777" w:rsidR="00A62125" w:rsidRDefault="006F65E9" w:rsidP="008F0E28">
            <w:pPr>
              <w:jc w:val="center"/>
            </w:pPr>
            <m:oMathPara>
              <m:oMath>
                <m:d>
                  <m:dPr>
                    <m:ctrlPr>
                      <w:rPr>
                        <w:rStyle w:val="Zstupntext"/>
                        <w:rFonts w:ascii="Cambria Math" w:hAnsi="Cambria Math"/>
                        <w:i/>
                        <w:color w:val="auto"/>
                      </w:rPr>
                    </m:ctrlPr>
                  </m:dPr>
                  <m:e>
                    <m:r>
                      <m:rPr>
                        <m:sty m:val="bi"/>
                      </m:rPr>
                      <w:rPr>
                        <w:rStyle w:val="Zstupntext"/>
                        <w:rFonts w:ascii="Cambria Math" w:hAnsi="Cambria Math"/>
                        <w:color w:val="auto"/>
                      </w:rPr>
                      <m:t>C</m:t>
                    </m:r>
                    <m:r>
                      <w:rPr>
                        <w:rStyle w:val="Zstupntext"/>
                        <w:rFonts w:ascii="Cambria Math" w:hAnsi="Cambria Math"/>
                        <w:color w:val="auto"/>
                      </w:rPr>
                      <m:t>-</m:t>
                    </m:r>
                    <m:sSub>
                      <m:sSubPr>
                        <m:ctrlPr>
                          <w:rPr>
                            <w:rStyle w:val="Zstupntext"/>
                            <w:rFonts w:ascii="Cambria Math" w:hAnsi="Cambria Math"/>
                            <w:i/>
                            <w:color w:val="auto"/>
                          </w:rPr>
                        </m:ctrlPr>
                      </m:sSubPr>
                      <m:e>
                        <m:r>
                          <w:rPr>
                            <w:rStyle w:val="Zstupntext"/>
                            <w:rFonts w:ascii="Cambria Math" w:hAnsi="Cambria Math"/>
                            <w:color w:val="auto"/>
                          </w:rPr>
                          <m:t>λ</m:t>
                        </m:r>
                      </m:e>
                      <m:sub>
                        <m:r>
                          <w:rPr>
                            <w:rStyle w:val="Zstupntext"/>
                            <w:rFonts w:ascii="Cambria Math" w:hAnsi="Cambria Math"/>
                            <w:color w:val="auto"/>
                          </w:rPr>
                          <m:t>i</m:t>
                        </m:r>
                      </m:sub>
                    </m:sSub>
                    <m:r>
                      <w:rPr>
                        <w:rStyle w:val="Zstupntext"/>
                        <w:rFonts w:ascii="Cambria Math" w:hAnsi="Cambria Math"/>
                        <w:color w:val="auto"/>
                      </w:rPr>
                      <m:t>I</m:t>
                    </m:r>
                  </m:e>
                </m:d>
                <m:sSub>
                  <m:sSubPr>
                    <m:ctrlPr>
                      <w:rPr>
                        <w:rStyle w:val="Zstupntext"/>
                        <w:rFonts w:ascii="Cambria Math" w:hAnsi="Cambria Math"/>
                        <w:i/>
                        <w:color w:val="auto"/>
                      </w:rPr>
                    </m:ctrlPr>
                  </m:sSubPr>
                  <m:e>
                    <m:r>
                      <m:rPr>
                        <m:sty m:val="bi"/>
                      </m:rPr>
                      <w:rPr>
                        <w:rStyle w:val="Zstupntext"/>
                        <w:rFonts w:ascii="Cambria Math" w:hAnsi="Cambria Math"/>
                        <w:color w:val="auto"/>
                      </w:rPr>
                      <m:t>V</m:t>
                    </m:r>
                  </m:e>
                  <m:sub>
                    <m:r>
                      <w:rPr>
                        <w:rStyle w:val="Zstupntext"/>
                        <w:rFonts w:ascii="Cambria Math" w:hAnsi="Cambria Math"/>
                        <w:color w:val="auto"/>
                      </w:rPr>
                      <m:t>i</m:t>
                    </m:r>
                  </m:sub>
                </m:sSub>
                <m:r>
                  <w:rPr>
                    <w:rStyle w:val="Zstupntext"/>
                    <w:rFonts w:ascii="Cambria Math" w:hAnsi="Cambria Math"/>
                    <w:color w:val="auto"/>
                  </w:rPr>
                  <m:t>=0</m:t>
                </m:r>
              </m:oMath>
            </m:oMathPara>
          </w:p>
        </w:tc>
        <w:tc>
          <w:tcPr>
            <w:tcW w:w="750" w:type="pct"/>
            <w:tcMar>
              <w:right w:w="0" w:type="dxa"/>
            </w:tcMar>
          </w:tcPr>
          <w:p w14:paraId="4CFC72E9" w14:textId="77777777" w:rsidR="00A62125" w:rsidRDefault="00A62125" w:rsidP="008F0E28">
            <w:pPr>
              <w:jc w:val="right"/>
              <w:rPr>
                <w:ins w:id="425" w:author="Konzal Jan (164745) [2]" w:date="2020-03-19T15:21:00Z"/>
              </w:rPr>
            </w:pPr>
            <w:bookmarkStart w:id="426" w:name="_Ref32590564"/>
            <w:r>
              <w:t>(</w:t>
            </w:r>
            <w:fldSimple w:instr=" STYLEREF 1 \s ">
              <w:r>
                <w:rPr>
                  <w:noProof/>
                </w:rPr>
                <w:t>4</w:t>
              </w:r>
            </w:fldSimple>
            <w:r>
              <w:t>.</w:t>
            </w:r>
            <w:fldSimple w:instr=" SEQ Rovnice \* ARABIC \s 1 ">
              <w:r>
                <w:rPr>
                  <w:noProof/>
                </w:rPr>
                <w:t>6</w:t>
              </w:r>
            </w:fldSimple>
            <w:r>
              <w:t>)</w:t>
            </w:r>
            <w:bookmarkEnd w:id="426"/>
          </w:p>
          <w:p w14:paraId="1255CB76" w14:textId="2B8FF6D1" w:rsidR="00A62125" w:rsidRDefault="00A62125" w:rsidP="008F0E28">
            <w:pPr>
              <w:jc w:val="right"/>
            </w:pPr>
          </w:p>
        </w:tc>
      </w:tr>
    </w:tbl>
    <w:p w14:paraId="7AF8EE17" w14:textId="3140435B" w:rsidR="00A62125" w:rsidRDefault="00A62125" w:rsidP="00A62125">
      <w:pPr>
        <w:pStyle w:val="BPDPNormln"/>
        <w:ind w:firstLine="0"/>
      </w:pPr>
      <w:r>
        <w:t xml:space="preserve">Kde </w:t>
      </w:r>
      <w:r w:rsidRPr="00DB135D">
        <w:rPr>
          <w:b/>
        </w:rPr>
        <w:t xml:space="preserve">(C – </w:t>
      </w:r>
      <w:proofErr w:type="spellStart"/>
      <w:r w:rsidRPr="00DB135D">
        <w:rPr>
          <w:rFonts w:ascii="Georgia" w:hAnsi="Georgia"/>
          <w:b/>
        </w:rPr>
        <w:t>λ</w:t>
      </w:r>
      <w:r w:rsidRPr="00DB135D">
        <w:rPr>
          <w:rFonts w:ascii="Georgia" w:hAnsi="Georgia"/>
          <w:b/>
          <w:vertAlign w:val="subscript"/>
        </w:rPr>
        <w:t>i</w:t>
      </w:r>
      <w:r w:rsidRPr="00DB135D">
        <w:rPr>
          <w:rFonts w:ascii="Georgia" w:hAnsi="Georgia"/>
          <w:b/>
        </w:rPr>
        <w:t>I</w:t>
      </w:r>
      <w:proofErr w:type="spellEnd"/>
      <w:r w:rsidRPr="00DB135D">
        <w:rPr>
          <w:b/>
        </w:rPr>
        <w:t>)</w:t>
      </w:r>
      <w:r>
        <w:t xml:space="preserve"> je charakteristická rovnice pro výpočet vlastních hodnot </w:t>
      </w:r>
      <w:proofErr w:type="spellStart"/>
      <w:r w:rsidRPr="00DB135D">
        <w:rPr>
          <w:rFonts w:ascii="Georgia" w:hAnsi="Georgia"/>
          <w:i/>
        </w:rPr>
        <w:t>λ</w:t>
      </w:r>
      <w:r w:rsidRPr="00DB135D">
        <w:rPr>
          <w:i/>
          <w:vertAlign w:val="subscript"/>
        </w:rPr>
        <w:t>i</w:t>
      </w:r>
      <w:proofErr w:type="spellEnd"/>
      <w:ins w:id="427" w:author="Konzal Jan (164745) [2]" w:date="2020-03-19T15:26:00Z">
        <w:r w:rsidRPr="00A62125">
          <w:rPr>
            <w:i/>
          </w:rPr>
          <w:t>.</w:t>
        </w:r>
      </w:ins>
      <w:r>
        <w:rPr>
          <w:vertAlign w:val="subscript"/>
        </w:rPr>
        <w:t xml:space="preserve"> </w:t>
      </w:r>
      <w:r>
        <w:t xml:space="preserve">Vlastní hodnoty jsou získány řešením rovnice </w:t>
      </w:r>
      <w:r>
        <w:fldChar w:fldCharType="begin"/>
      </w:r>
      <w:r>
        <w:instrText xml:space="preserve"> REF _Ref32591903 \h </w:instrText>
      </w:r>
      <w:r>
        <w:fldChar w:fldCharType="separate"/>
      </w:r>
      <w:r>
        <w:t>(</w:t>
      </w:r>
      <w:r>
        <w:rPr>
          <w:noProof/>
        </w:rPr>
        <w:t>4</w:t>
      </w:r>
      <w:r>
        <w:t>.</w:t>
      </w:r>
      <w:r>
        <w:rPr>
          <w:noProof/>
        </w:rPr>
        <w:t>7</w:t>
      </w:r>
      <w:r>
        <w:t>)</w:t>
      </w:r>
      <w:r>
        <w:fldChar w:fldCharType="end"/>
      </w:r>
      <w:r>
        <w:t>. [10, 13, 14, 15]</w:t>
      </w:r>
    </w:p>
    <w:p w14:paraId="50E948AA" w14:textId="3AD2D1C8" w:rsidR="00A62125" w:rsidRDefault="00A62125" w:rsidP="00794949">
      <w:pPr>
        <w:pStyle w:val="BPDPNormln"/>
        <w:ind w:firstLine="0"/>
        <w:rPr>
          <w:ins w:id="428" w:author="Konzal Jan (164745) [2]" w:date="2020-03-19T15:24:00Z"/>
        </w:rPr>
      </w:pPr>
    </w:p>
    <w:p w14:paraId="474E3B02" w14:textId="77777777" w:rsidR="00A62125" w:rsidRDefault="00A62125" w:rsidP="00794949">
      <w:pPr>
        <w:pStyle w:val="BPDPNormln"/>
        <w:ind w:firstLine="0"/>
        <w:rPr>
          <w:ins w:id="429" w:author="Konzal Jan (164745) [2]" w:date="2020-03-19T15:24:00Z"/>
        </w:rPr>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A62125" w14:paraId="7B8FC855" w14:textId="77777777" w:rsidTr="009B08B2">
        <w:tc>
          <w:tcPr>
            <w:tcW w:w="750" w:type="pct"/>
            <w:vAlign w:val="center"/>
          </w:tcPr>
          <w:p w14:paraId="20957F92" w14:textId="77777777" w:rsidR="00A62125" w:rsidRDefault="00A62125" w:rsidP="009B08B2">
            <w:pPr>
              <w:jc w:val="right"/>
            </w:pPr>
          </w:p>
        </w:tc>
        <w:tc>
          <w:tcPr>
            <w:tcW w:w="0" w:type="auto"/>
            <w:vAlign w:val="center"/>
          </w:tcPr>
          <w:p w14:paraId="224BC767" w14:textId="77777777" w:rsidR="00A62125" w:rsidRDefault="00A62125" w:rsidP="009B08B2">
            <w:pPr>
              <w:jc w:val="right"/>
            </w:pPr>
            <m:oMathPara>
              <m:oMath>
                <m:r>
                  <w:rPr>
                    <w:rFonts w:ascii="Cambria Math" w:hAnsi="Cambria Math"/>
                  </w:rPr>
                  <m:t>det</m:t>
                </m:r>
                <m:d>
                  <m:dPr>
                    <m:begChr m:val="|"/>
                    <m:endChr m:val="|"/>
                    <m:ctrlPr>
                      <w:rPr>
                        <w:rFonts w:ascii="Cambria Math" w:hAnsi="Cambria Math"/>
                        <w:i/>
                      </w:rPr>
                    </m:ctrlPr>
                  </m:dPr>
                  <m:e>
                    <m:r>
                      <m:rPr>
                        <m:sty m:val="bi"/>
                      </m:rPr>
                      <w:rPr>
                        <w:rFonts w:ascii="Cambria Math" w:hAnsi="Cambria Math"/>
                      </w:rPr>
                      <m:t>C</m:t>
                    </m:r>
                    <m:r>
                      <w:rPr>
                        <w:rFonts w:ascii="Cambria Math" w:hAnsi="Cambria Math"/>
                      </w:rPr>
                      <m:t>-</m:t>
                    </m:r>
                    <m:sSub>
                      <m:sSubPr>
                        <m:ctrlPr>
                          <w:rPr>
                            <w:rFonts w:ascii="Cambria Math" w:hAnsi="Cambria Math"/>
                            <w:i/>
                          </w:rPr>
                        </m:ctrlPr>
                      </m:sSubPr>
                      <m:e>
                        <m:r>
                          <w:rPr>
                            <w:rFonts w:ascii="Cambria Math" w:hAnsi="Cambria Math"/>
                          </w:rPr>
                          <m:t>λ</m:t>
                        </m:r>
                      </m:e>
                      <m:sub>
                        <m:r>
                          <w:rPr>
                            <w:rFonts w:ascii="Cambria Math" w:hAnsi="Cambria Math"/>
                          </w:rPr>
                          <m:t>i</m:t>
                        </m:r>
                      </m:sub>
                    </m:sSub>
                    <m:r>
                      <w:rPr>
                        <w:rFonts w:ascii="Cambria Math" w:hAnsi="Cambria Math"/>
                      </w:rPr>
                      <m:t>I</m:t>
                    </m:r>
                  </m:e>
                </m:d>
                <m:r>
                  <w:rPr>
                    <w:rFonts w:ascii="Cambria Math" w:hAnsi="Cambria Math"/>
                  </w:rPr>
                  <m:t>=0</m:t>
                </m:r>
              </m:oMath>
            </m:oMathPara>
          </w:p>
        </w:tc>
        <w:tc>
          <w:tcPr>
            <w:tcW w:w="750" w:type="pct"/>
            <w:tcMar>
              <w:right w:w="0" w:type="dxa"/>
            </w:tcMar>
            <w:vAlign w:val="center"/>
          </w:tcPr>
          <w:p w14:paraId="502D7935" w14:textId="77777777" w:rsidR="00A62125" w:rsidRDefault="00A62125" w:rsidP="009B08B2">
            <w:pPr>
              <w:jc w:val="right"/>
            </w:pPr>
            <w:bookmarkStart w:id="430" w:name="_Ref32591903"/>
            <w:r>
              <w:t>(</w:t>
            </w:r>
            <w:fldSimple w:instr=" STYLEREF 1 \s ">
              <w:r>
                <w:rPr>
                  <w:noProof/>
                </w:rPr>
                <w:t>4</w:t>
              </w:r>
            </w:fldSimple>
            <w:r>
              <w:t>.</w:t>
            </w:r>
            <w:fldSimple w:instr=" SEQ Rovnice \* ARABIC \s 1 ">
              <w:r>
                <w:rPr>
                  <w:noProof/>
                </w:rPr>
                <w:t>7</w:t>
              </w:r>
            </w:fldSimple>
            <w:r>
              <w:t>)</w:t>
            </w:r>
            <w:bookmarkEnd w:id="430"/>
          </w:p>
        </w:tc>
      </w:tr>
    </w:tbl>
    <w:p w14:paraId="6391C5CA" w14:textId="77777777" w:rsidR="00A62125" w:rsidRDefault="00A62125" w:rsidP="00794949">
      <w:pPr>
        <w:pStyle w:val="BPDPNormln"/>
        <w:ind w:firstLine="0"/>
      </w:pPr>
    </w:p>
    <w:p w14:paraId="59485473" w14:textId="77777777" w:rsidR="00A62125" w:rsidRPr="008372F8" w:rsidRDefault="00A62125" w:rsidP="00A62125">
      <w:pPr>
        <w:pStyle w:val="BPDPNormln"/>
        <w:ind w:firstLine="0"/>
      </w:pPr>
      <w:r>
        <w:t xml:space="preserve">Kde </w:t>
      </w:r>
      <m:oMath>
        <m:r>
          <w:rPr>
            <w:rFonts w:ascii="Cambria Math" w:hAnsi="Cambria Math"/>
          </w:rPr>
          <m:t>det</m:t>
        </m:r>
        <m:d>
          <m:dPr>
            <m:begChr m:val="|"/>
            <m:endChr m:val="|"/>
            <m:ctrlPr>
              <w:rPr>
                <w:rFonts w:ascii="Cambria Math" w:hAnsi="Cambria Math"/>
                <w:b/>
                <w:i/>
                <w:color w:val="auto"/>
              </w:rPr>
            </m:ctrlPr>
          </m:dPr>
          <m:e>
            <m:r>
              <m:rPr>
                <m:sty m:val="bi"/>
              </m:rPr>
              <w:rPr>
                <w:rFonts w:ascii="Cambria Math" w:hAnsi="Cambria Math"/>
              </w:rPr>
              <m:t>C-</m:t>
            </m:r>
            <m:sSub>
              <m:sSubPr>
                <m:ctrlPr>
                  <w:rPr>
                    <w:rFonts w:ascii="Cambria Math" w:hAnsi="Cambria Math"/>
                    <w:b/>
                    <w:i/>
                    <w:color w:val="auto"/>
                  </w:rPr>
                </m:ctrlPr>
              </m:sSubPr>
              <m:e>
                <m:r>
                  <m:rPr>
                    <m:sty m:val="bi"/>
                  </m:rPr>
                  <w:rPr>
                    <w:rFonts w:ascii="Cambria Math" w:hAnsi="Cambria Math"/>
                  </w:rPr>
                  <m:t>λ</m:t>
                </m:r>
              </m:e>
              <m:sub>
                <m:r>
                  <m:rPr>
                    <m:sty m:val="bi"/>
                  </m:rPr>
                  <w:rPr>
                    <w:rFonts w:ascii="Cambria Math" w:hAnsi="Cambria Math"/>
                  </w:rPr>
                  <m:t>i</m:t>
                </m:r>
              </m:sub>
            </m:sSub>
            <m:r>
              <m:rPr>
                <m:sty m:val="bi"/>
              </m:rPr>
              <w:rPr>
                <w:rFonts w:ascii="Cambria Math" w:hAnsi="Cambria Math"/>
              </w:rPr>
              <m:t>I</m:t>
            </m:r>
          </m:e>
        </m:d>
      </m:oMath>
      <w:r>
        <w:rPr>
          <w:b/>
          <w:color w:val="auto"/>
        </w:rPr>
        <w:t xml:space="preserve"> </w:t>
      </w:r>
      <w:r>
        <w:rPr>
          <w:color w:val="auto"/>
        </w:rPr>
        <w:t>je determinantem charakteristické rovnice. Vlastní hodnoty jsou rozptylem odpovídající příslušným hlavním komponentám. [10, 13]</w:t>
      </w:r>
    </w:p>
    <w:p w14:paraId="676C1F10" w14:textId="3E086830" w:rsidR="008372F8" w:rsidRDefault="00FC65E3" w:rsidP="00A62125">
      <w:pPr>
        <w:pStyle w:val="BPDPNormln"/>
      </w:pPr>
      <w:r>
        <w:t xml:space="preserve">Vlastní čísla </w:t>
      </w:r>
      <w:proofErr w:type="spellStart"/>
      <w:r w:rsidRPr="00DB135D">
        <w:rPr>
          <w:rFonts w:ascii="Georgia" w:hAnsi="Georgia"/>
          <w:i/>
        </w:rPr>
        <w:t>λ</w:t>
      </w:r>
      <w:r w:rsidRPr="00DB135D">
        <w:rPr>
          <w:i/>
          <w:vertAlign w:val="subscript"/>
        </w:rPr>
        <w:t>i</w:t>
      </w:r>
      <w:proofErr w:type="spellEnd"/>
      <w:r>
        <w:t xml:space="preserve"> jsou spolu s příslušnými vlastními vektory </w:t>
      </w:r>
      <w:proofErr w:type="spellStart"/>
      <w:r w:rsidRPr="00DB135D">
        <w:rPr>
          <w:b/>
        </w:rPr>
        <w:t>V</w:t>
      </w:r>
      <w:r w:rsidRPr="00DB135D">
        <w:rPr>
          <w:b/>
          <w:vertAlign w:val="subscript"/>
        </w:rPr>
        <w:t>i</w:t>
      </w:r>
      <w:proofErr w:type="spellEnd"/>
      <w:r w:rsidR="002D4518">
        <w:t> </w:t>
      </w:r>
      <w:r>
        <w:t xml:space="preserve">seřazeny podle velikosti, od největších k nejmenším. Z vlastních vektorů se složí transformační matice </w:t>
      </w:r>
      <w:r w:rsidRPr="00FC5247">
        <w:rPr>
          <w:b/>
          <w:bCs/>
        </w:rPr>
        <w:t>T</w:t>
      </w:r>
      <w:r>
        <w:t xml:space="preserve">. Jednotlivé vlastní vektory </w:t>
      </w:r>
      <w:proofErr w:type="spellStart"/>
      <w:r w:rsidRPr="00DB135D">
        <w:rPr>
          <w:b/>
        </w:rPr>
        <w:t>V</w:t>
      </w:r>
      <w:r w:rsidRPr="00DB135D">
        <w:rPr>
          <w:b/>
          <w:vertAlign w:val="subscript"/>
        </w:rPr>
        <w:t>i</w:t>
      </w:r>
      <w:proofErr w:type="spellEnd"/>
      <w:r>
        <w:t xml:space="preserve"> jsou v matici </w:t>
      </w:r>
      <w:r w:rsidRPr="00DB135D">
        <w:rPr>
          <w:b/>
        </w:rPr>
        <w:t>T</w:t>
      </w:r>
      <w:r>
        <w:t xml:space="preserve"> řazeny sestupně podle vlastních čísel </w:t>
      </w:r>
      <w:proofErr w:type="spellStart"/>
      <w:r w:rsidRPr="00DB135D">
        <w:rPr>
          <w:rFonts w:ascii="Georgia" w:hAnsi="Georgia"/>
          <w:i/>
        </w:rPr>
        <w:t>λ</w:t>
      </w:r>
      <w:r w:rsidRPr="00DB135D">
        <w:rPr>
          <w:i/>
          <w:vertAlign w:val="subscript"/>
        </w:rPr>
        <w:t>i</w:t>
      </w:r>
      <w:proofErr w:type="spellEnd"/>
      <w:r>
        <w:rPr>
          <w:vertAlign w:val="subscript"/>
        </w:rPr>
        <w:t xml:space="preserve"> </w:t>
      </w:r>
      <w:r w:rsidRPr="00FC65E3">
        <w:t>ve</w:t>
      </w:r>
      <w:r>
        <w:t xml:space="preserve"> sloupcích.</w:t>
      </w:r>
      <w:r w:rsidR="00D91DE9">
        <w:t xml:space="preserve"> </w:t>
      </w:r>
      <w:r w:rsidR="008372F8">
        <w:t xml:space="preserve">Prvky vlastních vektorů jsou váhy původních proměnných. Tyto váhy udávají pozici objektů v novém souřadném systému. </w:t>
      </w:r>
    </w:p>
    <w:p w14:paraId="7A22C4D7" w14:textId="0CBFB2EF" w:rsidR="00DB135D" w:rsidRDefault="00DA2F69" w:rsidP="00794949">
      <w:pPr>
        <w:pStyle w:val="BPDPNormln"/>
        <w:ind w:firstLine="0"/>
      </w:pPr>
      <w:r>
        <w:t xml:space="preserve"> [10, </w:t>
      </w:r>
      <w:r w:rsidR="004006DB">
        <w:t xml:space="preserve">11, </w:t>
      </w:r>
      <w:r>
        <w:t>13]</w:t>
      </w:r>
    </w:p>
    <w:p w14:paraId="7C548A56" w14:textId="0BE38E3D" w:rsidR="00C94445" w:rsidRDefault="00B0069D" w:rsidP="00C94445">
      <w:pPr>
        <w:pStyle w:val="BPDPNormln"/>
      </w:pPr>
      <w:r>
        <w:t xml:space="preserve">Nyní se vybírá počet hlavních komponent (vlastních vektorů), podle některého z kritérií uvedených v kapitole </w:t>
      </w:r>
      <w:r>
        <w:fldChar w:fldCharType="begin"/>
      </w:r>
      <w:r>
        <w:instrText xml:space="preserve"> REF _Ref32497547 \r \h </w:instrText>
      </w:r>
      <w:r>
        <w:fldChar w:fldCharType="separate"/>
      </w:r>
      <w:r w:rsidR="00D10357">
        <w:t>4.2</w:t>
      </w:r>
      <w:r>
        <w:fldChar w:fldCharType="end"/>
      </w:r>
      <w:r>
        <w:t xml:space="preserve">. Počet vybraných komponent </w:t>
      </w:r>
      <w:r w:rsidRPr="00DB135D">
        <w:rPr>
          <w:i/>
        </w:rPr>
        <w:t>n</w:t>
      </w:r>
      <w:r>
        <w:t xml:space="preserve"> se vloží do nové transformační matice </w:t>
      </w:r>
      <w:proofErr w:type="spellStart"/>
      <w:r w:rsidRPr="00DB135D">
        <w:rPr>
          <w:b/>
        </w:rPr>
        <w:t>T</w:t>
      </w:r>
      <w:r w:rsidRPr="00DB135D">
        <w:rPr>
          <w:b/>
          <w:vertAlign w:val="subscript"/>
        </w:rPr>
        <w:t>n</w:t>
      </w:r>
      <w:proofErr w:type="spellEnd"/>
      <w:r>
        <w:t xml:space="preserve">. Podle vybraných hlavních komponent jsou původní data promítnuta do nového prostoru. </w:t>
      </w:r>
      <w:r w:rsidR="00DA2F69">
        <w:t>[14, 15]</w:t>
      </w:r>
    </w:p>
    <w:p w14:paraId="524C0C90" w14:textId="7D813F92" w:rsidR="00630828" w:rsidRDefault="00630828" w:rsidP="00C94445">
      <w:pPr>
        <w:pStyle w:val="BPDPNormln"/>
      </w:pPr>
      <w:r>
        <w:t xml:space="preserve">Na závěr je vypočtena matice </w:t>
      </w:r>
      <w:r w:rsidRPr="00DB135D">
        <w:rPr>
          <w:b/>
        </w:rPr>
        <w:t>Y</w:t>
      </w:r>
      <w:r w:rsidR="00D91DE9">
        <w:t xml:space="preserve"> podle vztahu </w:t>
      </w:r>
      <w:r w:rsidR="00D91DE9">
        <w:fldChar w:fldCharType="begin"/>
      </w:r>
      <w:r w:rsidR="00D91DE9">
        <w:instrText xml:space="preserve"> REF _Ref32589161 \h </w:instrText>
      </w:r>
      <w:r w:rsidR="00D91DE9">
        <w:fldChar w:fldCharType="separate"/>
      </w:r>
      <w:r w:rsidR="00D10357">
        <w:t>(</w:t>
      </w:r>
      <w:r w:rsidR="00D10357">
        <w:rPr>
          <w:noProof/>
        </w:rPr>
        <w:t>4</w:t>
      </w:r>
      <w:r w:rsidR="00D10357">
        <w:t>.</w:t>
      </w:r>
      <w:r w:rsidR="00D10357">
        <w:rPr>
          <w:noProof/>
        </w:rPr>
        <w:t>7</w:t>
      </w:r>
      <w:r w:rsidR="00D10357">
        <w:t>)</w:t>
      </w:r>
      <w:r w:rsidR="00D91DE9">
        <w:fldChar w:fldCharType="end"/>
      </w:r>
      <w:r>
        <w:t>, která obsahuje původní data promítnutá do nového prostou s </w:t>
      </w:r>
      <w:r w:rsidRPr="00D91DE9">
        <w:rPr>
          <w:i/>
        </w:rPr>
        <w:t>n</w:t>
      </w:r>
      <w:r>
        <w:t xml:space="preserve"> dimenzemi. </w:t>
      </w:r>
      <w:r w:rsidR="00C52596">
        <w:t>[10, 13, 14, 15]</w:t>
      </w:r>
    </w:p>
    <w:p w14:paraId="4A8ACBF3" w14:textId="77777777" w:rsidR="00D91DE9" w:rsidRDefault="00D91DE9" w:rsidP="00C94445">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D91DE9" w14:paraId="726D3A64" w14:textId="77777777" w:rsidTr="00D91DE9">
        <w:tc>
          <w:tcPr>
            <w:tcW w:w="750" w:type="pct"/>
          </w:tcPr>
          <w:p w14:paraId="49BF08BC" w14:textId="77777777" w:rsidR="00D91DE9" w:rsidRDefault="00D91DE9" w:rsidP="008B45A1"/>
        </w:tc>
        <w:tc>
          <w:tcPr>
            <w:tcW w:w="0" w:type="auto"/>
          </w:tcPr>
          <w:p w14:paraId="40BEFDDF" w14:textId="70BC455C" w:rsidR="00D91DE9" w:rsidRPr="00A74885" w:rsidRDefault="00A74885" w:rsidP="00B509D7">
            <w:pPr>
              <w:jc w:val="center"/>
              <w:rPr>
                <w:b/>
                <w:bCs/>
              </w:rPr>
            </w:pPr>
            <m:oMathPara>
              <m:oMath>
                <m:r>
                  <m:rPr>
                    <m:sty m:val="bi"/>
                  </m:rPr>
                  <w:rPr>
                    <w:rFonts w:ascii="Cambria Math" w:hAnsi="Cambria Math"/>
                  </w:rPr>
                  <m:t>Y=</m:t>
                </m:r>
                <m:sSub>
                  <m:sSubPr>
                    <m:ctrlPr>
                      <w:rPr>
                        <w:rFonts w:ascii="Cambria Math" w:hAnsi="Cambria Math"/>
                        <w:b/>
                        <w:bCs/>
                        <w:i/>
                      </w:rPr>
                    </m:ctrlPr>
                  </m:sSubPr>
                  <m:e>
                    <m:sSub>
                      <m:sSubPr>
                        <m:ctrlPr>
                          <w:rPr>
                            <w:rFonts w:ascii="Cambria Math" w:hAnsi="Cambria Math"/>
                            <w:b/>
                            <w:bCs/>
                            <w:i/>
                          </w:rPr>
                        </m:ctrlPr>
                      </m:sSubPr>
                      <m:e>
                        <m:r>
                          <m:rPr>
                            <m:sty m:val="bi"/>
                          </m:rPr>
                          <w:rPr>
                            <w:rFonts w:ascii="Cambria Math" w:hAnsi="Cambria Math"/>
                          </w:rPr>
                          <m:t>X</m:t>
                        </m:r>
                      </m:e>
                      <m:sub>
                        <m:r>
                          <w:rPr>
                            <w:rFonts w:ascii="Cambria Math" w:hAnsi="Cambria Math"/>
                          </w:rPr>
                          <m:t>C</m:t>
                        </m:r>
                      </m:sub>
                    </m:sSub>
                    <m:r>
                      <m:rPr>
                        <m:sty m:val="bi"/>
                      </m:rPr>
                      <w:rPr>
                        <w:rFonts w:ascii="Cambria Math" w:hAnsi="Cambria Math"/>
                      </w:rPr>
                      <m:t>∙T</m:t>
                    </m:r>
                  </m:e>
                  <m:sub>
                    <m:r>
                      <w:rPr>
                        <w:rFonts w:ascii="Cambria Math" w:hAnsi="Cambria Math"/>
                      </w:rPr>
                      <m:t>n</m:t>
                    </m:r>
                  </m:sub>
                </m:sSub>
              </m:oMath>
            </m:oMathPara>
          </w:p>
        </w:tc>
        <w:tc>
          <w:tcPr>
            <w:tcW w:w="750" w:type="pct"/>
            <w:tcMar>
              <w:right w:w="0" w:type="dxa"/>
            </w:tcMar>
          </w:tcPr>
          <w:p w14:paraId="7A1E2B3A" w14:textId="5F6FABCC" w:rsidR="00D91DE9" w:rsidRDefault="00D91DE9" w:rsidP="00B509D7">
            <w:pPr>
              <w:jc w:val="right"/>
            </w:pPr>
            <w:bookmarkStart w:id="431" w:name="_Ref32589161"/>
            <w:r>
              <w:t>(</w:t>
            </w:r>
            <w:r w:rsidR="006F65E9">
              <w:fldChar w:fldCharType="begin"/>
            </w:r>
            <w:r w:rsidR="006F65E9">
              <w:instrText xml:space="preserve"> STYLEREF 1 \s </w:instrText>
            </w:r>
            <w:r w:rsidR="006F65E9">
              <w:fldChar w:fldCharType="separate"/>
            </w:r>
            <w:r w:rsidR="0042187D">
              <w:rPr>
                <w:noProof/>
              </w:rPr>
              <w:t>4</w:t>
            </w:r>
            <w:r w:rsidR="006F65E9">
              <w:rPr>
                <w:noProof/>
              </w:rPr>
              <w:fldChar w:fldCharType="end"/>
            </w:r>
            <w:r w:rsidR="0042187D">
              <w:t>.</w:t>
            </w:r>
            <w:r w:rsidR="006F65E9">
              <w:fldChar w:fldCharType="begin"/>
            </w:r>
            <w:r w:rsidR="006F65E9">
              <w:instrText xml:space="preserve"> SEQ Rovnice \* ARABIC \s 1 </w:instrText>
            </w:r>
            <w:r w:rsidR="006F65E9">
              <w:fldChar w:fldCharType="separate"/>
            </w:r>
            <w:r w:rsidR="0042187D">
              <w:rPr>
                <w:noProof/>
              </w:rPr>
              <w:t>8</w:t>
            </w:r>
            <w:r w:rsidR="006F65E9">
              <w:rPr>
                <w:noProof/>
              </w:rPr>
              <w:fldChar w:fldCharType="end"/>
            </w:r>
            <w:r>
              <w:t>)</w:t>
            </w:r>
            <w:bookmarkEnd w:id="431"/>
          </w:p>
        </w:tc>
      </w:tr>
    </w:tbl>
    <w:p w14:paraId="3750536A" w14:textId="1F9CCAEC" w:rsidR="001810C7" w:rsidRDefault="001810C7" w:rsidP="00C94445">
      <w:pPr>
        <w:pStyle w:val="BPDPNormln"/>
      </w:pPr>
    </w:p>
    <w:p w14:paraId="5D2194A0" w14:textId="784A38C6" w:rsidR="001810C7" w:rsidRPr="00B0069D" w:rsidRDefault="001810C7" w:rsidP="001810C7">
      <w:pPr>
        <w:pStyle w:val="BPDPNormln"/>
        <w:ind w:firstLine="0"/>
      </w:pPr>
      <w:r>
        <w:t xml:space="preserve">Kde </w:t>
      </w:r>
      <w:proofErr w:type="spellStart"/>
      <w:r w:rsidRPr="00A74885">
        <w:rPr>
          <w:b/>
          <w:bCs/>
        </w:rPr>
        <w:t>X</w:t>
      </w:r>
      <w:r w:rsidRPr="00FC5247">
        <w:t>c</w:t>
      </w:r>
      <w:proofErr w:type="spellEnd"/>
      <w:r>
        <w:t xml:space="preserve"> je centrovaná matice vstupních dat.</w:t>
      </w:r>
    </w:p>
    <w:p w14:paraId="5BD859B5" w14:textId="623C70EC" w:rsidR="00AF622A" w:rsidRDefault="00AF622A" w:rsidP="00AF622A">
      <w:pPr>
        <w:pStyle w:val="Nadpis2"/>
      </w:pPr>
      <w:r>
        <w:t>Výstupy</w:t>
      </w:r>
      <w:ins w:id="432" w:author="Konzal Jan (164745)" w:date="2020-02-26T11:40:00Z">
        <w:r w:rsidR="0043271C">
          <w:t xml:space="preserve"> </w:t>
        </w:r>
      </w:ins>
      <w:ins w:id="433" w:author="Konzal Jan (164745) [2]" w:date="2020-03-17T18:59:00Z">
        <w:r w:rsidR="004F2ADD">
          <w:t>analýzy hlavních komponent</w:t>
        </w:r>
      </w:ins>
    </w:p>
    <w:p w14:paraId="15F64B86" w14:textId="5990C4B2" w:rsidR="00AF622A" w:rsidRDefault="00AF622A" w:rsidP="00DF4BD4">
      <w:pPr>
        <w:pStyle w:val="BPDPNormln"/>
        <w:ind w:firstLine="0"/>
      </w:pPr>
      <w:del w:id="434" w:author="Konzal Jan (164745)" w:date="2020-02-26T11:39:00Z">
        <w:r w:rsidDel="0043271C">
          <w:delText>Zde jsou uvedeny výstupy z analýzy hlavních komponent, které jsou</w:delText>
        </w:r>
      </w:del>
      <w:ins w:id="435" w:author="Konzal Jan (164745)" w:date="2020-02-26T11:39:00Z">
        <w:r w:rsidR="0043271C">
          <w:t>Výstupy</w:t>
        </w:r>
      </w:ins>
      <w:r>
        <w:t xml:space="preserve"> důležité pro interpretaci výsledků</w:t>
      </w:r>
      <w:ins w:id="436" w:author="Konzal Jan (164745)" w:date="2020-02-26T11:40:00Z">
        <w:r w:rsidR="0043271C">
          <w:t xml:space="preserve"> PCA</w:t>
        </w:r>
      </w:ins>
      <w:del w:id="437" w:author="Konzal Jan (164745)" w:date="2020-02-26T12:04:00Z">
        <w:r w:rsidDel="0020199D">
          <w:delText>.</w:delText>
        </w:r>
      </w:del>
      <w:r>
        <w:t xml:space="preserve"> </w:t>
      </w:r>
      <w:del w:id="438" w:author="Konzal Jan (164745)" w:date="2020-02-26T11:40:00Z">
        <w:r w:rsidDel="0043271C">
          <w:delText>Těmito výstupy</w:delText>
        </w:r>
      </w:del>
      <w:ins w:id="439" w:author="Konzal Jan (164745)" w:date="2020-02-26T11:40:00Z">
        <w:r w:rsidR="0043271C">
          <w:t>-</w:t>
        </w:r>
      </w:ins>
      <w:r>
        <w:t xml:space="preserve"> jsou vlastní hodnoty, </w:t>
      </w:r>
      <w:ins w:id="440" w:author="Konzal Jan (164745)" w:date="2020-02-26T11:57:00Z">
        <w:r w:rsidR="008214E1">
          <w:t>kompo</w:t>
        </w:r>
      </w:ins>
      <w:ins w:id="441" w:author="Konzal Jan (164745)" w:date="2020-02-26T11:58:00Z">
        <w:r w:rsidR="008214E1">
          <w:t>nentní váhy</w:t>
        </w:r>
      </w:ins>
      <w:r>
        <w:t xml:space="preserve">, </w:t>
      </w:r>
      <w:ins w:id="442" w:author="Konzal Jan (164745)" w:date="2020-02-26T12:02:00Z">
        <w:r w:rsidR="0020199D">
          <w:t>komponentní skóre</w:t>
        </w:r>
      </w:ins>
      <w:ins w:id="443" w:author="Konzal Jan (164745)" w:date="2020-02-26T12:05:00Z">
        <w:r w:rsidR="0020199D">
          <w:t xml:space="preserve"> a grafy </w:t>
        </w:r>
      </w:ins>
      <w:ins w:id="444" w:author="Konzal Jan (164745)" w:date="2020-02-26T12:06:00Z">
        <w:r w:rsidR="0020199D">
          <w:t>vyjadřující tyto hodnoty.</w:t>
        </w:r>
      </w:ins>
      <w:del w:id="445" w:author="Konzal Jan (164745)" w:date="2020-02-26T12:05:00Z">
        <w:r w:rsidDel="0020199D">
          <w:delText>ordinační diagram objektů, ordinační diagram proměnných, a biplot.</w:delText>
        </w:r>
      </w:del>
      <w:r w:rsidR="00DA2F69">
        <w:t xml:space="preserve"> [9]</w:t>
      </w:r>
    </w:p>
    <w:p w14:paraId="24BC1432" w14:textId="0E6415B6" w:rsidR="00AF622A" w:rsidRDefault="00A51418" w:rsidP="00AF622A">
      <w:pPr>
        <w:pStyle w:val="BPDPNormln"/>
        <w:rPr>
          <w:ins w:id="446" w:author="Konzal Jan (164745)" w:date="2020-02-26T12:03:00Z"/>
        </w:rPr>
      </w:pPr>
      <w:r w:rsidRPr="002F0701">
        <w:rPr>
          <w:b/>
        </w:rPr>
        <w:t>Vlastní hodnoty</w:t>
      </w:r>
      <w:r>
        <w:t xml:space="preserve"> vyjadřují podíl rozptylu rozložení původníc</w:t>
      </w:r>
      <w:r w:rsidR="00A53157">
        <w:t>h dat v hlavní komponentě, udávají</w:t>
      </w:r>
      <w:r>
        <w:t xml:space="preserve"> tedy význam dané hlavní komponenty pro vyjádření rozložení dat. Číselná hodnota není důležitá, důležitý je procentuální podíl</w:t>
      </w:r>
      <w:r w:rsidR="00AF622A">
        <w:t xml:space="preserve"> </w:t>
      </w:r>
      <w:r>
        <w:t>v dané hlavní komponentě z celkového součtu vlastních hodnot všech hlavních komponent.</w:t>
      </w:r>
      <w:r w:rsidR="00DA2F69">
        <w:t xml:space="preserve"> [9, 13]</w:t>
      </w:r>
    </w:p>
    <w:p w14:paraId="0A87C6AC" w14:textId="59817C55" w:rsidR="0020199D" w:rsidDel="00C919DD" w:rsidRDefault="0020199D" w:rsidP="00AF622A">
      <w:pPr>
        <w:pStyle w:val="BPDPNormln"/>
        <w:rPr>
          <w:del w:id="447" w:author="Konzal Jan (164745)" w:date="2020-02-26T12:15:00Z"/>
        </w:rPr>
      </w:pPr>
      <w:ins w:id="448" w:author="Konzal Jan (164745)" w:date="2020-02-26T12:03:00Z">
        <w:r w:rsidRPr="0020199D">
          <w:rPr>
            <w:b/>
          </w:rPr>
          <w:t>Kompon</w:t>
        </w:r>
      </w:ins>
      <w:ins w:id="449" w:author="Konzal Jan (164745)" w:date="2020-02-26T12:04:00Z">
        <w:r w:rsidRPr="0020199D">
          <w:rPr>
            <w:b/>
          </w:rPr>
          <w:t>entní váhy</w:t>
        </w:r>
        <w:r>
          <w:t xml:space="preserve"> </w:t>
        </w:r>
      </w:ins>
      <w:ins w:id="450" w:author="Konzal Jan (164745)" w:date="2020-02-26T12:06:00Z">
        <w:r>
          <w:t>představují</w:t>
        </w:r>
      </w:ins>
      <w:ins w:id="451" w:author="Konzal Jan (164745)" w:date="2020-02-26T12:08:00Z">
        <w:r>
          <w:t xml:space="preserve"> míru vzájemné</w:t>
        </w:r>
      </w:ins>
      <w:ins w:id="452" w:author="Konzal Jan (164745)" w:date="2020-02-26T12:06:00Z">
        <w:r>
          <w:t xml:space="preserve"> korelace mezi původními </w:t>
        </w:r>
      </w:ins>
      <w:ins w:id="453" w:author="Konzal Jan (164745)" w:date="2020-02-26T12:08:00Z">
        <w:r>
          <w:t xml:space="preserve">proměnnými a hlavními komponentami. </w:t>
        </w:r>
      </w:ins>
      <w:ins w:id="454" w:author="Konzal Jan (164745)" w:date="2020-02-26T12:10:00Z">
        <w:r>
          <w:t>Znázorňují, jak velký vliv mají původní proměnné na hlavní komponenty.</w:t>
        </w:r>
      </w:ins>
      <w:ins w:id="455" w:author="Konzal Jan (164745)" w:date="2020-02-26T12:23:00Z">
        <w:r w:rsidR="00C919DD">
          <w:t xml:space="preserve"> [13]</w:t>
        </w:r>
      </w:ins>
    </w:p>
    <w:p w14:paraId="5E5F84B3" w14:textId="00285CA9" w:rsidR="002B1A07" w:rsidRDefault="00DA0E9D" w:rsidP="00E811FD">
      <w:pPr>
        <w:pStyle w:val="BPDPNormln"/>
      </w:pPr>
      <w:r w:rsidRPr="002F0701">
        <w:rPr>
          <w:b/>
        </w:rPr>
        <w:t xml:space="preserve">Graf komponentních </w:t>
      </w:r>
      <w:r w:rsidR="00E811FD" w:rsidRPr="002F0701">
        <w:rPr>
          <w:b/>
        </w:rPr>
        <w:t>vah</w:t>
      </w:r>
      <w:r w:rsidR="002B1A07" w:rsidRPr="002F0701">
        <w:rPr>
          <w:b/>
        </w:rPr>
        <w:t xml:space="preserve"> </w:t>
      </w:r>
      <w:r w:rsidR="00E811FD" w:rsidRPr="002F0701">
        <w:rPr>
          <w:b/>
        </w:rPr>
        <w:t xml:space="preserve">(Plot </w:t>
      </w:r>
      <w:proofErr w:type="spellStart"/>
      <w:r w:rsidR="00E811FD" w:rsidRPr="002F0701">
        <w:rPr>
          <w:b/>
        </w:rPr>
        <w:t>Components</w:t>
      </w:r>
      <w:proofErr w:type="spellEnd"/>
      <w:r w:rsidR="00E811FD" w:rsidRPr="002F0701">
        <w:rPr>
          <w:b/>
        </w:rPr>
        <w:t xml:space="preserve"> </w:t>
      </w:r>
      <w:proofErr w:type="spellStart"/>
      <w:r w:rsidR="00E811FD" w:rsidRPr="002F0701">
        <w:rPr>
          <w:b/>
        </w:rPr>
        <w:t>Weights</w:t>
      </w:r>
      <w:proofErr w:type="spellEnd"/>
      <w:r w:rsidR="00E811FD" w:rsidRPr="002F0701">
        <w:rPr>
          <w:b/>
        </w:rPr>
        <w:t>)</w:t>
      </w:r>
      <w:r w:rsidR="00E811FD">
        <w:t xml:space="preserve"> </w:t>
      </w:r>
      <w:r w:rsidR="002B1A07">
        <w:t xml:space="preserve">zobrazuje </w:t>
      </w:r>
      <w:ins w:id="456" w:author="Konzal Jan (164745)" w:date="2020-02-26T12:38:00Z">
        <w:r w:rsidR="00680B64">
          <w:t xml:space="preserve">původní </w:t>
        </w:r>
      </w:ins>
      <w:r w:rsidR="002B1A07">
        <w:t>proměnné v</w:t>
      </w:r>
      <w:r w:rsidR="002F0701">
        <w:t xml:space="preserve"> ordinačním prostoru </w:t>
      </w:r>
      <w:r w:rsidR="008C2645">
        <w:t>(</w:t>
      </w:r>
      <w:r w:rsidR="008C2645" w:rsidRPr="008C2645">
        <w:fldChar w:fldCharType="begin"/>
      </w:r>
      <w:r w:rsidR="008C2645" w:rsidRPr="008C2645">
        <w:instrText xml:space="preserve"> REF _Ref32494886 \h  \* MERGEFORMAT </w:instrText>
      </w:r>
      <w:r w:rsidR="008C2645" w:rsidRPr="008C2645">
        <w:fldChar w:fldCharType="separate"/>
      </w:r>
      <w:r w:rsidR="00D10357" w:rsidRPr="00D10357">
        <w:t>Obr. 4</w:t>
      </w:r>
      <w:r w:rsidR="00D10357" w:rsidRPr="00D10357">
        <w:rPr>
          <w:noProof/>
        </w:rPr>
        <w:t>.</w:t>
      </w:r>
      <w:r w:rsidR="00D10357">
        <w:rPr>
          <w:b/>
          <w:noProof/>
        </w:rPr>
        <w:t>2</w:t>
      </w:r>
      <w:r w:rsidR="008C2645" w:rsidRPr="008C2645">
        <w:fldChar w:fldCharType="end"/>
      </w:r>
      <w:r w:rsidR="008C2645">
        <w:t>)</w:t>
      </w:r>
      <w:r w:rsidR="002B1A07">
        <w:t xml:space="preserve">. Proměnné </w:t>
      </w:r>
      <w:ins w:id="457" w:author="Konzal Jan (164745)" w:date="2020-02-26T12:38:00Z">
        <w:r w:rsidR="00680B64">
          <w:t>(v1,2,3,4) představu</w:t>
        </w:r>
      </w:ins>
      <w:ins w:id="458" w:author="Konzal Jan (164745)" w:date="2020-02-26T12:39:00Z">
        <w:r w:rsidR="00680B64">
          <w:t>jící původní proměnné</w:t>
        </w:r>
      </w:ins>
      <w:ins w:id="459" w:author="Konzal Jan (164745)" w:date="2020-02-26T12:40:00Z">
        <w:r w:rsidR="00680B64">
          <w:t>.</w:t>
        </w:r>
      </w:ins>
      <w:ins w:id="460" w:author="Konzal Jan (164745)" w:date="2020-02-26T12:39:00Z">
        <w:r w:rsidR="00680B64">
          <w:t xml:space="preserve"> </w:t>
        </w:r>
      </w:ins>
      <w:del w:id="461" w:author="Konzal Jan (164745)" w:date="2020-02-26T12:40:00Z">
        <w:r w:rsidR="00E811FD" w:rsidDel="00680B64">
          <w:delText xml:space="preserve">mohou </w:delText>
        </w:r>
      </w:del>
      <w:ins w:id="462" w:author="Konzal Jan (164745)" w:date="2020-02-26T12:40:00Z">
        <w:r w:rsidR="00680B64">
          <w:t xml:space="preserve">Mohou </w:t>
        </w:r>
      </w:ins>
      <w:r w:rsidR="00E811FD">
        <w:t>být</w:t>
      </w:r>
      <w:r w:rsidR="002B1A07">
        <w:t xml:space="preserve"> zobrazené pomocí vektorů vycházejících z počátku souřadného systému. Délka vektoru znázorňuje velikost vlivu proměnné. </w:t>
      </w:r>
      <w:r w:rsidR="00075BC1">
        <w:t xml:space="preserve">Úhel mezi proměnnou a hlavní komponentou vyjadřuje jejich vzájemnou korelaci. </w:t>
      </w:r>
      <w:r w:rsidR="00DA2F69">
        <w:t>[9, 13]</w:t>
      </w:r>
    </w:p>
    <w:p w14:paraId="1172AC42" w14:textId="77777777" w:rsidR="00613820" w:rsidRDefault="00613820" w:rsidP="00AF622A">
      <w:pPr>
        <w:pStyle w:val="BPDPNormln"/>
      </w:pPr>
    </w:p>
    <w:p w14:paraId="774722A9" w14:textId="77777777" w:rsidR="005862F0" w:rsidRDefault="00D521B9" w:rsidP="005862F0">
      <w:pPr>
        <w:pStyle w:val="BPDPNormln"/>
        <w:keepNext/>
        <w:jc w:val="center"/>
      </w:pPr>
      <w:r>
        <w:rPr>
          <w:noProof/>
        </w:rPr>
        <w:drawing>
          <wp:inline distT="0" distB="0" distL="0" distR="0" wp14:anchorId="10EB7F1C" wp14:editId="35781F5A">
            <wp:extent cx="4323559" cy="3240000"/>
            <wp:effectExtent l="0" t="0" r="1270" b="0"/>
            <wp:docPr id="15" name="Obráze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rdinačni_promennych.emf"/>
                    <pic:cNvPicPr/>
                  </pic:nvPicPr>
                  <pic:blipFill>
                    <a:blip r:embed="rId22">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7F09A08E" w14:textId="7F38F983" w:rsidR="00613820" w:rsidRDefault="005862F0" w:rsidP="005862F0">
      <w:pPr>
        <w:pStyle w:val="Titulek"/>
        <w:jc w:val="center"/>
        <w:rPr>
          <w:b w:val="0"/>
        </w:rPr>
      </w:pPr>
      <w:bookmarkStart w:id="463" w:name="_Ref32494886"/>
      <w:r w:rsidRPr="005862F0">
        <w:rPr>
          <w:b w:val="0"/>
        </w:rPr>
        <w:t xml:space="preserve">Obr. </w:t>
      </w:r>
      <w:ins w:id="464" w:author="Konzal Jan (164745) [2]" w:date="2020-03-17T13:56:00Z">
        <w:r w:rsidR="009711E9">
          <w:rPr>
            <w:b w:val="0"/>
          </w:rPr>
          <w:fldChar w:fldCharType="begin"/>
        </w:r>
        <w:r w:rsidR="009711E9">
          <w:rPr>
            <w:b w:val="0"/>
          </w:rPr>
          <w:instrText xml:space="preserve"> STYLEREF 1 \s </w:instrText>
        </w:r>
      </w:ins>
      <w:r w:rsidR="009711E9">
        <w:rPr>
          <w:b w:val="0"/>
        </w:rPr>
        <w:fldChar w:fldCharType="separate"/>
      </w:r>
      <w:r w:rsidR="009711E9">
        <w:rPr>
          <w:b w:val="0"/>
          <w:noProof/>
        </w:rPr>
        <w:t>4</w:t>
      </w:r>
      <w:ins w:id="465" w:author="Konzal Jan (164745) [2]" w:date="2020-03-17T13:56:00Z">
        <w:r w:rsidR="009711E9">
          <w:rPr>
            <w:b w:val="0"/>
          </w:rPr>
          <w:fldChar w:fldCharType="end"/>
        </w:r>
        <w:r w:rsidR="009711E9">
          <w:rPr>
            <w:b w:val="0"/>
          </w:rPr>
          <w:t>.</w:t>
        </w:r>
        <w:r w:rsidR="009711E9">
          <w:rPr>
            <w:b w:val="0"/>
          </w:rPr>
          <w:fldChar w:fldCharType="begin"/>
        </w:r>
        <w:r w:rsidR="009711E9">
          <w:rPr>
            <w:b w:val="0"/>
          </w:rPr>
          <w:instrText xml:space="preserve"> SEQ Obr. \* ARABIC \s 1 </w:instrText>
        </w:r>
      </w:ins>
      <w:r w:rsidR="009711E9">
        <w:rPr>
          <w:b w:val="0"/>
        </w:rPr>
        <w:fldChar w:fldCharType="separate"/>
      </w:r>
      <w:ins w:id="466" w:author="Konzal Jan (164745) [2]" w:date="2020-03-17T13:56:00Z">
        <w:r w:rsidR="009711E9">
          <w:rPr>
            <w:b w:val="0"/>
            <w:noProof/>
          </w:rPr>
          <w:t>4</w:t>
        </w:r>
        <w:r w:rsidR="009711E9">
          <w:rPr>
            <w:b w:val="0"/>
          </w:rPr>
          <w:fldChar w:fldCharType="end"/>
        </w:r>
      </w:ins>
      <w:del w:id="467" w:author="Konzal Jan (164745) [2]" w:date="2020-03-17T13:56:00Z">
        <w:r w:rsidR="00BA09D6" w:rsidDel="009711E9">
          <w:rPr>
            <w:b w:val="0"/>
          </w:rPr>
          <w:fldChar w:fldCharType="begin"/>
        </w:r>
        <w:r w:rsidR="00BA09D6" w:rsidDel="009711E9">
          <w:rPr>
            <w:b w:val="0"/>
          </w:rPr>
          <w:delInstrText xml:space="preserve"> STYLEREF 1 \s </w:delInstrText>
        </w:r>
        <w:r w:rsidR="00BA09D6" w:rsidDel="009711E9">
          <w:rPr>
            <w:b w:val="0"/>
          </w:rPr>
          <w:fldChar w:fldCharType="separate"/>
        </w:r>
        <w:r w:rsidR="00BA09D6" w:rsidDel="009711E9">
          <w:rPr>
            <w:b w:val="0"/>
            <w:noProof/>
          </w:rPr>
          <w:delText>4</w:delText>
        </w:r>
        <w:r w:rsidR="00BA09D6" w:rsidDel="009711E9">
          <w:rPr>
            <w:b w:val="0"/>
          </w:rPr>
          <w:fldChar w:fldCharType="end"/>
        </w:r>
        <w:r w:rsidR="00BA09D6" w:rsidDel="009711E9">
          <w:rPr>
            <w:b w:val="0"/>
          </w:rPr>
          <w:delText>.</w:delText>
        </w:r>
        <w:r w:rsidR="00BA09D6" w:rsidDel="009711E9">
          <w:rPr>
            <w:b w:val="0"/>
          </w:rPr>
          <w:fldChar w:fldCharType="begin"/>
        </w:r>
        <w:r w:rsidR="00BA09D6" w:rsidDel="009711E9">
          <w:rPr>
            <w:b w:val="0"/>
          </w:rPr>
          <w:delInstrText xml:space="preserve"> SEQ Obr. \* ARABIC \s 1 </w:delInstrText>
        </w:r>
        <w:r w:rsidR="00BA09D6" w:rsidDel="009711E9">
          <w:rPr>
            <w:b w:val="0"/>
          </w:rPr>
          <w:fldChar w:fldCharType="separate"/>
        </w:r>
        <w:r w:rsidR="00BA09D6" w:rsidDel="009711E9">
          <w:rPr>
            <w:b w:val="0"/>
            <w:noProof/>
          </w:rPr>
          <w:delText>4</w:delText>
        </w:r>
        <w:r w:rsidR="00BA09D6" w:rsidDel="009711E9">
          <w:rPr>
            <w:b w:val="0"/>
          </w:rPr>
          <w:fldChar w:fldCharType="end"/>
        </w:r>
      </w:del>
      <w:del w:id="468" w:author="Konzal Jan (164745)" w:date="2020-02-25T15:48:00Z">
        <w:r w:rsidR="002E248F" w:rsidDel="004D573A">
          <w:rPr>
            <w:b w:val="0"/>
          </w:rPr>
          <w:fldChar w:fldCharType="begin"/>
        </w:r>
        <w:r w:rsidR="002E248F" w:rsidDel="004D573A">
          <w:rPr>
            <w:b w:val="0"/>
          </w:rPr>
          <w:delInstrText xml:space="preserve"> STYLEREF 1 \s </w:delInstrText>
        </w:r>
        <w:r w:rsidR="002E248F" w:rsidDel="004D573A">
          <w:rPr>
            <w:b w:val="0"/>
          </w:rPr>
          <w:fldChar w:fldCharType="separate"/>
        </w:r>
        <w:r w:rsidR="002E248F" w:rsidDel="004D573A">
          <w:rPr>
            <w:b w:val="0"/>
            <w:noProof/>
          </w:rPr>
          <w:delText>4</w:delText>
        </w:r>
        <w:r w:rsidR="002E248F" w:rsidDel="004D573A">
          <w:rPr>
            <w:b w:val="0"/>
          </w:rPr>
          <w:fldChar w:fldCharType="end"/>
        </w:r>
        <w:r w:rsidR="002E248F" w:rsidDel="004D573A">
          <w:rPr>
            <w:b w:val="0"/>
          </w:rPr>
          <w:delText>.</w:delText>
        </w:r>
        <w:r w:rsidR="002E248F" w:rsidDel="004D573A">
          <w:rPr>
            <w:b w:val="0"/>
          </w:rPr>
          <w:fldChar w:fldCharType="begin"/>
        </w:r>
        <w:r w:rsidR="002E248F" w:rsidDel="004D573A">
          <w:rPr>
            <w:b w:val="0"/>
          </w:rPr>
          <w:delInstrText xml:space="preserve"> SEQ Obr. \* ARABIC \s 1 </w:delInstrText>
        </w:r>
        <w:r w:rsidR="002E248F" w:rsidDel="004D573A">
          <w:rPr>
            <w:b w:val="0"/>
          </w:rPr>
          <w:fldChar w:fldCharType="separate"/>
        </w:r>
        <w:r w:rsidR="002E248F" w:rsidDel="004D573A">
          <w:rPr>
            <w:b w:val="0"/>
            <w:noProof/>
          </w:rPr>
          <w:delText>2</w:delText>
        </w:r>
        <w:r w:rsidR="002E248F" w:rsidDel="004D573A">
          <w:rPr>
            <w:b w:val="0"/>
          </w:rPr>
          <w:fldChar w:fldCharType="end"/>
        </w:r>
      </w:del>
      <w:bookmarkEnd w:id="463"/>
      <w:r w:rsidRPr="005862F0">
        <w:rPr>
          <w:b w:val="0"/>
        </w:rPr>
        <w:t xml:space="preserve">: </w:t>
      </w:r>
      <w:r w:rsidR="00E811FD">
        <w:rPr>
          <w:b w:val="0"/>
        </w:rPr>
        <w:t>Graf komponentních vah</w:t>
      </w:r>
    </w:p>
    <w:p w14:paraId="45D66C5C" w14:textId="77777777" w:rsidR="00C40968" w:rsidRPr="00C40968" w:rsidRDefault="00C40968" w:rsidP="00C40968"/>
    <w:p w14:paraId="2F616ED5" w14:textId="6D5C51C7" w:rsidR="00E811FD" w:rsidRDefault="00E811FD" w:rsidP="00E811FD">
      <w:pPr>
        <w:pStyle w:val="BPDPNormln"/>
        <w:ind w:firstLine="0"/>
        <w:rPr>
          <w:ins w:id="469" w:author="Konzal Jan (164745)" w:date="2020-02-26T12:15:00Z"/>
        </w:rPr>
      </w:pPr>
      <w:r>
        <w:t xml:space="preserve">Čím menší úhel mezi hlavní komponentou a vektorem proměnné je, tím více proměnná komponentu ovlivňuje. Korelace mezi proměnnými je dána kosinem úhlu mezi vektory </w:t>
      </w:r>
      <w:r>
        <w:lastRenderedPageBreak/>
        <w:t xml:space="preserve">daných proměnných. Vzdálenost mezi proměnnými zobrazuje jejich vzájemnou korelaci. </w:t>
      </w:r>
      <w:r w:rsidR="00DA2F69">
        <w:t>[9, 13]</w:t>
      </w:r>
    </w:p>
    <w:p w14:paraId="4717946C" w14:textId="6278A9D4" w:rsidR="00C919DD" w:rsidRDefault="00C919DD" w:rsidP="00C919DD">
      <w:pPr>
        <w:pStyle w:val="BPDPNormln"/>
        <w:rPr>
          <w:ins w:id="470" w:author="Konzal Jan (164745)" w:date="2020-02-26T12:15:00Z"/>
        </w:rPr>
      </w:pPr>
      <w:ins w:id="471" w:author="Konzal Jan (164745)" w:date="2020-02-26T12:15:00Z">
        <w:r w:rsidRPr="00C919DD">
          <w:rPr>
            <w:b/>
          </w:rPr>
          <w:t>Komponentní skóre</w:t>
        </w:r>
        <w:r>
          <w:t xml:space="preserve"> obsahuje souřadnice </w:t>
        </w:r>
      </w:ins>
      <w:ins w:id="472" w:author="Konzal Jan (164745)" w:date="2020-02-26T12:42:00Z">
        <w:r w:rsidR="00680B64">
          <w:t xml:space="preserve">původních </w:t>
        </w:r>
      </w:ins>
      <w:ins w:id="473" w:author="Konzal Jan (164745)" w:date="2020-02-26T12:15:00Z">
        <w:r>
          <w:t xml:space="preserve">objektů v prostoru hlavních komponent. </w:t>
        </w:r>
      </w:ins>
      <w:ins w:id="474" w:author="Konzal Jan (164745)" w:date="2020-02-26T12:24:00Z">
        <w:r w:rsidR="00AE78B5">
          <w:t>[13]</w:t>
        </w:r>
      </w:ins>
    </w:p>
    <w:p w14:paraId="09BA31DD" w14:textId="77777777" w:rsidR="00C919DD" w:rsidRPr="00E811FD" w:rsidRDefault="00C919DD" w:rsidP="00E811FD">
      <w:pPr>
        <w:pStyle w:val="BPDPNormln"/>
        <w:ind w:firstLine="0"/>
      </w:pPr>
    </w:p>
    <w:p w14:paraId="47E5B5F9" w14:textId="175C6782" w:rsidR="005862F0" w:rsidRDefault="002F0701" w:rsidP="002F0701">
      <w:pPr>
        <w:pStyle w:val="BPDPNormln"/>
      </w:pPr>
      <w:r w:rsidRPr="002F0701">
        <w:rPr>
          <w:b/>
        </w:rPr>
        <w:t>Graf komponentního skóre</w:t>
      </w:r>
      <w:r w:rsidR="005862F0" w:rsidRPr="002F0701">
        <w:rPr>
          <w:b/>
        </w:rPr>
        <w:t xml:space="preserve"> </w:t>
      </w:r>
      <w:r w:rsidRPr="002F0701">
        <w:rPr>
          <w:b/>
        </w:rPr>
        <w:t>(</w:t>
      </w:r>
      <w:proofErr w:type="spellStart"/>
      <w:r w:rsidRPr="002F0701">
        <w:rPr>
          <w:b/>
        </w:rPr>
        <w:t>Scatterplot</w:t>
      </w:r>
      <w:proofErr w:type="spellEnd"/>
      <w:r w:rsidRPr="002F0701">
        <w:rPr>
          <w:b/>
        </w:rPr>
        <w:t>)</w:t>
      </w:r>
      <w:r>
        <w:t xml:space="preserve"> </w:t>
      </w:r>
      <w:r w:rsidR="005862F0">
        <w:t xml:space="preserve">zobrazuje </w:t>
      </w:r>
      <w:ins w:id="475" w:author="Konzal Jan (164745)" w:date="2020-02-26T12:42:00Z">
        <w:r w:rsidR="00680B64">
          <w:t xml:space="preserve">původní </w:t>
        </w:r>
      </w:ins>
      <w:r w:rsidR="005862F0">
        <w:t>objekty v ordinačním prostoru. Objekty jsou znázorněny jako body</w:t>
      </w:r>
      <w:r w:rsidR="008E41B2">
        <w:t>,</w:t>
      </w:r>
      <w:r w:rsidR="005862F0">
        <w:t xml:space="preserve"> jejichž pozici určuje komponentní skóre. Na obrázku je vidět příklad ordinačního diagramu objektů </w:t>
      </w:r>
      <w:r w:rsidR="008C2645">
        <w:t>(</w:t>
      </w:r>
      <w:r w:rsidR="008C2645" w:rsidRPr="008C2645">
        <w:fldChar w:fldCharType="begin"/>
      </w:r>
      <w:r w:rsidR="008C2645" w:rsidRPr="008C2645">
        <w:instrText xml:space="preserve"> REF _Ref32494835 \h  \* MERGEFORMAT </w:instrText>
      </w:r>
      <w:r w:rsidR="008C2645" w:rsidRPr="008C2645">
        <w:fldChar w:fldCharType="separate"/>
      </w:r>
      <w:r w:rsidR="00D10357" w:rsidRPr="00D10357">
        <w:t xml:space="preserve">Obr. </w:t>
      </w:r>
      <w:r w:rsidR="00D10357" w:rsidRPr="00D10357">
        <w:rPr>
          <w:noProof/>
        </w:rPr>
        <w:t>4</w:t>
      </w:r>
      <w:r w:rsidR="00D10357" w:rsidRPr="00D10357">
        <w:t>.</w:t>
      </w:r>
      <w:r w:rsidR="00D10357" w:rsidRPr="00D10357">
        <w:rPr>
          <w:noProof/>
        </w:rPr>
        <w:t>3</w:t>
      </w:r>
      <w:r w:rsidR="008C2645" w:rsidRPr="008C2645">
        <w:fldChar w:fldCharType="end"/>
      </w:r>
      <w:r w:rsidR="008C2645">
        <w:t>).</w:t>
      </w:r>
      <w:r w:rsidR="00DA2F69">
        <w:t xml:space="preserve"> [9, 13]</w:t>
      </w:r>
    </w:p>
    <w:p w14:paraId="5282EE11" w14:textId="77777777" w:rsidR="00EF775E" w:rsidRDefault="00EF775E" w:rsidP="005862F0">
      <w:pPr>
        <w:pStyle w:val="BPDPNormln"/>
      </w:pPr>
    </w:p>
    <w:p w14:paraId="03F3EF80" w14:textId="77777777" w:rsidR="00EF775E" w:rsidRDefault="002D4518" w:rsidP="00EF775E">
      <w:pPr>
        <w:pStyle w:val="BPDPNormln"/>
        <w:keepNext/>
        <w:jc w:val="center"/>
      </w:pPr>
      <w:r>
        <w:rPr>
          <w:noProof/>
        </w:rPr>
        <w:drawing>
          <wp:inline distT="0" distB="0" distL="0" distR="0" wp14:anchorId="5C5792CA" wp14:editId="26A73A15">
            <wp:extent cx="4323559" cy="3240000"/>
            <wp:effectExtent l="0" t="0" r="1270" b="0"/>
            <wp:docPr id="14" name="Obráze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odrinační_objektu.emf"/>
                    <pic:cNvPicPr/>
                  </pic:nvPicPr>
                  <pic:blipFill>
                    <a:blip r:embed="rId23">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4037B580" w14:textId="451013F2" w:rsidR="00EF775E" w:rsidRDefault="00EF775E" w:rsidP="00EF775E">
      <w:pPr>
        <w:pStyle w:val="Titulek"/>
        <w:jc w:val="center"/>
        <w:rPr>
          <w:b w:val="0"/>
        </w:rPr>
      </w:pPr>
      <w:bookmarkStart w:id="476" w:name="_Ref32494835"/>
      <w:bookmarkStart w:id="477" w:name="_Ref32494803"/>
      <w:r w:rsidRPr="00EF775E">
        <w:rPr>
          <w:b w:val="0"/>
        </w:rPr>
        <w:t xml:space="preserve">Obr. </w:t>
      </w:r>
      <w:ins w:id="478" w:author="Konzal Jan (164745) [2]" w:date="2020-03-17T13:56:00Z">
        <w:r w:rsidR="009711E9">
          <w:rPr>
            <w:b w:val="0"/>
          </w:rPr>
          <w:fldChar w:fldCharType="begin"/>
        </w:r>
        <w:r w:rsidR="009711E9">
          <w:rPr>
            <w:b w:val="0"/>
          </w:rPr>
          <w:instrText xml:space="preserve"> STYLEREF 1 \s </w:instrText>
        </w:r>
      </w:ins>
      <w:r w:rsidR="009711E9">
        <w:rPr>
          <w:b w:val="0"/>
        </w:rPr>
        <w:fldChar w:fldCharType="separate"/>
      </w:r>
      <w:r w:rsidR="009711E9">
        <w:rPr>
          <w:b w:val="0"/>
          <w:noProof/>
        </w:rPr>
        <w:t>4</w:t>
      </w:r>
      <w:ins w:id="479" w:author="Konzal Jan (164745) [2]" w:date="2020-03-17T13:56:00Z">
        <w:r w:rsidR="009711E9">
          <w:rPr>
            <w:b w:val="0"/>
          </w:rPr>
          <w:fldChar w:fldCharType="end"/>
        </w:r>
        <w:r w:rsidR="009711E9">
          <w:rPr>
            <w:b w:val="0"/>
          </w:rPr>
          <w:t>.</w:t>
        </w:r>
        <w:r w:rsidR="009711E9">
          <w:rPr>
            <w:b w:val="0"/>
          </w:rPr>
          <w:fldChar w:fldCharType="begin"/>
        </w:r>
        <w:r w:rsidR="009711E9">
          <w:rPr>
            <w:b w:val="0"/>
          </w:rPr>
          <w:instrText xml:space="preserve"> SEQ Obr. \* ARABIC \s 1 </w:instrText>
        </w:r>
      </w:ins>
      <w:r w:rsidR="009711E9">
        <w:rPr>
          <w:b w:val="0"/>
        </w:rPr>
        <w:fldChar w:fldCharType="separate"/>
      </w:r>
      <w:ins w:id="480" w:author="Konzal Jan (164745) [2]" w:date="2020-03-17T13:56:00Z">
        <w:r w:rsidR="009711E9">
          <w:rPr>
            <w:b w:val="0"/>
            <w:noProof/>
          </w:rPr>
          <w:t>5</w:t>
        </w:r>
        <w:r w:rsidR="009711E9">
          <w:rPr>
            <w:b w:val="0"/>
          </w:rPr>
          <w:fldChar w:fldCharType="end"/>
        </w:r>
      </w:ins>
      <w:del w:id="481" w:author="Konzal Jan (164745) [2]" w:date="2020-03-17T13:56:00Z">
        <w:r w:rsidR="00BA09D6" w:rsidDel="009711E9">
          <w:rPr>
            <w:b w:val="0"/>
          </w:rPr>
          <w:fldChar w:fldCharType="begin"/>
        </w:r>
        <w:r w:rsidR="00BA09D6" w:rsidDel="009711E9">
          <w:rPr>
            <w:b w:val="0"/>
          </w:rPr>
          <w:delInstrText xml:space="preserve"> STYLEREF 1 \s </w:delInstrText>
        </w:r>
        <w:r w:rsidR="00BA09D6" w:rsidDel="009711E9">
          <w:rPr>
            <w:b w:val="0"/>
          </w:rPr>
          <w:fldChar w:fldCharType="separate"/>
        </w:r>
        <w:r w:rsidR="00BA09D6" w:rsidDel="009711E9">
          <w:rPr>
            <w:b w:val="0"/>
            <w:noProof/>
          </w:rPr>
          <w:delText>4</w:delText>
        </w:r>
        <w:r w:rsidR="00BA09D6" w:rsidDel="009711E9">
          <w:rPr>
            <w:b w:val="0"/>
          </w:rPr>
          <w:fldChar w:fldCharType="end"/>
        </w:r>
        <w:r w:rsidR="00BA09D6" w:rsidDel="009711E9">
          <w:rPr>
            <w:b w:val="0"/>
          </w:rPr>
          <w:delText>.</w:delText>
        </w:r>
        <w:r w:rsidR="00BA09D6" w:rsidDel="009711E9">
          <w:rPr>
            <w:b w:val="0"/>
          </w:rPr>
          <w:fldChar w:fldCharType="begin"/>
        </w:r>
        <w:r w:rsidR="00BA09D6" w:rsidDel="009711E9">
          <w:rPr>
            <w:b w:val="0"/>
          </w:rPr>
          <w:delInstrText xml:space="preserve"> SEQ Obr. \* ARABIC \s 1 </w:delInstrText>
        </w:r>
        <w:r w:rsidR="00BA09D6" w:rsidDel="009711E9">
          <w:rPr>
            <w:b w:val="0"/>
          </w:rPr>
          <w:fldChar w:fldCharType="separate"/>
        </w:r>
        <w:r w:rsidR="00BA09D6" w:rsidDel="009711E9">
          <w:rPr>
            <w:b w:val="0"/>
            <w:noProof/>
          </w:rPr>
          <w:delText>5</w:delText>
        </w:r>
        <w:r w:rsidR="00BA09D6" w:rsidDel="009711E9">
          <w:rPr>
            <w:b w:val="0"/>
          </w:rPr>
          <w:fldChar w:fldCharType="end"/>
        </w:r>
      </w:del>
      <w:del w:id="482" w:author="Konzal Jan (164745)" w:date="2020-02-25T15:48:00Z">
        <w:r w:rsidR="002E248F" w:rsidDel="004D573A">
          <w:rPr>
            <w:b w:val="0"/>
          </w:rPr>
          <w:fldChar w:fldCharType="begin"/>
        </w:r>
        <w:r w:rsidR="002E248F" w:rsidDel="004D573A">
          <w:rPr>
            <w:b w:val="0"/>
          </w:rPr>
          <w:delInstrText xml:space="preserve"> STYLEREF 1 \s </w:delInstrText>
        </w:r>
        <w:r w:rsidR="002E248F" w:rsidDel="004D573A">
          <w:rPr>
            <w:b w:val="0"/>
          </w:rPr>
          <w:fldChar w:fldCharType="separate"/>
        </w:r>
        <w:r w:rsidR="002E248F" w:rsidDel="004D573A">
          <w:rPr>
            <w:b w:val="0"/>
            <w:noProof/>
          </w:rPr>
          <w:delText>4</w:delText>
        </w:r>
        <w:r w:rsidR="002E248F" w:rsidDel="004D573A">
          <w:rPr>
            <w:b w:val="0"/>
          </w:rPr>
          <w:fldChar w:fldCharType="end"/>
        </w:r>
        <w:r w:rsidR="002E248F" w:rsidDel="004D573A">
          <w:rPr>
            <w:b w:val="0"/>
          </w:rPr>
          <w:delText>.</w:delText>
        </w:r>
        <w:r w:rsidR="002E248F" w:rsidDel="004D573A">
          <w:rPr>
            <w:b w:val="0"/>
          </w:rPr>
          <w:fldChar w:fldCharType="begin"/>
        </w:r>
        <w:r w:rsidR="002E248F" w:rsidDel="004D573A">
          <w:rPr>
            <w:b w:val="0"/>
          </w:rPr>
          <w:delInstrText xml:space="preserve"> SEQ Obr. \* ARABIC \s 1 </w:delInstrText>
        </w:r>
        <w:r w:rsidR="002E248F" w:rsidDel="004D573A">
          <w:rPr>
            <w:b w:val="0"/>
          </w:rPr>
          <w:fldChar w:fldCharType="separate"/>
        </w:r>
        <w:r w:rsidR="002E248F" w:rsidDel="004D573A">
          <w:rPr>
            <w:b w:val="0"/>
            <w:noProof/>
          </w:rPr>
          <w:delText>3</w:delText>
        </w:r>
        <w:r w:rsidR="002E248F" w:rsidDel="004D573A">
          <w:rPr>
            <w:b w:val="0"/>
          </w:rPr>
          <w:fldChar w:fldCharType="end"/>
        </w:r>
      </w:del>
      <w:bookmarkEnd w:id="476"/>
      <w:r w:rsidRPr="00EF775E">
        <w:rPr>
          <w:b w:val="0"/>
        </w:rPr>
        <w:t xml:space="preserve">: </w:t>
      </w:r>
      <w:bookmarkEnd w:id="477"/>
      <w:r w:rsidR="002F0701" w:rsidRPr="002F0701">
        <w:rPr>
          <w:b w:val="0"/>
        </w:rPr>
        <w:t>Graf komponentního skóre</w:t>
      </w:r>
    </w:p>
    <w:p w14:paraId="1F6EA615" w14:textId="77777777" w:rsidR="00C40968" w:rsidRPr="00C40968" w:rsidRDefault="00C40968" w:rsidP="00C40968"/>
    <w:p w14:paraId="343ACB97" w14:textId="01BDBC0F" w:rsidR="002F0701" w:rsidRPr="002F0701" w:rsidRDefault="008E41B2" w:rsidP="002F0701">
      <w:pPr>
        <w:pStyle w:val="BPDPNormln"/>
        <w:ind w:firstLine="0"/>
      </w:pPr>
      <w:r>
        <w:t>Tento graf slouží k na</w:t>
      </w:r>
      <w:r w:rsidR="002F0701">
        <w:t xml:space="preserve">lezení podobných objektů, které </w:t>
      </w:r>
      <w:ins w:id="483" w:author="Konzal Jan (164745)" w:date="2020-02-26T12:43:00Z">
        <w:r w:rsidR="00680B64">
          <w:t xml:space="preserve">v prostoru hlavních komponent </w:t>
        </w:r>
      </w:ins>
      <w:r w:rsidR="002F0701">
        <w:t>leží blízko sebe. Nebo také objek</w:t>
      </w:r>
      <w:r>
        <w:t>tů silně odlišných, tedy odlehlých</w:t>
      </w:r>
      <w:r w:rsidR="002F0701">
        <w:t xml:space="preserve"> od ostatních. Rozložení objektů v prostoru </w:t>
      </w:r>
      <w:ins w:id="484" w:author="Konzal Jan (164745)" w:date="2020-02-26T12:44:00Z">
        <w:r w:rsidR="00E864C9">
          <w:t xml:space="preserve">hlavních komponent </w:t>
        </w:r>
      </w:ins>
      <w:r w:rsidR="002F0701">
        <w:t>se dá</w:t>
      </w:r>
      <w:r w:rsidR="00C40968">
        <w:t> </w:t>
      </w:r>
      <w:r>
        <w:t>dále využít pro třídě</w:t>
      </w:r>
      <w:r w:rsidR="002F0701">
        <w:t xml:space="preserve">ní dat pomocí </w:t>
      </w:r>
      <w:proofErr w:type="spellStart"/>
      <w:r w:rsidR="002F0701">
        <w:t>shlukova</w:t>
      </w:r>
      <w:r w:rsidR="00E864C9">
        <w:t>c</w:t>
      </w:r>
      <w:r w:rsidR="002F0701">
        <w:t>ích</w:t>
      </w:r>
      <w:proofErr w:type="spellEnd"/>
      <w:r w:rsidR="002F0701">
        <w:t xml:space="preserve"> metod.</w:t>
      </w:r>
      <w:r w:rsidR="003822DC">
        <w:t xml:space="preserve"> Objekty vzdálené od počátku jsou extrémy, naopak objekty umístěné blízko počátku</w:t>
      </w:r>
      <w:r>
        <w:t>,</w:t>
      </w:r>
      <w:r w:rsidR="003822DC">
        <w:t xml:space="preserve"> jsou objekty obvyklými. </w:t>
      </w:r>
      <w:r w:rsidR="00DA2F69">
        <w:t>[13]</w:t>
      </w:r>
    </w:p>
    <w:p w14:paraId="4EA11C66" w14:textId="786C15BF" w:rsidR="00EF775E" w:rsidRDefault="002F0701" w:rsidP="002F0701">
      <w:pPr>
        <w:pStyle w:val="BPDPNormln"/>
      </w:pPr>
      <w:r w:rsidRPr="002F0701">
        <w:rPr>
          <w:b/>
        </w:rPr>
        <w:t>Dvojný graf (</w:t>
      </w:r>
      <w:proofErr w:type="spellStart"/>
      <w:r w:rsidRPr="002F0701">
        <w:rPr>
          <w:b/>
        </w:rPr>
        <w:t>Biplot</w:t>
      </w:r>
      <w:proofErr w:type="spellEnd"/>
      <w:r w:rsidRPr="002F0701">
        <w:rPr>
          <w:b/>
        </w:rPr>
        <w:t>)</w:t>
      </w:r>
      <w:r>
        <w:t xml:space="preserve"> je g</w:t>
      </w:r>
      <w:r w:rsidR="000135CD">
        <w:t xml:space="preserve">rafem, který spojuje </w:t>
      </w:r>
      <w:r>
        <w:t>graf komponentních vah a</w:t>
      </w:r>
      <w:r w:rsidR="00C40968">
        <w:t> </w:t>
      </w:r>
      <w:r>
        <w:t>komponentního skóre.</w:t>
      </w:r>
      <w:r w:rsidR="008E41B2">
        <w:t xml:space="preserve"> Existují dva typy </w:t>
      </w:r>
      <w:proofErr w:type="spellStart"/>
      <w:r w:rsidR="008E41B2">
        <w:t>biplotů</w:t>
      </w:r>
      <w:proofErr w:type="spellEnd"/>
      <w:r w:rsidR="008E41B2">
        <w:t>. D</w:t>
      </w:r>
      <w:r w:rsidR="000135CD">
        <w:t xml:space="preserve">ělí se podle standardizace vlastních vektorů. Prvním je </w:t>
      </w:r>
      <w:proofErr w:type="spellStart"/>
      <w:r w:rsidR="000135CD">
        <w:t>biplot</w:t>
      </w:r>
      <w:proofErr w:type="spellEnd"/>
      <w:r w:rsidR="000135CD">
        <w:t xml:space="preserve"> vzdáleností (distance </w:t>
      </w:r>
      <w:proofErr w:type="spellStart"/>
      <w:r w:rsidR="000135CD">
        <w:t>biplot</w:t>
      </w:r>
      <w:proofErr w:type="spellEnd"/>
      <w:r w:rsidR="000135CD">
        <w:t>). Délky vlastních vektorů jsou standardizovány na</w:t>
      </w:r>
      <w:r w:rsidR="00F34C13">
        <w:t> </w:t>
      </w:r>
      <w:r w:rsidR="000135CD">
        <w:t xml:space="preserve">jednotkovou délku. Pozice objektů </w:t>
      </w:r>
      <w:ins w:id="485" w:author="Konzal Jan (164745)" w:date="2020-02-26T11:43:00Z">
        <w:r w:rsidR="00AF5F8A">
          <w:t xml:space="preserve">v grafu </w:t>
        </w:r>
      </w:ins>
      <w:r w:rsidR="000135CD">
        <w:t xml:space="preserve">mají rozptyl roven vlastnímu číslu. </w:t>
      </w:r>
      <w:r w:rsidR="000D7540">
        <w:t>Euklidovské vzdálenosti v PCA prostoru jsou aproximací euklidovských vzdáleností v původním prostoru, euklidovské vzdálenosti tedy lze interpretovat. Délka vektorů původních proměnných určuje jejich příspěvek k definici daného prostoru. Úhly mezi vektory znázorňující původní proměnné</w:t>
      </w:r>
      <w:r w:rsidR="008E41B2">
        <w:t>,</w:t>
      </w:r>
      <w:r w:rsidR="000D7540">
        <w:t xml:space="preserve"> nelze nijak interpretovat. Druhou variantou je </w:t>
      </w:r>
      <w:proofErr w:type="spellStart"/>
      <w:r w:rsidR="000D7540">
        <w:t>biplot</w:t>
      </w:r>
      <w:proofErr w:type="spellEnd"/>
      <w:r w:rsidR="000D7540">
        <w:t xml:space="preserve"> korelací (</w:t>
      </w:r>
      <w:proofErr w:type="spellStart"/>
      <w:r w:rsidR="000D7540">
        <w:t>correlation</w:t>
      </w:r>
      <w:proofErr w:type="spellEnd"/>
      <w:r w:rsidR="000D7540">
        <w:t xml:space="preserve"> </w:t>
      </w:r>
      <w:proofErr w:type="spellStart"/>
      <w:r w:rsidR="000D7540">
        <w:t>biplot</w:t>
      </w:r>
      <w:proofErr w:type="spellEnd"/>
      <w:r w:rsidR="000D7540">
        <w:t xml:space="preserve">). Délky vlastních vektorů standardizuje na druhou mocninu z vlastních čísel a pozice objektů mají jednotkový rozptyl. Euklidovské vzdálenosti v prostoru PCA nelze interpretovat, nejsou totiž aproximací euklidovských vzdáleností v původním prostoru. Délky vektorů </w:t>
      </w:r>
      <w:r w:rsidR="000D7540">
        <w:lastRenderedPageBreak/>
        <w:t xml:space="preserve">původních proměnných </w:t>
      </w:r>
      <w:r w:rsidR="00F34C13">
        <w:t>popisují jejich směrodatnou odchylku. Ú</w:t>
      </w:r>
      <w:r w:rsidR="008E41B2">
        <w:t>h</w:t>
      </w:r>
      <w:r w:rsidR="00F34C13">
        <w:t xml:space="preserve">ly mezi vektory původních proměnných zobrazují jejich vzájemnou korelaci. </w:t>
      </w:r>
      <w:r w:rsidR="00041767">
        <w:t>[9</w:t>
      </w:r>
      <w:r w:rsidR="006A0F00">
        <w:t>, 13</w:t>
      </w:r>
      <w:r w:rsidR="00041767">
        <w:t>]</w:t>
      </w:r>
    </w:p>
    <w:p w14:paraId="15CB45E8" w14:textId="77777777" w:rsidR="00DF4BD4" w:rsidRPr="00EF775E" w:rsidRDefault="00DF4BD4" w:rsidP="00EF775E">
      <w:pPr>
        <w:pStyle w:val="BPDPNormln"/>
      </w:pPr>
    </w:p>
    <w:p w14:paraId="32458862" w14:textId="77777777" w:rsidR="00DF4BD4" w:rsidRDefault="00DF4BD4" w:rsidP="00DF4BD4">
      <w:pPr>
        <w:pStyle w:val="Nadpis2"/>
      </w:pPr>
      <w:r>
        <w:t>Příklad výpočtu</w:t>
      </w:r>
    </w:p>
    <w:p w14:paraId="308DECCC" w14:textId="6EF37401" w:rsidR="00C40285" w:rsidRDefault="00C52596" w:rsidP="00C52596">
      <w:pPr>
        <w:pStyle w:val="BPDPNormln"/>
        <w:ind w:firstLine="0"/>
      </w:pPr>
      <w:r>
        <w:t>Pro názornost je v této kapitole uveden příklad analýzy hlavních komponent.</w:t>
      </w:r>
      <w:r w:rsidR="0089420D">
        <w:t xml:space="preserve"> </w:t>
      </w:r>
      <w:r w:rsidR="009A1831">
        <w:t>Jedná se</w:t>
      </w:r>
      <w:r w:rsidR="00A61C19">
        <w:t> </w:t>
      </w:r>
      <w:r w:rsidR="009A1831">
        <w:t>o</w:t>
      </w:r>
      <w:r w:rsidR="00A61C19">
        <w:t> </w:t>
      </w:r>
      <w:r w:rsidR="00755EAC">
        <w:t>srovnání parametrů bezdrátových sluchátek</w:t>
      </w:r>
      <w:r w:rsidR="009A1831">
        <w:t xml:space="preserve">. </w:t>
      </w:r>
      <w:r w:rsidR="006F3677">
        <w:t>I když není soubor dat příliš rozsáhlý, bylo by obtížné z něj vyvodit nějaké poznatky, neb</w:t>
      </w:r>
      <w:r w:rsidR="008E41B2">
        <w:t>o jej názorně graficky zobrazit</w:t>
      </w:r>
      <w:r w:rsidR="00A61C19">
        <w:t>,</w:t>
      </w:r>
      <w:r w:rsidR="008E41B2">
        <w:t xml:space="preserve"> a</w:t>
      </w:r>
      <w:r w:rsidR="00A61C19">
        <w:t> </w:t>
      </w:r>
      <w:r w:rsidR="006F3677">
        <w:t>to</w:t>
      </w:r>
      <w:r w:rsidR="00A61C19">
        <w:t> </w:t>
      </w:r>
      <w:r w:rsidR="006F3677">
        <w:t xml:space="preserve">hlavně proto, že data obsahují </w:t>
      </w:r>
      <w:r w:rsidR="00A61C19">
        <w:t>šest</w:t>
      </w:r>
      <w:r w:rsidR="006F3677">
        <w:t xml:space="preserve"> proměnn</w:t>
      </w:r>
      <w:r w:rsidR="00A61C19">
        <w:t>ých</w:t>
      </w:r>
      <w:r w:rsidR="006F3677">
        <w:t xml:space="preserve"> (</w:t>
      </w:r>
      <w:r w:rsidR="00A61C19">
        <w:t>šest parametrů</w:t>
      </w:r>
      <w:r w:rsidR="006F3677">
        <w:t xml:space="preserve">). </w:t>
      </w:r>
      <w:r w:rsidR="009E3C23">
        <w:t xml:space="preserve">Jednotlivé typy sluchátek budeme považovat za objekty a jejich parametry za proměnné. </w:t>
      </w:r>
      <w:r w:rsidR="006F3677">
        <w:t xml:space="preserve">Takovýto soubor dat má tedy </w:t>
      </w:r>
      <w:r w:rsidR="00A61C19">
        <w:t>šest</w:t>
      </w:r>
      <w:r w:rsidR="006F3677">
        <w:t xml:space="preserve"> dimenz</w:t>
      </w:r>
      <w:r w:rsidR="00A61C19">
        <w:t>í</w:t>
      </w:r>
      <w:r w:rsidR="006F3677">
        <w:t xml:space="preserve"> a nelze graficky </w:t>
      </w:r>
      <w:r w:rsidR="00901AB5">
        <w:t xml:space="preserve">vynést. </w:t>
      </w:r>
      <w:r w:rsidR="00A61C19">
        <w:t>Ke zpřehlednění dat využijeme analýzu hlavních komponent.</w:t>
      </w:r>
    </w:p>
    <w:p w14:paraId="4FC215BD" w14:textId="77777777" w:rsidR="007A4BA2" w:rsidRDefault="007A4BA2" w:rsidP="00C52596">
      <w:pPr>
        <w:pStyle w:val="BPDPNormln"/>
        <w:ind w:firstLine="0"/>
      </w:pPr>
    </w:p>
    <w:p w14:paraId="63C8E660" w14:textId="5ADB6070" w:rsidR="009A1831" w:rsidRPr="009A1831" w:rsidRDefault="009A1831" w:rsidP="009A1831">
      <w:pPr>
        <w:pStyle w:val="Titulek"/>
        <w:keepNext/>
        <w:jc w:val="center"/>
        <w:rPr>
          <w:b w:val="0"/>
        </w:rPr>
      </w:pPr>
      <w:bookmarkStart w:id="486" w:name="_Ref32681955"/>
      <w:r w:rsidRPr="009A1831">
        <w:rPr>
          <w:b w:val="0"/>
        </w:rPr>
        <w:t xml:space="preserve">Tab. </w:t>
      </w:r>
      <w:r w:rsidR="004F61FC">
        <w:rPr>
          <w:b w:val="0"/>
        </w:rPr>
        <w:fldChar w:fldCharType="begin"/>
      </w:r>
      <w:r w:rsidR="004F61FC">
        <w:rPr>
          <w:b w:val="0"/>
        </w:rPr>
        <w:instrText xml:space="preserve"> STYLEREF 1 \s </w:instrText>
      </w:r>
      <w:r w:rsidR="004F61FC">
        <w:rPr>
          <w:b w:val="0"/>
        </w:rPr>
        <w:fldChar w:fldCharType="separate"/>
      </w:r>
      <w:r w:rsidR="004F61FC">
        <w:rPr>
          <w:b w:val="0"/>
          <w:noProof/>
        </w:rPr>
        <w:t>4</w:t>
      </w:r>
      <w:r w:rsidR="004F61FC">
        <w:rPr>
          <w:b w:val="0"/>
        </w:rPr>
        <w:fldChar w:fldCharType="end"/>
      </w:r>
      <w:r w:rsidR="004F61FC">
        <w:rPr>
          <w:b w:val="0"/>
        </w:rPr>
        <w:t>.</w:t>
      </w:r>
      <w:r w:rsidR="004F61FC">
        <w:rPr>
          <w:b w:val="0"/>
        </w:rPr>
        <w:fldChar w:fldCharType="begin"/>
      </w:r>
      <w:r w:rsidR="004F61FC">
        <w:rPr>
          <w:b w:val="0"/>
        </w:rPr>
        <w:instrText xml:space="preserve"> SEQ Tab. \* ARABIC \s 1 </w:instrText>
      </w:r>
      <w:r w:rsidR="004F61FC">
        <w:rPr>
          <w:b w:val="0"/>
        </w:rPr>
        <w:fldChar w:fldCharType="separate"/>
      </w:r>
      <w:r w:rsidR="004F61FC">
        <w:rPr>
          <w:b w:val="0"/>
          <w:noProof/>
        </w:rPr>
        <w:t>1</w:t>
      </w:r>
      <w:r w:rsidR="004F61FC">
        <w:rPr>
          <w:b w:val="0"/>
        </w:rPr>
        <w:fldChar w:fldCharType="end"/>
      </w:r>
      <w:bookmarkEnd w:id="486"/>
      <w:r w:rsidR="00D66706">
        <w:rPr>
          <w:b w:val="0"/>
        </w:rPr>
        <w:t>:</w:t>
      </w:r>
      <w:r w:rsidRPr="009A1831">
        <w:rPr>
          <w:b w:val="0"/>
        </w:rPr>
        <w:t xml:space="preserve"> </w:t>
      </w:r>
      <w:r w:rsidR="00A94056">
        <w:rPr>
          <w:b w:val="0"/>
        </w:rPr>
        <w:t>Srovnání parametrů bezdrátových sluchátek</w:t>
      </w:r>
    </w:p>
    <w:tbl>
      <w:tblPr>
        <w:tblW w:w="8389" w:type="dxa"/>
        <w:jc w:val="center"/>
        <w:tblCellMar>
          <w:left w:w="70" w:type="dxa"/>
          <w:right w:w="70" w:type="dxa"/>
        </w:tblCellMar>
        <w:tblLook w:val="04A0" w:firstRow="1" w:lastRow="0" w:firstColumn="1" w:lastColumn="0" w:noHBand="0" w:noVBand="1"/>
      </w:tblPr>
      <w:tblGrid>
        <w:gridCol w:w="2268"/>
        <w:gridCol w:w="709"/>
        <w:gridCol w:w="992"/>
        <w:gridCol w:w="1134"/>
        <w:gridCol w:w="1417"/>
        <w:gridCol w:w="856"/>
        <w:gridCol w:w="1013"/>
      </w:tblGrid>
      <w:tr w:rsidR="00BE208D" w:rsidRPr="00BE208D" w14:paraId="36D14E6D" w14:textId="77777777" w:rsidTr="00BE208D">
        <w:trPr>
          <w:trHeight w:val="300"/>
          <w:jc w:val="center"/>
        </w:trPr>
        <w:tc>
          <w:tcPr>
            <w:tcW w:w="2268" w:type="dxa"/>
            <w:vMerge w:val="restart"/>
            <w:tcBorders>
              <w:top w:val="single" w:sz="4" w:space="0" w:color="auto"/>
              <w:left w:val="single" w:sz="4" w:space="0" w:color="auto"/>
              <w:bottom w:val="single" w:sz="4" w:space="0" w:color="auto"/>
              <w:right w:val="nil"/>
            </w:tcBorders>
            <w:shd w:val="clear" w:color="auto" w:fill="auto"/>
            <w:noWrap/>
            <w:vAlign w:val="center"/>
            <w:hideMark/>
          </w:tcPr>
          <w:p w14:paraId="637BDC64"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Sluchátka</w:t>
            </w:r>
          </w:p>
        </w:tc>
        <w:tc>
          <w:tcPr>
            <w:tcW w:w="709" w:type="dxa"/>
            <w:tcBorders>
              <w:top w:val="single" w:sz="4" w:space="0" w:color="auto"/>
              <w:left w:val="single" w:sz="4" w:space="0" w:color="auto"/>
              <w:bottom w:val="nil"/>
              <w:right w:val="single" w:sz="4" w:space="0" w:color="auto"/>
            </w:tcBorders>
            <w:shd w:val="clear" w:color="auto" w:fill="auto"/>
            <w:noWrap/>
            <w:vAlign w:val="center"/>
            <w:hideMark/>
          </w:tcPr>
          <w:p w14:paraId="21C2C804"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cena</w:t>
            </w:r>
          </w:p>
        </w:tc>
        <w:tc>
          <w:tcPr>
            <w:tcW w:w="992" w:type="dxa"/>
            <w:tcBorders>
              <w:top w:val="single" w:sz="4" w:space="0" w:color="auto"/>
              <w:left w:val="nil"/>
              <w:bottom w:val="nil"/>
              <w:right w:val="single" w:sz="4" w:space="0" w:color="auto"/>
            </w:tcBorders>
            <w:shd w:val="clear" w:color="auto" w:fill="auto"/>
            <w:noWrap/>
            <w:vAlign w:val="center"/>
            <w:hideMark/>
          </w:tcPr>
          <w:p w14:paraId="487FF335"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citlivost</w:t>
            </w:r>
          </w:p>
        </w:tc>
        <w:tc>
          <w:tcPr>
            <w:tcW w:w="1134" w:type="dxa"/>
            <w:tcBorders>
              <w:top w:val="single" w:sz="4" w:space="0" w:color="auto"/>
              <w:left w:val="nil"/>
              <w:bottom w:val="nil"/>
              <w:right w:val="single" w:sz="4" w:space="0" w:color="auto"/>
            </w:tcBorders>
            <w:shd w:val="clear" w:color="auto" w:fill="auto"/>
            <w:noWrap/>
            <w:vAlign w:val="center"/>
            <w:hideMark/>
          </w:tcPr>
          <w:p w14:paraId="6FA2031B"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impedance</w:t>
            </w:r>
          </w:p>
        </w:tc>
        <w:tc>
          <w:tcPr>
            <w:tcW w:w="1417" w:type="dxa"/>
            <w:tcBorders>
              <w:top w:val="single" w:sz="4" w:space="0" w:color="auto"/>
              <w:left w:val="nil"/>
              <w:bottom w:val="nil"/>
              <w:right w:val="single" w:sz="4" w:space="0" w:color="auto"/>
            </w:tcBorders>
            <w:shd w:val="clear" w:color="auto" w:fill="auto"/>
            <w:noWrap/>
            <w:vAlign w:val="center"/>
            <w:hideMark/>
          </w:tcPr>
          <w:p w14:paraId="355E0E42"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výdrž baterie</w:t>
            </w:r>
          </w:p>
        </w:tc>
        <w:tc>
          <w:tcPr>
            <w:tcW w:w="856" w:type="dxa"/>
            <w:tcBorders>
              <w:top w:val="single" w:sz="4" w:space="0" w:color="auto"/>
              <w:left w:val="nil"/>
              <w:bottom w:val="nil"/>
              <w:right w:val="single" w:sz="4" w:space="0" w:color="auto"/>
            </w:tcBorders>
            <w:shd w:val="clear" w:color="auto" w:fill="auto"/>
            <w:noWrap/>
            <w:vAlign w:val="center"/>
            <w:hideMark/>
          </w:tcPr>
          <w:p w14:paraId="7455BFBB"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nabíjení</w:t>
            </w:r>
          </w:p>
        </w:tc>
        <w:tc>
          <w:tcPr>
            <w:tcW w:w="1013" w:type="dxa"/>
            <w:tcBorders>
              <w:top w:val="single" w:sz="4" w:space="0" w:color="auto"/>
              <w:left w:val="nil"/>
              <w:bottom w:val="nil"/>
              <w:right w:val="single" w:sz="4" w:space="0" w:color="auto"/>
            </w:tcBorders>
            <w:shd w:val="clear" w:color="auto" w:fill="auto"/>
            <w:noWrap/>
            <w:vAlign w:val="center"/>
            <w:hideMark/>
          </w:tcPr>
          <w:p w14:paraId="18A96D42"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hmotnost</w:t>
            </w:r>
          </w:p>
        </w:tc>
      </w:tr>
      <w:tr w:rsidR="00BE208D" w:rsidRPr="00BE208D" w14:paraId="5DF72C82" w14:textId="77777777" w:rsidTr="00BE208D">
        <w:trPr>
          <w:trHeight w:val="300"/>
          <w:jc w:val="center"/>
        </w:trPr>
        <w:tc>
          <w:tcPr>
            <w:tcW w:w="2268" w:type="dxa"/>
            <w:vMerge/>
            <w:tcBorders>
              <w:top w:val="single" w:sz="4" w:space="0" w:color="auto"/>
              <w:left w:val="single" w:sz="4" w:space="0" w:color="auto"/>
              <w:bottom w:val="single" w:sz="4" w:space="0" w:color="auto"/>
              <w:right w:val="nil"/>
            </w:tcBorders>
            <w:vAlign w:val="center"/>
            <w:hideMark/>
          </w:tcPr>
          <w:p w14:paraId="16BA7016" w14:textId="77777777" w:rsidR="00BE208D" w:rsidRPr="00BE208D" w:rsidRDefault="00BE208D" w:rsidP="00BE208D">
            <w:pPr>
              <w:spacing w:line="240" w:lineRule="auto"/>
              <w:ind w:left="0"/>
              <w:rPr>
                <w:rFonts w:ascii="Calibri" w:hAnsi="Calibri" w:cs="Calibri"/>
                <w:color w:val="000000"/>
                <w:sz w:val="22"/>
                <w:szCs w:val="22"/>
              </w:rPr>
            </w:pPr>
          </w:p>
        </w:tc>
        <w:tc>
          <w:tcPr>
            <w:tcW w:w="709" w:type="dxa"/>
            <w:tcBorders>
              <w:top w:val="nil"/>
              <w:left w:val="single" w:sz="4" w:space="0" w:color="auto"/>
              <w:bottom w:val="single" w:sz="4" w:space="0" w:color="auto"/>
              <w:right w:val="single" w:sz="4" w:space="0" w:color="auto"/>
            </w:tcBorders>
            <w:shd w:val="clear" w:color="auto" w:fill="auto"/>
            <w:noWrap/>
            <w:vAlign w:val="center"/>
            <w:hideMark/>
          </w:tcPr>
          <w:p w14:paraId="096AB039"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Kč</w:t>
            </w:r>
          </w:p>
        </w:tc>
        <w:tc>
          <w:tcPr>
            <w:tcW w:w="992" w:type="dxa"/>
            <w:tcBorders>
              <w:top w:val="nil"/>
              <w:left w:val="nil"/>
              <w:bottom w:val="single" w:sz="4" w:space="0" w:color="auto"/>
              <w:right w:val="single" w:sz="4" w:space="0" w:color="auto"/>
            </w:tcBorders>
            <w:shd w:val="clear" w:color="auto" w:fill="auto"/>
            <w:noWrap/>
            <w:vAlign w:val="center"/>
            <w:hideMark/>
          </w:tcPr>
          <w:p w14:paraId="5CF71EF9"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dB/</w:t>
            </w:r>
            <w:proofErr w:type="spellStart"/>
            <w:r w:rsidRPr="00BE208D">
              <w:rPr>
                <w:rFonts w:ascii="Calibri" w:hAnsi="Calibri" w:cs="Calibri"/>
                <w:color w:val="000000"/>
                <w:sz w:val="22"/>
                <w:szCs w:val="22"/>
              </w:rPr>
              <w:t>mW</w:t>
            </w:r>
            <w:proofErr w:type="spellEnd"/>
          </w:p>
        </w:tc>
        <w:tc>
          <w:tcPr>
            <w:tcW w:w="1134" w:type="dxa"/>
            <w:tcBorders>
              <w:top w:val="nil"/>
              <w:left w:val="nil"/>
              <w:bottom w:val="single" w:sz="4" w:space="0" w:color="auto"/>
              <w:right w:val="single" w:sz="4" w:space="0" w:color="auto"/>
            </w:tcBorders>
            <w:shd w:val="clear" w:color="auto" w:fill="auto"/>
            <w:noWrap/>
            <w:vAlign w:val="center"/>
            <w:hideMark/>
          </w:tcPr>
          <w:p w14:paraId="0F6C0D01"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Ω</w:t>
            </w:r>
          </w:p>
        </w:tc>
        <w:tc>
          <w:tcPr>
            <w:tcW w:w="1417" w:type="dxa"/>
            <w:tcBorders>
              <w:top w:val="nil"/>
              <w:left w:val="nil"/>
              <w:bottom w:val="single" w:sz="4" w:space="0" w:color="auto"/>
              <w:right w:val="single" w:sz="4" w:space="0" w:color="auto"/>
            </w:tcBorders>
            <w:shd w:val="clear" w:color="auto" w:fill="auto"/>
            <w:noWrap/>
            <w:vAlign w:val="center"/>
            <w:hideMark/>
          </w:tcPr>
          <w:p w14:paraId="3F3B8AF9"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hod.</w:t>
            </w:r>
          </w:p>
        </w:tc>
        <w:tc>
          <w:tcPr>
            <w:tcW w:w="856" w:type="dxa"/>
            <w:tcBorders>
              <w:top w:val="nil"/>
              <w:left w:val="nil"/>
              <w:bottom w:val="single" w:sz="4" w:space="0" w:color="auto"/>
              <w:right w:val="single" w:sz="4" w:space="0" w:color="auto"/>
            </w:tcBorders>
            <w:shd w:val="clear" w:color="auto" w:fill="auto"/>
            <w:noWrap/>
            <w:vAlign w:val="center"/>
            <w:hideMark/>
          </w:tcPr>
          <w:p w14:paraId="6A4F415B"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hod.</w:t>
            </w:r>
          </w:p>
        </w:tc>
        <w:tc>
          <w:tcPr>
            <w:tcW w:w="1013" w:type="dxa"/>
            <w:tcBorders>
              <w:top w:val="nil"/>
              <w:left w:val="nil"/>
              <w:bottom w:val="single" w:sz="4" w:space="0" w:color="auto"/>
              <w:right w:val="single" w:sz="4" w:space="0" w:color="auto"/>
            </w:tcBorders>
            <w:shd w:val="clear" w:color="auto" w:fill="auto"/>
            <w:noWrap/>
            <w:vAlign w:val="center"/>
            <w:hideMark/>
          </w:tcPr>
          <w:p w14:paraId="7D8B2429" w14:textId="77777777" w:rsidR="00BE208D" w:rsidRPr="00BE208D" w:rsidRDefault="00BE208D" w:rsidP="00BE208D">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g</w:t>
            </w:r>
          </w:p>
        </w:tc>
      </w:tr>
      <w:tr w:rsidR="00BE208D" w:rsidRPr="00BE208D" w14:paraId="6003D5EE"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6E735B8E" w14:textId="77777777" w:rsidR="00BE208D" w:rsidRPr="00BE208D" w:rsidRDefault="00BE208D" w:rsidP="00BE208D">
            <w:pPr>
              <w:spacing w:line="240" w:lineRule="auto"/>
              <w:ind w:left="0"/>
              <w:rPr>
                <w:rFonts w:ascii="Calibri" w:hAnsi="Calibri" w:cs="Calibri"/>
                <w:color w:val="000000"/>
                <w:sz w:val="22"/>
                <w:szCs w:val="22"/>
              </w:rPr>
            </w:pPr>
            <w:r w:rsidRPr="00BE208D">
              <w:rPr>
                <w:rFonts w:ascii="Calibri" w:hAnsi="Calibri" w:cs="Calibri"/>
                <w:color w:val="000000"/>
                <w:sz w:val="22"/>
                <w:szCs w:val="22"/>
              </w:rPr>
              <w:t>Sony WH-1000XM3</w:t>
            </w:r>
          </w:p>
        </w:tc>
        <w:tc>
          <w:tcPr>
            <w:tcW w:w="709" w:type="dxa"/>
            <w:tcBorders>
              <w:top w:val="nil"/>
              <w:left w:val="nil"/>
              <w:bottom w:val="single" w:sz="4" w:space="0" w:color="auto"/>
              <w:right w:val="single" w:sz="4" w:space="0" w:color="auto"/>
            </w:tcBorders>
            <w:shd w:val="clear" w:color="auto" w:fill="auto"/>
            <w:noWrap/>
            <w:vAlign w:val="center"/>
            <w:hideMark/>
          </w:tcPr>
          <w:p w14:paraId="5A8C38BE"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8500</w:t>
            </w:r>
          </w:p>
        </w:tc>
        <w:tc>
          <w:tcPr>
            <w:tcW w:w="992" w:type="dxa"/>
            <w:tcBorders>
              <w:top w:val="nil"/>
              <w:left w:val="nil"/>
              <w:bottom w:val="single" w:sz="4" w:space="0" w:color="auto"/>
              <w:right w:val="single" w:sz="4" w:space="0" w:color="auto"/>
            </w:tcBorders>
            <w:shd w:val="clear" w:color="auto" w:fill="auto"/>
            <w:noWrap/>
            <w:vAlign w:val="center"/>
            <w:hideMark/>
          </w:tcPr>
          <w:p w14:paraId="5069A910"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104,5</w:t>
            </w:r>
          </w:p>
        </w:tc>
        <w:tc>
          <w:tcPr>
            <w:tcW w:w="1134" w:type="dxa"/>
            <w:tcBorders>
              <w:top w:val="nil"/>
              <w:left w:val="nil"/>
              <w:bottom w:val="single" w:sz="4" w:space="0" w:color="auto"/>
              <w:right w:val="single" w:sz="4" w:space="0" w:color="auto"/>
            </w:tcBorders>
            <w:shd w:val="clear" w:color="auto" w:fill="auto"/>
            <w:noWrap/>
            <w:vAlign w:val="center"/>
            <w:hideMark/>
          </w:tcPr>
          <w:p w14:paraId="0087B511"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47</w:t>
            </w:r>
          </w:p>
        </w:tc>
        <w:tc>
          <w:tcPr>
            <w:tcW w:w="1417" w:type="dxa"/>
            <w:tcBorders>
              <w:top w:val="nil"/>
              <w:left w:val="nil"/>
              <w:bottom w:val="single" w:sz="4" w:space="0" w:color="auto"/>
              <w:right w:val="single" w:sz="4" w:space="0" w:color="auto"/>
            </w:tcBorders>
            <w:shd w:val="clear" w:color="auto" w:fill="auto"/>
            <w:noWrap/>
            <w:vAlign w:val="center"/>
            <w:hideMark/>
          </w:tcPr>
          <w:p w14:paraId="7139F004"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38</w:t>
            </w:r>
          </w:p>
        </w:tc>
        <w:tc>
          <w:tcPr>
            <w:tcW w:w="856" w:type="dxa"/>
            <w:tcBorders>
              <w:top w:val="nil"/>
              <w:left w:val="nil"/>
              <w:bottom w:val="single" w:sz="4" w:space="0" w:color="auto"/>
              <w:right w:val="single" w:sz="4" w:space="0" w:color="auto"/>
            </w:tcBorders>
            <w:shd w:val="clear" w:color="auto" w:fill="auto"/>
            <w:noWrap/>
            <w:vAlign w:val="center"/>
            <w:hideMark/>
          </w:tcPr>
          <w:p w14:paraId="56B9B50D"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w:t>
            </w:r>
          </w:p>
        </w:tc>
        <w:tc>
          <w:tcPr>
            <w:tcW w:w="1013" w:type="dxa"/>
            <w:tcBorders>
              <w:top w:val="nil"/>
              <w:left w:val="nil"/>
              <w:bottom w:val="single" w:sz="4" w:space="0" w:color="auto"/>
              <w:right w:val="single" w:sz="4" w:space="0" w:color="auto"/>
            </w:tcBorders>
            <w:shd w:val="clear" w:color="auto" w:fill="auto"/>
            <w:noWrap/>
            <w:vAlign w:val="center"/>
            <w:hideMark/>
          </w:tcPr>
          <w:p w14:paraId="2D6392CF"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255</w:t>
            </w:r>
          </w:p>
        </w:tc>
      </w:tr>
      <w:tr w:rsidR="00BE208D" w:rsidRPr="00BE208D" w14:paraId="13179D03"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0E32F749" w14:textId="01A73A2C" w:rsidR="00BE208D" w:rsidRPr="00BE208D" w:rsidRDefault="00BE208D" w:rsidP="00BE208D">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Marshall</w:t>
            </w:r>
            <w:proofErr w:type="spellEnd"/>
            <w:r w:rsidRPr="00BE208D">
              <w:rPr>
                <w:rFonts w:ascii="Calibri" w:hAnsi="Calibri" w:cs="Calibri"/>
                <w:color w:val="000000"/>
                <w:sz w:val="22"/>
                <w:szCs w:val="22"/>
              </w:rPr>
              <w:t xml:space="preserve"> Major III </w:t>
            </w:r>
          </w:p>
        </w:tc>
        <w:tc>
          <w:tcPr>
            <w:tcW w:w="709" w:type="dxa"/>
            <w:tcBorders>
              <w:top w:val="nil"/>
              <w:left w:val="nil"/>
              <w:bottom w:val="single" w:sz="4" w:space="0" w:color="auto"/>
              <w:right w:val="single" w:sz="4" w:space="0" w:color="auto"/>
            </w:tcBorders>
            <w:shd w:val="clear" w:color="auto" w:fill="auto"/>
            <w:noWrap/>
            <w:vAlign w:val="center"/>
            <w:hideMark/>
          </w:tcPr>
          <w:p w14:paraId="54456D9B"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2500</w:t>
            </w:r>
          </w:p>
        </w:tc>
        <w:tc>
          <w:tcPr>
            <w:tcW w:w="992" w:type="dxa"/>
            <w:tcBorders>
              <w:top w:val="nil"/>
              <w:left w:val="nil"/>
              <w:bottom w:val="single" w:sz="4" w:space="0" w:color="auto"/>
              <w:right w:val="single" w:sz="4" w:space="0" w:color="auto"/>
            </w:tcBorders>
            <w:shd w:val="clear" w:color="auto" w:fill="auto"/>
            <w:noWrap/>
            <w:vAlign w:val="center"/>
            <w:hideMark/>
          </w:tcPr>
          <w:p w14:paraId="068AB518"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97</w:t>
            </w:r>
          </w:p>
        </w:tc>
        <w:tc>
          <w:tcPr>
            <w:tcW w:w="1134" w:type="dxa"/>
            <w:tcBorders>
              <w:top w:val="nil"/>
              <w:left w:val="nil"/>
              <w:bottom w:val="single" w:sz="4" w:space="0" w:color="auto"/>
              <w:right w:val="single" w:sz="4" w:space="0" w:color="auto"/>
            </w:tcBorders>
            <w:shd w:val="clear" w:color="auto" w:fill="auto"/>
            <w:noWrap/>
            <w:vAlign w:val="center"/>
            <w:hideMark/>
          </w:tcPr>
          <w:p w14:paraId="12520EC5"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32</w:t>
            </w:r>
          </w:p>
        </w:tc>
        <w:tc>
          <w:tcPr>
            <w:tcW w:w="1417" w:type="dxa"/>
            <w:tcBorders>
              <w:top w:val="nil"/>
              <w:left w:val="nil"/>
              <w:bottom w:val="single" w:sz="4" w:space="0" w:color="auto"/>
              <w:right w:val="single" w:sz="4" w:space="0" w:color="auto"/>
            </w:tcBorders>
            <w:shd w:val="clear" w:color="auto" w:fill="auto"/>
            <w:noWrap/>
            <w:vAlign w:val="center"/>
            <w:hideMark/>
          </w:tcPr>
          <w:p w14:paraId="710D661E"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30</w:t>
            </w:r>
          </w:p>
        </w:tc>
        <w:tc>
          <w:tcPr>
            <w:tcW w:w="856" w:type="dxa"/>
            <w:tcBorders>
              <w:top w:val="nil"/>
              <w:left w:val="nil"/>
              <w:bottom w:val="single" w:sz="4" w:space="0" w:color="auto"/>
              <w:right w:val="single" w:sz="4" w:space="0" w:color="auto"/>
            </w:tcBorders>
            <w:shd w:val="clear" w:color="auto" w:fill="auto"/>
            <w:noWrap/>
            <w:vAlign w:val="center"/>
            <w:hideMark/>
          </w:tcPr>
          <w:p w14:paraId="2A1382D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w:t>
            </w:r>
          </w:p>
        </w:tc>
        <w:tc>
          <w:tcPr>
            <w:tcW w:w="1013" w:type="dxa"/>
            <w:tcBorders>
              <w:top w:val="nil"/>
              <w:left w:val="nil"/>
              <w:bottom w:val="single" w:sz="4" w:space="0" w:color="auto"/>
              <w:right w:val="single" w:sz="4" w:space="0" w:color="auto"/>
            </w:tcBorders>
            <w:shd w:val="clear" w:color="auto" w:fill="auto"/>
            <w:noWrap/>
            <w:vAlign w:val="center"/>
            <w:hideMark/>
          </w:tcPr>
          <w:p w14:paraId="498F21FC"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178</w:t>
            </w:r>
          </w:p>
        </w:tc>
      </w:tr>
      <w:tr w:rsidR="00BE208D" w:rsidRPr="00BE208D" w14:paraId="6231F72E"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0BEF351D" w14:textId="77777777" w:rsidR="00BE208D" w:rsidRPr="00BE208D" w:rsidRDefault="00BE208D" w:rsidP="00BE208D">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Niceboy</w:t>
            </w:r>
            <w:proofErr w:type="spellEnd"/>
            <w:r w:rsidRPr="00BE208D">
              <w:rPr>
                <w:rFonts w:ascii="Calibri" w:hAnsi="Calibri" w:cs="Calibri"/>
                <w:color w:val="000000"/>
                <w:sz w:val="22"/>
                <w:szCs w:val="22"/>
              </w:rPr>
              <w:t xml:space="preserve"> HIVE</w:t>
            </w:r>
          </w:p>
        </w:tc>
        <w:tc>
          <w:tcPr>
            <w:tcW w:w="709" w:type="dxa"/>
            <w:tcBorders>
              <w:top w:val="nil"/>
              <w:left w:val="nil"/>
              <w:bottom w:val="single" w:sz="4" w:space="0" w:color="auto"/>
              <w:right w:val="single" w:sz="4" w:space="0" w:color="auto"/>
            </w:tcBorders>
            <w:shd w:val="clear" w:color="auto" w:fill="auto"/>
            <w:noWrap/>
            <w:vAlign w:val="center"/>
            <w:hideMark/>
          </w:tcPr>
          <w:p w14:paraId="72D555C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850</w:t>
            </w:r>
          </w:p>
        </w:tc>
        <w:tc>
          <w:tcPr>
            <w:tcW w:w="992" w:type="dxa"/>
            <w:tcBorders>
              <w:top w:val="nil"/>
              <w:left w:val="nil"/>
              <w:bottom w:val="single" w:sz="4" w:space="0" w:color="auto"/>
              <w:right w:val="single" w:sz="4" w:space="0" w:color="auto"/>
            </w:tcBorders>
            <w:shd w:val="clear" w:color="auto" w:fill="auto"/>
            <w:noWrap/>
            <w:vAlign w:val="center"/>
            <w:hideMark/>
          </w:tcPr>
          <w:p w14:paraId="7D488EA1"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100</w:t>
            </w:r>
          </w:p>
        </w:tc>
        <w:tc>
          <w:tcPr>
            <w:tcW w:w="1134" w:type="dxa"/>
            <w:tcBorders>
              <w:top w:val="nil"/>
              <w:left w:val="nil"/>
              <w:bottom w:val="single" w:sz="4" w:space="0" w:color="auto"/>
              <w:right w:val="single" w:sz="4" w:space="0" w:color="auto"/>
            </w:tcBorders>
            <w:shd w:val="clear" w:color="auto" w:fill="auto"/>
            <w:noWrap/>
            <w:vAlign w:val="center"/>
            <w:hideMark/>
          </w:tcPr>
          <w:p w14:paraId="6394A083"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32</w:t>
            </w:r>
          </w:p>
        </w:tc>
        <w:tc>
          <w:tcPr>
            <w:tcW w:w="1417" w:type="dxa"/>
            <w:tcBorders>
              <w:top w:val="nil"/>
              <w:left w:val="nil"/>
              <w:bottom w:val="single" w:sz="4" w:space="0" w:color="auto"/>
              <w:right w:val="single" w:sz="4" w:space="0" w:color="auto"/>
            </w:tcBorders>
            <w:shd w:val="clear" w:color="auto" w:fill="auto"/>
            <w:noWrap/>
            <w:vAlign w:val="center"/>
            <w:hideMark/>
          </w:tcPr>
          <w:p w14:paraId="57DE9C54"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13</w:t>
            </w:r>
          </w:p>
        </w:tc>
        <w:tc>
          <w:tcPr>
            <w:tcW w:w="856" w:type="dxa"/>
            <w:tcBorders>
              <w:top w:val="nil"/>
              <w:left w:val="nil"/>
              <w:bottom w:val="single" w:sz="4" w:space="0" w:color="auto"/>
              <w:right w:val="single" w:sz="4" w:space="0" w:color="auto"/>
            </w:tcBorders>
            <w:shd w:val="clear" w:color="auto" w:fill="auto"/>
            <w:noWrap/>
            <w:vAlign w:val="center"/>
            <w:hideMark/>
          </w:tcPr>
          <w:p w14:paraId="12201B1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2,5</w:t>
            </w:r>
          </w:p>
        </w:tc>
        <w:tc>
          <w:tcPr>
            <w:tcW w:w="1013" w:type="dxa"/>
            <w:tcBorders>
              <w:top w:val="nil"/>
              <w:left w:val="nil"/>
              <w:bottom w:val="single" w:sz="4" w:space="0" w:color="auto"/>
              <w:right w:val="single" w:sz="4" w:space="0" w:color="auto"/>
            </w:tcBorders>
            <w:shd w:val="clear" w:color="auto" w:fill="auto"/>
            <w:noWrap/>
            <w:vAlign w:val="center"/>
            <w:hideMark/>
          </w:tcPr>
          <w:p w14:paraId="74BBC2ED"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115</w:t>
            </w:r>
          </w:p>
        </w:tc>
      </w:tr>
      <w:tr w:rsidR="00BE208D" w:rsidRPr="00BE208D" w14:paraId="0F58640F"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31E48DEE" w14:textId="0567FED1" w:rsidR="00BE208D" w:rsidRPr="00BE208D" w:rsidRDefault="00BE208D" w:rsidP="00BE208D">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Beats</w:t>
            </w:r>
            <w:proofErr w:type="spellEnd"/>
            <w:r w:rsidRPr="00BE208D">
              <w:rPr>
                <w:rFonts w:ascii="Calibri" w:hAnsi="Calibri" w:cs="Calibri"/>
                <w:color w:val="000000"/>
                <w:sz w:val="22"/>
                <w:szCs w:val="22"/>
              </w:rPr>
              <w:t xml:space="preserve"> by </w:t>
            </w:r>
            <w:proofErr w:type="spellStart"/>
            <w:r w:rsidRPr="00BE208D">
              <w:rPr>
                <w:rFonts w:ascii="Calibri" w:hAnsi="Calibri" w:cs="Calibri"/>
                <w:color w:val="000000"/>
                <w:sz w:val="22"/>
                <w:szCs w:val="22"/>
              </w:rPr>
              <w:t>Dr.Dre</w:t>
            </w:r>
            <w:proofErr w:type="spellEnd"/>
            <w:r w:rsidRPr="00BE208D">
              <w:rPr>
                <w:rFonts w:ascii="Calibri" w:hAnsi="Calibri" w:cs="Calibri"/>
                <w:color w:val="000000"/>
                <w:sz w:val="22"/>
                <w:szCs w:val="22"/>
              </w:rPr>
              <w:t xml:space="preserve"> Solo3</w:t>
            </w:r>
          </w:p>
        </w:tc>
        <w:tc>
          <w:tcPr>
            <w:tcW w:w="709" w:type="dxa"/>
            <w:tcBorders>
              <w:top w:val="nil"/>
              <w:left w:val="nil"/>
              <w:bottom w:val="single" w:sz="4" w:space="0" w:color="auto"/>
              <w:right w:val="single" w:sz="4" w:space="0" w:color="auto"/>
            </w:tcBorders>
            <w:shd w:val="clear" w:color="auto" w:fill="auto"/>
            <w:noWrap/>
            <w:vAlign w:val="center"/>
            <w:hideMark/>
          </w:tcPr>
          <w:p w14:paraId="2825C4B8"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5000</w:t>
            </w:r>
          </w:p>
        </w:tc>
        <w:tc>
          <w:tcPr>
            <w:tcW w:w="992" w:type="dxa"/>
            <w:tcBorders>
              <w:top w:val="nil"/>
              <w:left w:val="nil"/>
              <w:bottom w:val="single" w:sz="4" w:space="0" w:color="auto"/>
              <w:right w:val="single" w:sz="4" w:space="0" w:color="auto"/>
            </w:tcBorders>
            <w:shd w:val="clear" w:color="auto" w:fill="auto"/>
            <w:noWrap/>
            <w:vAlign w:val="center"/>
            <w:hideMark/>
          </w:tcPr>
          <w:p w14:paraId="4BF897D7"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102</w:t>
            </w:r>
          </w:p>
        </w:tc>
        <w:tc>
          <w:tcPr>
            <w:tcW w:w="1134" w:type="dxa"/>
            <w:tcBorders>
              <w:top w:val="nil"/>
              <w:left w:val="nil"/>
              <w:bottom w:val="single" w:sz="4" w:space="0" w:color="auto"/>
              <w:right w:val="single" w:sz="4" w:space="0" w:color="auto"/>
            </w:tcBorders>
            <w:shd w:val="clear" w:color="auto" w:fill="auto"/>
            <w:noWrap/>
            <w:vAlign w:val="center"/>
            <w:hideMark/>
          </w:tcPr>
          <w:p w14:paraId="1AE5FA82"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16</w:t>
            </w:r>
          </w:p>
        </w:tc>
        <w:tc>
          <w:tcPr>
            <w:tcW w:w="1417" w:type="dxa"/>
            <w:tcBorders>
              <w:top w:val="nil"/>
              <w:left w:val="nil"/>
              <w:bottom w:val="single" w:sz="4" w:space="0" w:color="auto"/>
              <w:right w:val="single" w:sz="4" w:space="0" w:color="auto"/>
            </w:tcBorders>
            <w:shd w:val="clear" w:color="auto" w:fill="auto"/>
            <w:noWrap/>
            <w:vAlign w:val="center"/>
            <w:hideMark/>
          </w:tcPr>
          <w:p w14:paraId="03C81A2F"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40</w:t>
            </w:r>
          </w:p>
        </w:tc>
        <w:tc>
          <w:tcPr>
            <w:tcW w:w="856" w:type="dxa"/>
            <w:tcBorders>
              <w:top w:val="nil"/>
              <w:left w:val="nil"/>
              <w:bottom w:val="single" w:sz="4" w:space="0" w:color="auto"/>
              <w:right w:val="single" w:sz="4" w:space="0" w:color="auto"/>
            </w:tcBorders>
            <w:shd w:val="clear" w:color="auto" w:fill="auto"/>
            <w:noWrap/>
            <w:vAlign w:val="center"/>
            <w:hideMark/>
          </w:tcPr>
          <w:p w14:paraId="2EA11F18"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w:t>
            </w:r>
          </w:p>
        </w:tc>
        <w:tc>
          <w:tcPr>
            <w:tcW w:w="1013" w:type="dxa"/>
            <w:tcBorders>
              <w:top w:val="nil"/>
              <w:left w:val="nil"/>
              <w:bottom w:val="single" w:sz="4" w:space="0" w:color="auto"/>
              <w:right w:val="single" w:sz="4" w:space="0" w:color="auto"/>
            </w:tcBorders>
            <w:shd w:val="clear" w:color="auto" w:fill="auto"/>
            <w:noWrap/>
            <w:vAlign w:val="center"/>
            <w:hideMark/>
          </w:tcPr>
          <w:p w14:paraId="7632A10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215</w:t>
            </w:r>
          </w:p>
        </w:tc>
      </w:tr>
      <w:tr w:rsidR="00BE208D" w:rsidRPr="00BE208D" w14:paraId="6ED7C8FA"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4D03571C" w14:textId="77777777" w:rsidR="00BE208D" w:rsidRPr="00BE208D" w:rsidRDefault="00BE208D" w:rsidP="00BE208D">
            <w:pPr>
              <w:spacing w:line="240" w:lineRule="auto"/>
              <w:ind w:left="0"/>
              <w:rPr>
                <w:rFonts w:ascii="Calibri" w:hAnsi="Calibri" w:cs="Calibri"/>
                <w:color w:val="000000"/>
                <w:sz w:val="22"/>
                <w:szCs w:val="22"/>
              </w:rPr>
            </w:pPr>
            <w:r w:rsidRPr="00BE208D">
              <w:rPr>
                <w:rFonts w:ascii="Calibri" w:hAnsi="Calibri" w:cs="Calibri"/>
                <w:color w:val="000000"/>
                <w:sz w:val="22"/>
                <w:szCs w:val="22"/>
              </w:rPr>
              <w:t>JBL Tune 500BT</w:t>
            </w:r>
          </w:p>
        </w:tc>
        <w:tc>
          <w:tcPr>
            <w:tcW w:w="709" w:type="dxa"/>
            <w:tcBorders>
              <w:top w:val="nil"/>
              <w:left w:val="nil"/>
              <w:bottom w:val="single" w:sz="4" w:space="0" w:color="auto"/>
              <w:right w:val="single" w:sz="4" w:space="0" w:color="auto"/>
            </w:tcBorders>
            <w:shd w:val="clear" w:color="auto" w:fill="auto"/>
            <w:noWrap/>
            <w:vAlign w:val="center"/>
            <w:hideMark/>
          </w:tcPr>
          <w:p w14:paraId="1431A7D7"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1350</w:t>
            </w:r>
          </w:p>
        </w:tc>
        <w:tc>
          <w:tcPr>
            <w:tcW w:w="992" w:type="dxa"/>
            <w:tcBorders>
              <w:top w:val="nil"/>
              <w:left w:val="nil"/>
              <w:bottom w:val="single" w:sz="4" w:space="0" w:color="auto"/>
              <w:right w:val="single" w:sz="4" w:space="0" w:color="auto"/>
            </w:tcBorders>
            <w:shd w:val="clear" w:color="auto" w:fill="auto"/>
            <w:noWrap/>
            <w:vAlign w:val="center"/>
            <w:hideMark/>
          </w:tcPr>
          <w:p w14:paraId="50008E57"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24</w:t>
            </w:r>
          </w:p>
        </w:tc>
        <w:tc>
          <w:tcPr>
            <w:tcW w:w="1134" w:type="dxa"/>
            <w:tcBorders>
              <w:top w:val="nil"/>
              <w:left w:val="nil"/>
              <w:bottom w:val="single" w:sz="4" w:space="0" w:color="auto"/>
              <w:right w:val="single" w:sz="4" w:space="0" w:color="auto"/>
            </w:tcBorders>
            <w:shd w:val="clear" w:color="auto" w:fill="auto"/>
            <w:noWrap/>
            <w:vAlign w:val="center"/>
            <w:hideMark/>
          </w:tcPr>
          <w:p w14:paraId="40617207"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32</w:t>
            </w:r>
          </w:p>
        </w:tc>
        <w:tc>
          <w:tcPr>
            <w:tcW w:w="1417" w:type="dxa"/>
            <w:tcBorders>
              <w:top w:val="nil"/>
              <w:left w:val="nil"/>
              <w:bottom w:val="single" w:sz="4" w:space="0" w:color="auto"/>
              <w:right w:val="single" w:sz="4" w:space="0" w:color="auto"/>
            </w:tcBorders>
            <w:shd w:val="clear" w:color="auto" w:fill="auto"/>
            <w:noWrap/>
            <w:vAlign w:val="center"/>
            <w:hideMark/>
          </w:tcPr>
          <w:p w14:paraId="756048E3"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16</w:t>
            </w:r>
          </w:p>
        </w:tc>
        <w:tc>
          <w:tcPr>
            <w:tcW w:w="856" w:type="dxa"/>
            <w:tcBorders>
              <w:top w:val="nil"/>
              <w:left w:val="nil"/>
              <w:bottom w:val="single" w:sz="4" w:space="0" w:color="auto"/>
              <w:right w:val="single" w:sz="4" w:space="0" w:color="auto"/>
            </w:tcBorders>
            <w:shd w:val="clear" w:color="auto" w:fill="auto"/>
            <w:noWrap/>
            <w:vAlign w:val="center"/>
            <w:hideMark/>
          </w:tcPr>
          <w:p w14:paraId="09D91E3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w:t>
            </w:r>
          </w:p>
        </w:tc>
        <w:tc>
          <w:tcPr>
            <w:tcW w:w="1013" w:type="dxa"/>
            <w:tcBorders>
              <w:top w:val="nil"/>
              <w:left w:val="nil"/>
              <w:bottom w:val="single" w:sz="4" w:space="0" w:color="auto"/>
              <w:right w:val="single" w:sz="4" w:space="0" w:color="auto"/>
            </w:tcBorders>
            <w:shd w:val="clear" w:color="auto" w:fill="auto"/>
            <w:noWrap/>
            <w:vAlign w:val="center"/>
            <w:hideMark/>
          </w:tcPr>
          <w:p w14:paraId="6968A6E7"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155</w:t>
            </w:r>
          </w:p>
        </w:tc>
      </w:tr>
      <w:tr w:rsidR="00BE208D" w:rsidRPr="00BE208D" w14:paraId="03BB2CE6"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67460F96" w14:textId="66EFA8CC" w:rsidR="00BE208D" w:rsidRPr="00BE208D" w:rsidRDefault="00BE208D" w:rsidP="00BE208D">
            <w:pPr>
              <w:spacing w:line="240" w:lineRule="auto"/>
              <w:ind w:left="0"/>
              <w:rPr>
                <w:rFonts w:ascii="Calibri" w:hAnsi="Calibri" w:cs="Calibri"/>
                <w:color w:val="000000"/>
                <w:sz w:val="22"/>
                <w:szCs w:val="22"/>
              </w:rPr>
            </w:pPr>
            <w:r w:rsidRPr="00BE208D">
              <w:rPr>
                <w:rFonts w:ascii="Calibri" w:hAnsi="Calibri" w:cs="Calibri"/>
                <w:color w:val="000000"/>
                <w:sz w:val="22"/>
                <w:szCs w:val="22"/>
              </w:rPr>
              <w:t xml:space="preserve">Apple </w:t>
            </w:r>
            <w:proofErr w:type="spellStart"/>
            <w:r w:rsidRPr="00BE208D">
              <w:rPr>
                <w:rFonts w:ascii="Calibri" w:hAnsi="Calibri" w:cs="Calibri"/>
                <w:color w:val="000000"/>
                <w:sz w:val="22"/>
                <w:szCs w:val="22"/>
              </w:rPr>
              <w:t>AirPods</w:t>
            </w:r>
            <w:proofErr w:type="spellEnd"/>
            <w:r w:rsidRPr="00BE208D">
              <w:rPr>
                <w:rFonts w:ascii="Calibri" w:hAnsi="Calibri" w:cs="Calibri"/>
                <w:color w:val="000000"/>
                <w:sz w:val="22"/>
                <w:szCs w:val="22"/>
              </w:rPr>
              <w:t xml:space="preserve"> PRO </w:t>
            </w:r>
          </w:p>
        </w:tc>
        <w:tc>
          <w:tcPr>
            <w:tcW w:w="709" w:type="dxa"/>
            <w:tcBorders>
              <w:top w:val="nil"/>
              <w:left w:val="nil"/>
              <w:bottom w:val="single" w:sz="4" w:space="0" w:color="auto"/>
              <w:right w:val="single" w:sz="4" w:space="0" w:color="auto"/>
            </w:tcBorders>
            <w:shd w:val="clear" w:color="auto" w:fill="auto"/>
            <w:noWrap/>
            <w:vAlign w:val="center"/>
            <w:hideMark/>
          </w:tcPr>
          <w:p w14:paraId="05D0D592"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7300</w:t>
            </w:r>
          </w:p>
        </w:tc>
        <w:tc>
          <w:tcPr>
            <w:tcW w:w="992" w:type="dxa"/>
            <w:tcBorders>
              <w:top w:val="nil"/>
              <w:left w:val="nil"/>
              <w:bottom w:val="single" w:sz="4" w:space="0" w:color="auto"/>
              <w:right w:val="single" w:sz="4" w:space="0" w:color="auto"/>
            </w:tcBorders>
            <w:shd w:val="clear" w:color="auto" w:fill="auto"/>
            <w:noWrap/>
            <w:vAlign w:val="center"/>
            <w:hideMark/>
          </w:tcPr>
          <w:p w14:paraId="379E00FB"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105</w:t>
            </w:r>
          </w:p>
        </w:tc>
        <w:tc>
          <w:tcPr>
            <w:tcW w:w="1134" w:type="dxa"/>
            <w:tcBorders>
              <w:top w:val="nil"/>
              <w:left w:val="nil"/>
              <w:bottom w:val="single" w:sz="4" w:space="0" w:color="auto"/>
              <w:right w:val="single" w:sz="4" w:space="0" w:color="auto"/>
            </w:tcBorders>
            <w:shd w:val="clear" w:color="auto" w:fill="auto"/>
            <w:noWrap/>
            <w:vAlign w:val="center"/>
            <w:hideMark/>
          </w:tcPr>
          <w:p w14:paraId="439866D7"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32</w:t>
            </w:r>
          </w:p>
        </w:tc>
        <w:tc>
          <w:tcPr>
            <w:tcW w:w="1417" w:type="dxa"/>
            <w:tcBorders>
              <w:top w:val="nil"/>
              <w:left w:val="nil"/>
              <w:bottom w:val="single" w:sz="4" w:space="0" w:color="auto"/>
              <w:right w:val="single" w:sz="4" w:space="0" w:color="auto"/>
            </w:tcBorders>
            <w:shd w:val="clear" w:color="auto" w:fill="auto"/>
            <w:noWrap/>
            <w:vAlign w:val="center"/>
            <w:hideMark/>
          </w:tcPr>
          <w:p w14:paraId="48AE0EC9"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4,5</w:t>
            </w:r>
          </w:p>
        </w:tc>
        <w:tc>
          <w:tcPr>
            <w:tcW w:w="856" w:type="dxa"/>
            <w:tcBorders>
              <w:top w:val="nil"/>
              <w:left w:val="nil"/>
              <w:bottom w:val="single" w:sz="4" w:space="0" w:color="auto"/>
              <w:right w:val="single" w:sz="4" w:space="0" w:color="auto"/>
            </w:tcBorders>
            <w:shd w:val="clear" w:color="auto" w:fill="auto"/>
            <w:noWrap/>
            <w:vAlign w:val="center"/>
            <w:hideMark/>
          </w:tcPr>
          <w:p w14:paraId="587A1633"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0,3</w:t>
            </w:r>
          </w:p>
        </w:tc>
        <w:tc>
          <w:tcPr>
            <w:tcW w:w="1013" w:type="dxa"/>
            <w:tcBorders>
              <w:top w:val="nil"/>
              <w:left w:val="nil"/>
              <w:bottom w:val="single" w:sz="4" w:space="0" w:color="auto"/>
              <w:right w:val="single" w:sz="4" w:space="0" w:color="auto"/>
            </w:tcBorders>
            <w:shd w:val="clear" w:color="auto" w:fill="auto"/>
            <w:noWrap/>
            <w:vAlign w:val="center"/>
            <w:hideMark/>
          </w:tcPr>
          <w:p w14:paraId="5EB292EB"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11</w:t>
            </w:r>
          </w:p>
        </w:tc>
      </w:tr>
      <w:tr w:rsidR="00BE208D" w:rsidRPr="00BE208D" w14:paraId="1B1649AD"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3EB619C5" w14:textId="77777777" w:rsidR="00BE208D" w:rsidRPr="00BE208D" w:rsidRDefault="00BE208D" w:rsidP="00BE208D">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Niceboy</w:t>
            </w:r>
            <w:proofErr w:type="spellEnd"/>
            <w:r w:rsidRPr="00BE208D">
              <w:rPr>
                <w:rFonts w:ascii="Calibri" w:hAnsi="Calibri" w:cs="Calibri"/>
                <w:color w:val="000000"/>
                <w:sz w:val="22"/>
                <w:szCs w:val="22"/>
              </w:rPr>
              <w:t xml:space="preserve"> HIVE </w:t>
            </w:r>
            <w:proofErr w:type="spellStart"/>
            <w:r w:rsidRPr="00BE208D">
              <w:rPr>
                <w:rFonts w:ascii="Calibri" w:hAnsi="Calibri" w:cs="Calibri"/>
                <w:color w:val="000000"/>
                <w:sz w:val="22"/>
                <w:szCs w:val="22"/>
              </w:rPr>
              <w:t>Podsie</w:t>
            </w:r>
            <w:proofErr w:type="spellEnd"/>
          </w:p>
        </w:tc>
        <w:tc>
          <w:tcPr>
            <w:tcW w:w="709" w:type="dxa"/>
            <w:tcBorders>
              <w:top w:val="nil"/>
              <w:left w:val="nil"/>
              <w:bottom w:val="single" w:sz="4" w:space="0" w:color="auto"/>
              <w:right w:val="single" w:sz="4" w:space="0" w:color="auto"/>
            </w:tcBorders>
            <w:shd w:val="clear" w:color="auto" w:fill="auto"/>
            <w:noWrap/>
            <w:vAlign w:val="center"/>
            <w:hideMark/>
          </w:tcPr>
          <w:p w14:paraId="6B076677"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950</w:t>
            </w:r>
          </w:p>
        </w:tc>
        <w:tc>
          <w:tcPr>
            <w:tcW w:w="992" w:type="dxa"/>
            <w:tcBorders>
              <w:top w:val="nil"/>
              <w:left w:val="nil"/>
              <w:bottom w:val="single" w:sz="4" w:space="0" w:color="auto"/>
              <w:right w:val="single" w:sz="4" w:space="0" w:color="auto"/>
            </w:tcBorders>
            <w:shd w:val="clear" w:color="auto" w:fill="auto"/>
            <w:noWrap/>
            <w:vAlign w:val="center"/>
            <w:hideMark/>
          </w:tcPr>
          <w:p w14:paraId="15F2E383"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110</w:t>
            </w:r>
          </w:p>
        </w:tc>
        <w:tc>
          <w:tcPr>
            <w:tcW w:w="1134" w:type="dxa"/>
            <w:tcBorders>
              <w:top w:val="nil"/>
              <w:left w:val="nil"/>
              <w:bottom w:val="single" w:sz="4" w:space="0" w:color="auto"/>
              <w:right w:val="single" w:sz="4" w:space="0" w:color="auto"/>
            </w:tcBorders>
            <w:shd w:val="clear" w:color="auto" w:fill="auto"/>
            <w:noWrap/>
            <w:vAlign w:val="center"/>
            <w:hideMark/>
          </w:tcPr>
          <w:p w14:paraId="220ECADE"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16</w:t>
            </w:r>
          </w:p>
        </w:tc>
        <w:tc>
          <w:tcPr>
            <w:tcW w:w="1417" w:type="dxa"/>
            <w:tcBorders>
              <w:top w:val="nil"/>
              <w:left w:val="nil"/>
              <w:bottom w:val="single" w:sz="4" w:space="0" w:color="auto"/>
              <w:right w:val="single" w:sz="4" w:space="0" w:color="auto"/>
            </w:tcBorders>
            <w:shd w:val="clear" w:color="auto" w:fill="auto"/>
            <w:noWrap/>
            <w:vAlign w:val="center"/>
            <w:hideMark/>
          </w:tcPr>
          <w:p w14:paraId="2C897BEB"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3,5</w:t>
            </w:r>
          </w:p>
        </w:tc>
        <w:tc>
          <w:tcPr>
            <w:tcW w:w="856" w:type="dxa"/>
            <w:tcBorders>
              <w:top w:val="nil"/>
              <w:left w:val="nil"/>
              <w:bottom w:val="single" w:sz="4" w:space="0" w:color="auto"/>
              <w:right w:val="single" w:sz="4" w:space="0" w:color="auto"/>
            </w:tcBorders>
            <w:shd w:val="clear" w:color="auto" w:fill="auto"/>
            <w:noWrap/>
            <w:vAlign w:val="center"/>
            <w:hideMark/>
          </w:tcPr>
          <w:p w14:paraId="3163B4F9"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w:t>
            </w:r>
          </w:p>
        </w:tc>
        <w:tc>
          <w:tcPr>
            <w:tcW w:w="1013" w:type="dxa"/>
            <w:tcBorders>
              <w:top w:val="nil"/>
              <w:left w:val="nil"/>
              <w:bottom w:val="single" w:sz="4" w:space="0" w:color="auto"/>
              <w:right w:val="single" w:sz="4" w:space="0" w:color="auto"/>
            </w:tcBorders>
            <w:shd w:val="clear" w:color="auto" w:fill="auto"/>
            <w:noWrap/>
            <w:vAlign w:val="center"/>
            <w:hideMark/>
          </w:tcPr>
          <w:p w14:paraId="59227CB0"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9</w:t>
            </w:r>
          </w:p>
        </w:tc>
      </w:tr>
      <w:tr w:rsidR="00BE208D" w:rsidRPr="00BE208D" w14:paraId="0FFD1BF0"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41152E3D" w14:textId="77777777" w:rsidR="00BE208D" w:rsidRPr="00BE208D" w:rsidRDefault="00BE208D" w:rsidP="00BE208D">
            <w:pPr>
              <w:spacing w:line="240" w:lineRule="auto"/>
              <w:ind w:left="0"/>
              <w:rPr>
                <w:rFonts w:ascii="Calibri" w:hAnsi="Calibri" w:cs="Calibri"/>
                <w:color w:val="000000"/>
                <w:sz w:val="22"/>
                <w:szCs w:val="22"/>
              </w:rPr>
            </w:pPr>
            <w:r w:rsidRPr="00BE208D">
              <w:rPr>
                <w:rFonts w:ascii="Calibri" w:hAnsi="Calibri" w:cs="Calibri"/>
                <w:color w:val="000000"/>
                <w:sz w:val="22"/>
                <w:szCs w:val="22"/>
              </w:rPr>
              <w:t>QCY T1C</w:t>
            </w:r>
          </w:p>
        </w:tc>
        <w:tc>
          <w:tcPr>
            <w:tcW w:w="709" w:type="dxa"/>
            <w:tcBorders>
              <w:top w:val="nil"/>
              <w:left w:val="nil"/>
              <w:bottom w:val="single" w:sz="4" w:space="0" w:color="auto"/>
              <w:right w:val="single" w:sz="4" w:space="0" w:color="auto"/>
            </w:tcBorders>
            <w:shd w:val="clear" w:color="auto" w:fill="auto"/>
            <w:noWrap/>
            <w:vAlign w:val="center"/>
            <w:hideMark/>
          </w:tcPr>
          <w:p w14:paraId="649BC36F"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600</w:t>
            </w:r>
          </w:p>
        </w:tc>
        <w:tc>
          <w:tcPr>
            <w:tcW w:w="992" w:type="dxa"/>
            <w:tcBorders>
              <w:top w:val="nil"/>
              <w:left w:val="nil"/>
              <w:bottom w:val="single" w:sz="4" w:space="0" w:color="auto"/>
              <w:right w:val="single" w:sz="4" w:space="0" w:color="auto"/>
            </w:tcBorders>
            <w:shd w:val="clear" w:color="auto" w:fill="auto"/>
            <w:noWrap/>
            <w:vAlign w:val="center"/>
            <w:hideMark/>
          </w:tcPr>
          <w:p w14:paraId="46A55B08"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180</w:t>
            </w:r>
          </w:p>
        </w:tc>
        <w:tc>
          <w:tcPr>
            <w:tcW w:w="1134" w:type="dxa"/>
            <w:tcBorders>
              <w:top w:val="nil"/>
              <w:left w:val="nil"/>
              <w:bottom w:val="single" w:sz="4" w:space="0" w:color="auto"/>
              <w:right w:val="single" w:sz="4" w:space="0" w:color="auto"/>
            </w:tcBorders>
            <w:shd w:val="clear" w:color="auto" w:fill="auto"/>
            <w:noWrap/>
            <w:vAlign w:val="center"/>
            <w:hideMark/>
          </w:tcPr>
          <w:p w14:paraId="50A2165A"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32</w:t>
            </w:r>
          </w:p>
        </w:tc>
        <w:tc>
          <w:tcPr>
            <w:tcW w:w="1417" w:type="dxa"/>
            <w:tcBorders>
              <w:top w:val="nil"/>
              <w:left w:val="nil"/>
              <w:bottom w:val="single" w:sz="4" w:space="0" w:color="auto"/>
              <w:right w:val="single" w:sz="4" w:space="0" w:color="auto"/>
            </w:tcBorders>
            <w:shd w:val="clear" w:color="auto" w:fill="auto"/>
            <w:noWrap/>
            <w:vAlign w:val="center"/>
            <w:hideMark/>
          </w:tcPr>
          <w:p w14:paraId="7540495E"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4</w:t>
            </w:r>
          </w:p>
        </w:tc>
        <w:tc>
          <w:tcPr>
            <w:tcW w:w="856" w:type="dxa"/>
            <w:tcBorders>
              <w:top w:val="nil"/>
              <w:left w:val="nil"/>
              <w:bottom w:val="single" w:sz="4" w:space="0" w:color="auto"/>
              <w:right w:val="single" w:sz="4" w:space="0" w:color="auto"/>
            </w:tcBorders>
            <w:shd w:val="clear" w:color="auto" w:fill="auto"/>
            <w:noWrap/>
            <w:vAlign w:val="center"/>
            <w:hideMark/>
          </w:tcPr>
          <w:p w14:paraId="3E4B90B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w:t>
            </w:r>
          </w:p>
        </w:tc>
        <w:tc>
          <w:tcPr>
            <w:tcW w:w="1013" w:type="dxa"/>
            <w:tcBorders>
              <w:top w:val="nil"/>
              <w:left w:val="nil"/>
              <w:bottom w:val="single" w:sz="4" w:space="0" w:color="auto"/>
              <w:right w:val="single" w:sz="4" w:space="0" w:color="auto"/>
            </w:tcBorders>
            <w:shd w:val="clear" w:color="auto" w:fill="auto"/>
            <w:noWrap/>
            <w:vAlign w:val="center"/>
            <w:hideMark/>
          </w:tcPr>
          <w:p w14:paraId="73FB6FCE"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70</w:t>
            </w:r>
          </w:p>
        </w:tc>
      </w:tr>
      <w:tr w:rsidR="00BE208D" w:rsidRPr="00BE208D" w14:paraId="37B9642B"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7C258174" w14:textId="132B7659" w:rsidR="00BE208D" w:rsidRPr="00BE208D" w:rsidRDefault="00BE208D" w:rsidP="00BE208D">
            <w:pPr>
              <w:spacing w:line="240" w:lineRule="auto"/>
              <w:ind w:left="0"/>
              <w:rPr>
                <w:rFonts w:ascii="Calibri" w:hAnsi="Calibri" w:cs="Calibri"/>
                <w:color w:val="000000"/>
                <w:sz w:val="22"/>
                <w:szCs w:val="22"/>
              </w:rPr>
            </w:pPr>
            <w:r w:rsidRPr="00BE208D">
              <w:rPr>
                <w:rFonts w:ascii="Calibri" w:hAnsi="Calibri" w:cs="Calibri"/>
                <w:color w:val="000000"/>
                <w:sz w:val="22"/>
                <w:szCs w:val="22"/>
              </w:rPr>
              <w:t xml:space="preserve">Apple </w:t>
            </w:r>
            <w:proofErr w:type="spellStart"/>
            <w:r w:rsidRPr="00BE208D">
              <w:rPr>
                <w:rFonts w:ascii="Calibri" w:hAnsi="Calibri" w:cs="Calibri"/>
                <w:color w:val="000000"/>
                <w:sz w:val="22"/>
                <w:szCs w:val="22"/>
              </w:rPr>
              <w:t>AirPods</w:t>
            </w:r>
            <w:proofErr w:type="spellEnd"/>
            <w:r w:rsidRPr="00BE208D">
              <w:rPr>
                <w:rFonts w:ascii="Calibri" w:hAnsi="Calibri" w:cs="Calibri"/>
                <w:color w:val="000000"/>
                <w:sz w:val="22"/>
                <w:szCs w:val="22"/>
              </w:rPr>
              <w:t xml:space="preserve"> </w:t>
            </w:r>
          </w:p>
        </w:tc>
        <w:tc>
          <w:tcPr>
            <w:tcW w:w="709" w:type="dxa"/>
            <w:tcBorders>
              <w:top w:val="nil"/>
              <w:left w:val="nil"/>
              <w:bottom w:val="single" w:sz="4" w:space="0" w:color="auto"/>
              <w:right w:val="single" w:sz="4" w:space="0" w:color="auto"/>
            </w:tcBorders>
            <w:shd w:val="clear" w:color="auto" w:fill="auto"/>
            <w:noWrap/>
            <w:vAlign w:val="center"/>
            <w:hideMark/>
          </w:tcPr>
          <w:p w14:paraId="45E432FB"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4500</w:t>
            </w:r>
          </w:p>
        </w:tc>
        <w:tc>
          <w:tcPr>
            <w:tcW w:w="992" w:type="dxa"/>
            <w:tcBorders>
              <w:top w:val="nil"/>
              <w:left w:val="nil"/>
              <w:bottom w:val="single" w:sz="4" w:space="0" w:color="auto"/>
              <w:right w:val="single" w:sz="4" w:space="0" w:color="auto"/>
            </w:tcBorders>
            <w:shd w:val="clear" w:color="auto" w:fill="auto"/>
            <w:noWrap/>
            <w:vAlign w:val="center"/>
            <w:hideMark/>
          </w:tcPr>
          <w:p w14:paraId="5E849A21"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95</w:t>
            </w:r>
          </w:p>
        </w:tc>
        <w:tc>
          <w:tcPr>
            <w:tcW w:w="1134" w:type="dxa"/>
            <w:tcBorders>
              <w:top w:val="nil"/>
              <w:left w:val="nil"/>
              <w:bottom w:val="single" w:sz="4" w:space="0" w:color="auto"/>
              <w:right w:val="single" w:sz="4" w:space="0" w:color="auto"/>
            </w:tcBorders>
            <w:shd w:val="clear" w:color="auto" w:fill="auto"/>
            <w:noWrap/>
            <w:vAlign w:val="center"/>
            <w:hideMark/>
          </w:tcPr>
          <w:p w14:paraId="2019C0C0"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16</w:t>
            </w:r>
          </w:p>
        </w:tc>
        <w:tc>
          <w:tcPr>
            <w:tcW w:w="1417" w:type="dxa"/>
            <w:tcBorders>
              <w:top w:val="nil"/>
              <w:left w:val="nil"/>
              <w:bottom w:val="single" w:sz="4" w:space="0" w:color="auto"/>
              <w:right w:val="single" w:sz="4" w:space="0" w:color="auto"/>
            </w:tcBorders>
            <w:shd w:val="clear" w:color="auto" w:fill="auto"/>
            <w:noWrap/>
            <w:vAlign w:val="center"/>
            <w:hideMark/>
          </w:tcPr>
          <w:p w14:paraId="17045AA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5</w:t>
            </w:r>
          </w:p>
        </w:tc>
        <w:tc>
          <w:tcPr>
            <w:tcW w:w="856" w:type="dxa"/>
            <w:tcBorders>
              <w:top w:val="nil"/>
              <w:left w:val="nil"/>
              <w:bottom w:val="single" w:sz="4" w:space="0" w:color="auto"/>
              <w:right w:val="single" w:sz="4" w:space="0" w:color="auto"/>
            </w:tcBorders>
            <w:shd w:val="clear" w:color="auto" w:fill="auto"/>
            <w:noWrap/>
            <w:vAlign w:val="center"/>
            <w:hideMark/>
          </w:tcPr>
          <w:p w14:paraId="1D163E11"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0,4</w:t>
            </w:r>
          </w:p>
        </w:tc>
        <w:tc>
          <w:tcPr>
            <w:tcW w:w="1013" w:type="dxa"/>
            <w:tcBorders>
              <w:top w:val="nil"/>
              <w:left w:val="nil"/>
              <w:bottom w:val="single" w:sz="4" w:space="0" w:color="auto"/>
              <w:right w:val="single" w:sz="4" w:space="0" w:color="auto"/>
            </w:tcBorders>
            <w:shd w:val="clear" w:color="auto" w:fill="auto"/>
            <w:noWrap/>
            <w:vAlign w:val="center"/>
            <w:hideMark/>
          </w:tcPr>
          <w:p w14:paraId="7957C8A5"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16</w:t>
            </w:r>
          </w:p>
        </w:tc>
      </w:tr>
      <w:tr w:rsidR="00BE208D" w:rsidRPr="00BE208D" w14:paraId="26394C15"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5E4493C5" w14:textId="77777777" w:rsidR="00BE208D" w:rsidRPr="00BE208D" w:rsidRDefault="00BE208D" w:rsidP="00BE208D">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Niceboy</w:t>
            </w:r>
            <w:proofErr w:type="spellEnd"/>
            <w:r w:rsidRPr="00BE208D">
              <w:rPr>
                <w:rFonts w:ascii="Calibri" w:hAnsi="Calibri" w:cs="Calibri"/>
                <w:color w:val="000000"/>
                <w:sz w:val="22"/>
                <w:szCs w:val="22"/>
              </w:rPr>
              <w:t xml:space="preserve"> HIVE </w:t>
            </w:r>
            <w:proofErr w:type="spellStart"/>
            <w:r w:rsidRPr="00BE208D">
              <w:rPr>
                <w:rFonts w:ascii="Calibri" w:hAnsi="Calibri" w:cs="Calibri"/>
                <w:color w:val="000000"/>
                <w:sz w:val="22"/>
                <w:szCs w:val="22"/>
              </w:rPr>
              <w:t>Pods</w:t>
            </w:r>
            <w:proofErr w:type="spellEnd"/>
          </w:p>
        </w:tc>
        <w:tc>
          <w:tcPr>
            <w:tcW w:w="709" w:type="dxa"/>
            <w:tcBorders>
              <w:top w:val="nil"/>
              <w:left w:val="nil"/>
              <w:bottom w:val="single" w:sz="4" w:space="0" w:color="auto"/>
              <w:right w:val="single" w:sz="4" w:space="0" w:color="auto"/>
            </w:tcBorders>
            <w:shd w:val="clear" w:color="auto" w:fill="auto"/>
            <w:noWrap/>
            <w:vAlign w:val="center"/>
            <w:hideMark/>
          </w:tcPr>
          <w:p w14:paraId="07E5D7B8"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1700</w:t>
            </w:r>
          </w:p>
        </w:tc>
        <w:tc>
          <w:tcPr>
            <w:tcW w:w="992" w:type="dxa"/>
            <w:tcBorders>
              <w:top w:val="nil"/>
              <w:left w:val="nil"/>
              <w:bottom w:val="single" w:sz="4" w:space="0" w:color="auto"/>
              <w:right w:val="single" w:sz="4" w:space="0" w:color="auto"/>
            </w:tcBorders>
            <w:shd w:val="clear" w:color="auto" w:fill="auto"/>
            <w:noWrap/>
            <w:vAlign w:val="center"/>
            <w:hideMark/>
          </w:tcPr>
          <w:p w14:paraId="17915795"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92</w:t>
            </w:r>
          </w:p>
        </w:tc>
        <w:tc>
          <w:tcPr>
            <w:tcW w:w="1134" w:type="dxa"/>
            <w:tcBorders>
              <w:top w:val="nil"/>
              <w:left w:val="nil"/>
              <w:bottom w:val="single" w:sz="4" w:space="0" w:color="auto"/>
              <w:right w:val="single" w:sz="4" w:space="0" w:color="auto"/>
            </w:tcBorders>
            <w:shd w:val="clear" w:color="auto" w:fill="auto"/>
            <w:noWrap/>
            <w:vAlign w:val="center"/>
            <w:hideMark/>
          </w:tcPr>
          <w:p w14:paraId="3DD9A94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32</w:t>
            </w:r>
          </w:p>
        </w:tc>
        <w:tc>
          <w:tcPr>
            <w:tcW w:w="1417" w:type="dxa"/>
            <w:tcBorders>
              <w:top w:val="nil"/>
              <w:left w:val="nil"/>
              <w:bottom w:val="single" w:sz="4" w:space="0" w:color="auto"/>
              <w:right w:val="single" w:sz="4" w:space="0" w:color="auto"/>
            </w:tcBorders>
            <w:shd w:val="clear" w:color="auto" w:fill="auto"/>
            <w:noWrap/>
            <w:vAlign w:val="center"/>
            <w:hideMark/>
          </w:tcPr>
          <w:p w14:paraId="623FBA78"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w:t>
            </w:r>
          </w:p>
        </w:tc>
        <w:tc>
          <w:tcPr>
            <w:tcW w:w="856" w:type="dxa"/>
            <w:tcBorders>
              <w:top w:val="nil"/>
              <w:left w:val="nil"/>
              <w:bottom w:val="single" w:sz="4" w:space="0" w:color="auto"/>
              <w:right w:val="single" w:sz="4" w:space="0" w:color="auto"/>
            </w:tcBorders>
            <w:shd w:val="clear" w:color="auto" w:fill="auto"/>
            <w:noWrap/>
            <w:vAlign w:val="center"/>
            <w:hideMark/>
          </w:tcPr>
          <w:p w14:paraId="41E177D8"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2</w:t>
            </w:r>
          </w:p>
        </w:tc>
        <w:tc>
          <w:tcPr>
            <w:tcW w:w="1013" w:type="dxa"/>
            <w:tcBorders>
              <w:top w:val="nil"/>
              <w:left w:val="nil"/>
              <w:bottom w:val="single" w:sz="4" w:space="0" w:color="auto"/>
              <w:right w:val="single" w:sz="4" w:space="0" w:color="auto"/>
            </w:tcBorders>
            <w:shd w:val="clear" w:color="auto" w:fill="auto"/>
            <w:noWrap/>
            <w:vAlign w:val="center"/>
            <w:hideMark/>
          </w:tcPr>
          <w:p w14:paraId="01BF62AE"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80</w:t>
            </w:r>
          </w:p>
        </w:tc>
      </w:tr>
      <w:tr w:rsidR="00BE208D" w:rsidRPr="00BE208D" w14:paraId="73A954EC" w14:textId="77777777" w:rsidTr="00A94056">
        <w:trPr>
          <w:trHeight w:val="300"/>
          <w:jc w:val="center"/>
        </w:trPr>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7F28952C" w14:textId="77777777" w:rsidR="00BE208D" w:rsidRPr="00BE208D" w:rsidRDefault="00BE208D" w:rsidP="00BE208D">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Fixed</w:t>
            </w:r>
            <w:proofErr w:type="spellEnd"/>
            <w:r w:rsidRPr="00BE208D">
              <w:rPr>
                <w:rFonts w:ascii="Calibri" w:hAnsi="Calibri" w:cs="Calibri"/>
                <w:color w:val="000000"/>
                <w:sz w:val="22"/>
                <w:szCs w:val="22"/>
              </w:rPr>
              <w:t xml:space="preserve"> Steel</w:t>
            </w:r>
          </w:p>
        </w:tc>
        <w:tc>
          <w:tcPr>
            <w:tcW w:w="709" w:type="dxa"/>
            <w:tcBorders>
              <w:top w:val="nil"/>
              <w:left w:val="nil"/>
              <w:bottom w:val="single" w:sz="4" w:space="0" w:color="auto"/>
              <w:right w:val="single" w:sz="4" w:space="0" w:color="auto"/>
            </w:tcBorders>
            <w:shd w:val="clear" w:color="auto" w:fill="auto"/>
            <w:noWrap/>
            <w:vAlign w:val="center"/>
            <w:hideMark/>
          </w:tcPr>
          <w:p w14:paraId="52EFBE22"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700</w:t>
            </w:r>
          </w:p>
        </w:tc>
        <w:tc>
          <w:tcPr>
            <w:tcW w:w="992" w:type="dxa"/>
            <w:tcBorders>
              <w:top w:val="nil"/>
              <w:left w:val="nil"/>
              <w:bottom w:val="single" w:sz="4" w:space="0" w:color="auto"/>
              <w:right w:val="single" w:sz="4" w:space="0" w:color="auto"/>
            </w:tcBorders>
            <w:shd w:val="clear" w:color="auto" w:fill="auto"/>
            <w:noWrap/>
            <w:vAlign w:val="center"/>
            <w:hideMark/>
          </w:tcPr>
          <w:p w14:paraId="525DEFA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42</w:t>
            </w:r>
          </w:p>
        </w:tc>
        <w:tc>
          <w:tcPr>
            <w:tcW w:w="1134" w:type="dxa"/>
            <w:tcBorders>
              <w:top w:val="nil"/>
              <w:left w:val="nil"/>
              <w:bottom w:val="single" w:sz="4" w:space="0" w:color="auto"/>
              <w:right w:val="single" w:sz="4" w:space="0" w:color="auto"/>
            </w:tcBorders>
            <w:shd w:val="clear" w:color="auto" w:fill="auto"/>
            <w:noWrap/>
            <w:vAlign w:val="center"/>
            <w:hideMark/>
          </w:tcPr>
          <w:p w14:paraId="78BF9036"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32</w:t>
            </w:r>
          </w:p>
        </w:tc>
        <w:tc>
          <w:tcPr>
            <w:tcW w:w="1417" w:type="dxa"/>
            <w:tcBorders>
              <w:top w:val="nil"/>
              <w:left w:val="nil"/>
              <w:bottom w:val="single" w:sz="4" w:space="0" w:color="auto"/>
              <w:right w:val="single" w:sz="4" w:space="0" w:color="auto"/>
            </w:tcBorders>
            <w:shd w:val="clear" w:color="auto" w:fill="auto"/>
            <w:noWrap/>
            <w:vAlign w:val="center"/>
            <w:hideMark/>
          </w:tcPr>
          <w:p w14:paraId="680C70CF"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6</w:t>
            </w:r>
          </w:p>
        </w:tc>
        <w:tc>
          <w:tcPr>
            <w:tcW w:w="856" w:type="dxa"/>
            <w:tcBorders>
              <w:top w:val="nil"/>
              <w:left w:val="nil"/>
              <w:bottom w:val="single" w:sz="4" w:space="0" w:color="auto"/>
              <w:right w:val="single" w:sz="4" w:space="0" w:color="auto"/>
            </w:tcBorders>
            <w:shd w:val="clear" w:color="auto" w:fill="auto"/>
            <w:noWrap/>
            <w:vAlign w:val="center"/>
            <w:hideMark/>
          </w:tcPr>
          <w:p w14:paraId="4050A584"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1,5</w:t>
            </w:r>
          </w:p>
        </w:tc>
        <w:tc>
          <w:tcPr>
            <w:tcW w:w="1013" w:type="dxa"/>
            <w:tcBorders>
              <w:top w:val="nil"/>
              <w:left w:val="nil"/>
              <w:bottom w:val="single" w:sz="4" w:space="0" w:color="auto"/>
              <w:right w:val="single" w:sz="4" w:space="0" w:color="auto"/>
            </w:tcBorders>
            <w:shd w:val="clear" w:color="auto" w:fill="auto"/>
            <w:noWrap/>
            <w:vAlign w:val="center"/>
            <w:hideMark/>
          </w:tcPr>
          <w:p w14:paraId="70EA9D81" w14:textId="77777777" w:rsidR="00BE208D" w:rsidRPr="00BE208D" w:rsidRDefault="00BE208D" w:rsidP="00A94056">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33</w:t>
            </w:r>
          </w:p>
        </w:tc>
      </w:tr>
    </w:tbl>
    <w:p w14:paraId="15A88767" w14:textId="77777777" w:rsidR="007A4BA2" w:rsidRPr="003B3C99" w:rsidRDefault="007A4BA2" w:rsidP="00C52596">
      <w:pPr>
        <w:pStyle w:val="BPDPNormln"/>
        <w:ind w:firstLine="0"/>
      </w:pPr>
    </w:p>
    <w:p w14:paraId="7D5F3130" w14:textId="71E4E20D" w:rsidR="009A5AFE" w:rsidRDefault="000E41AC" w:rsidP="000E41AC">
      <w:pPr>
        <w:pStyle w:val="BPDPNormln"/>
        <w:ind w:firstLine="0"/>
      </w:pPr>
      <w:r>
        <w:t xml:space="preserve">Nejprve </w:t>
      </w:r>
      <w:r w:rsidR="00A32A93">
        <w:t>jsou</w:t>
      </w:r>
      <w:r w:rsidR="00676EA5">
        <w:t xml:space="preserve"> data vložena</w:t>
      </w:r>
      <w:r>
        <w:t xml:space="preserve"> do matice vstupních dat</w:t>
      </w:r>
      <w:r w:rsidR="00A32A93">
        <w:t xml:space="preserve"> a</w:t>
      </w:r>
      <w:r>
        <w:t xml:space="preserve"> následně vypočteny průměry jednotlivých </w:t>
      </w:r>
      <w:r w:rsidR="00280066">
        <w:t>parametrů</w:t>
      </w:r>
      <w:r w:rsidR="00A32A93">
        <w:t>.</w:t>
      </w:r>
      <w:r w:rsidR="004006DB">
        <w:t xml:space="preserve"> </w:t>
      </w:r>
      <w:r w:rsidR="004006DB">
        <w:fldChar w:fldCharType="begin"/>
      </w:r>
      <w:r w:rsidR="004006DB">
        <w:instrText xml:space="preserve"> REF _Ref32489285 \h </w:instrText>
      </w:r>
      <w:r w:rsidR="004006DB">
        <w:fldChar w:fldCharType="separate"/>
      </w:r>
      <w:r w:rsidR="004006DB">
        <w:t>(</w:t>
      </w:r>
      <w:r w:rsidR="004006DB">
        <w:rPr>
          <w:noProof/>
        </w:rPr>
        <w:t>4</w:t>
      </w:r>
      <w:r w:rsidR="004006DB">
        <w:t>.</w:t>
      </w:r>
      <w:r w:rsidR="004006DB">
        <w:rPr>
          <w:noProof/>
        </w:rPr>
        <w:t>1</w:t>
      </w:r>
      <w:r w:rsidR="004006DB">
        <w:t>)</w:t>
      </w:r>
      <w:r w:rsidR="004006DB">
        <w:fldChar w:fldCharType="end"/>
      </w:r>
      <w:r w:rsidR="004006DB">
        <w:t xml:space="preserve"> </w:t>
      </w:r>
      <w:r>
        <w:t xml:space="preserve"> </w:t>
      </w:r>
      <w:r w:rsidR="00A32A93">
        <w:t>P</w:t>
      </w:r>
      <w:r>
        <w:t xml:space="preserve">omocí nich </w:t>
      </w:r>
      <w:r w:rsidR="00A32A93">
        <w:t xml:space="preserve">je </w:t>
      </w:r>
      <w:r>
        <w:t>vypočtena centrovaná matice.</w:t>
      </w:r>
      <w:r w:rsidR="004006DB">
        <w:t xml:space="preserve"> </w:t>
      </w:r>
      <w:r w:rsidR="004006DB">
        <w:fldChar w:fldCharType="begin"/>
      </w:r>
      <w:r w:rsidR="004006DB">
        <w:instrText xml:space="preserve"> REF _Ref32587789 \h </w:instrText>
      </w:r>
      <w:r w:rsidR="004006DB">
        <w:fldChar w:fldCharType="separate"/>
      </w:r>
      <w:r w:rsidR="004006DB">
        <w:t>(</w:t>
      </w:r>
      <w:r w:rsidR="004006DB">
        <w:rPr>
          <w:noProof/>
        </w:rPr>
        <w:t>4</w:t>
      </w:r>
      <w:r w:rsidR="004006DB">
        <w:t>.</w:t>
      </w:r>
      <w:r w:rsidR="004006DB">
        <w:rPr>
          <w:noProof/>
        </w:rPr>
        <w:t>2</w:t>
      </w:r>
      <w:r w:rsidR="004006DB">
        <w:t>)</w:t>
      </w:r>
      <w:r w:rsidR="004006DB">
        <w:fldChar w:fldCharType="end"/>
      </w:r>
      <w:r>
        <w:t xml:space="preserve"> Na obrázku </w:t>
      </w:r>
      <w:r w:rsidR="00A32A93">
        <w:t>(</w:t>
      </w:r>
      <w:r w:rsidR="00A32A93" w:rsidRPr="00A32A93">
        <w:fldChar w:fldCharType="begin"/>
      </w:r>
      <w:r w:rsidR="00A32A93" w:rsidRPr="00A32A93">
        <w:instrText xml:space="preserve"> REF _Ref32693503 \h  \* MERGEFORMAT </w:instrText>
      </w:r>
      <w:r w:rsidR="00A32A93" w:rsidRPr="00A32A93">
        <w:fldChar w:fldCharType="separate"/>
      </w:r>
      <w:r w:rsidR="00D47FF2">
        <w:t>o</w:t>
      </w:r>
      <w:r w:rsidR="00D10357" w:rsidRPr="00D10357">
        <w:t xml:space="preserve">br. </w:t>
      </w:r>
      <w:r w:rsidR="00D10357" w:rsidRPr="00D10357">
        <w:rPr>
          <w:noProof/>
        </w:rPr>
        <w:t>4</w:t>
      </w:r>
      <w:r w:rsidR="00D10357" w:rsidRPr="00D10357">
        <w:t>.</w:t>
      </w:r>
      <w:r w:rsidR="00D10357" w:rsidRPr="00D10357">
        <w:rPr>
          <w:noProof/>
        </w:rPr>
        <w:t>4</w:t>
      </w:r>
      <w:r w:rsidR="00A32A93" w:rsidRPr="00A32A93">
        <w:fldChar w:fldCharType="end"/>
      </w:r>
      <w:r>
        <w:t xml:space="preserve">) jsou vidět centrované hodnoty pro </w:t>
      </w:r>
      <w:r w:rsidR="00A61C19">
        <w:t>Cenu a Citlivost</w:t>
      </w:r>
      <w:r>
        <w:t>.</w:t>
      </w:r>
    </w:p>
    <w:p w14:paraId="47EEF62C" w14:textId="77777777" w:rsidR="000E41AC" w:rsidRDefault="000E41AC" w:rsidP="000E41AC">
      <w:pPr>
        <w:pStyle w:val="BPDPNormln"/>
        <w:ind w:firstLine="0"/>
      </w:pPr>
    </w:p>
    <w:p w14:paraId="3566DA04" w14:textId="067EF699" w:rsidR="000E41AC" w:rsidRDefault="00BE208D" w:rsidP="000E41AC">
      <w:pPr>
        <w:pStyle w:val="BPDPNormln"/>
        <w:keepNext/>
        <w:ind w:firstLine="0"/>
        <w:jc w:val="center"/>
      </w:pPr>
      <w:r>
        <w:rPr>
          <w:noProof/>
        </w:rPr>
        <w:lastRenderedPageBreak/>
        <w:drawing>
          <wp:inline distT="0" distB="0" distL="0" distR="0" wp14:anchorId="4FC6FE02" wp14:editId="3DB37254">
            <wp:extent cx="4323559" cy="3240000"/>
            <wp:effectExtent l="0" t="0" r="1270" b="0"/>
            <wp:docPr id="22" name="Obráze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rikla_centrovana.emf"/>
                    <pic:cNvPicPr/>
                  </pic:nvPicPr>
                  <pic:blipFill>
                    <a:blip r:embed="rId24">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45C691BC" w14:textId="30C62FAB" w:rsidR="000E41AC" w:rsidRPr="000E41AC" w:rsidRDefault="000E41AC" w:rsidP="000E41AC">
      <w:pPr>
        <w:pStyle w:val="Titulek"/>
        <w:jc w:val="center"/>
        <w:rPr>
          <w:b w:val="0"/>
        </w:rPr>
      </w:pPr>
      <w:bookmarkStart w:id="487" w:name="_Ref32693503"/>
      <w:r w:rsidRPr="000E41AC">
        <w:rPr>
          <w:b w:val="0"/>
        </w:rPr>
        <w:t xml:space="preserve">Obr. </w:t>
      </w:r>
      <w:ins w:id="488" w:author="Konzal Jan (164745) [2]" w:date="2020-03-17T13:56:00Z">
        <w:r w:rsidR="009711E9">
          <w:rPr>
            <w:b w:val="0"/>
          </w:rPr>
          <w:fldChar w:fldCharType="begin"/>
        </w:r>
        <w:r w:rsidR="009711E9">
          <w:rPr>
            <w:b w:val="0"/>
          </w:rPr>
          <w:instrText xml:space="preserve"> STYLEREF 1 \s </w:instrText>
        </w:r>
      </w:ins>
      <w:r w:rsidR="009711E9">
        <w:rPr>
          <w:b w:val="0"/>
        </w:rPr>
        <w:fldChar w:fldCharType="separate"/>
      </w:r>
      <w:r w:rsidR="009711E9">
        <w:rPr>
          <w:b w:val="0"/>
          <w:noProof/>
        </w:rPr>
        <w:t>4</w:t>
      </w:r>
      <w:ins w:id="489" w:author="Konzal Jan (164745) [2]" w:date="2020-03-17T13:56:00Z">
        <w:r w:rsidR="009711E9">
          <w:rPr>
            <w:b w:val="0"/>
          </w:rPr>
          <w:fldChar w:fldCharType="end"/>
        </w:r>
        <w:r w:rsidR="009711E9">
          <w:rPr>
            <w:b w:val="0"/>
          </w:rPr>
          <w:t>.</w:t>
        </w:r>
        <w:r w:rsidR="009711E9">
          <w:rPr>
            <w:b w:val="0"/>
          </w:rPr>
          <w:fldChar w:fldCharType="begin"/>
        </w:r>
        <w:r w:rsidR="009711E9">
          <w:rPr>
            <w:b w:val="0"/>
          </w:rPr>
          <w:instrText xml:space="preserve"> SEQ Obr. \* ARABIC \s 1 </w:instrText>
        </w:r>
      </w:ins>
      <w:r w:rsidR="009711E9">
        <w:rPr>
          <w:b w:val="0"/>
        </w:rPr>
        <w:fldChar w:fldCharType="separate"/>
      </w:r>
      <w:ins w:id="490" w:author="Konzal Jan (164745) [2]" w:date="2020-03-17T13:56:00Z">
        <w:r w:rsidR="009711E9">
          <w:rPr>
            <w:b w:val="0"/>
            <w:noProof/>
          </w:rPr>
          <w:t>6</w:t>
        </w:r>
        <w:r w:rsidR="009711E9">
          <w:rPr>
            <w:b w:val="0"/>
          </w:rPr>
          <w:fldChar w:fldCharType="end"/>
        </w:r>
      </w:ins>
      <w:del w:id="491" w:author="Konzal Jan (164745) [2]" w:date="2020-03-17T13:56:00Z">
        <w:r w:rsidR="00BA09D6" w:rsidDel="009711E9">
          <w:rPr>
            <w:b w:val="0"/>
          </w:rPr>
          <w:fldChar w:fldCharType="begin"/>
        </w:r>
        <w:r w:rsidR="00BA09D6" w:rsidDel="009711E9">
          <w:rPr>
            <w:b w:val="0"/>
          </w:rPr>
          <w:delInstrText xml:space="preserve"> STYLEREF 1 \s </w:delInstrText>
        </w:r>
        <w:r w:rsidR="00BA09D6" w:rsidDel="009711E9">
          <w:rPr>
            <w:b w:val="0"/>
          </w:rPr>
          <w:fldChar w:fldCharType="separate"/>
        </w:r>
        <w:r w:rsidR="00BA09D6" w:rsidDel="009711E9">
          <w:rPr>
            <w:b w:val="0"/>
            <w:noProof/>
          </w:rPr>
          <w:delText>4</w:delText>
        </w:r>
        <w:r w:rsidR="00BA09D6" w:rsidDel="009711E9">
          <w:rPr>
            <w:b w:val="0"/>
          </w:rPr>
          <w:fldChar w:fldCharType="end"/>
        </w:r>
        <w:r w:rsidR="00BA09D6" w:rsidDel="009711E9">
          <w:rPr>
            <w:b w:val="0"/>
          </w:rPr>
          <w:delText>.</w:delText>
        </w:r>
        <w:r w:rsidR="00BA09D6" w:rsidDel="009711E9">
          <w:rPr>
            <w:b w:val="0"/>
          </w:rPr>
          <w:fldChar w:fldCharType="begin"/>
        </w:r>
        <w:r w:rsidR="00BA09D6" w:rsidDel="009711E9">
          <w:rPr>
            <w:b w:val="0"/>
          </w:rPr>
          <w:delInstrText xml:space="preserve"> SEQ Obr. \* ARABIC \s 1 </w:delInstrText>
        </w:r>
        <w:r w:rsidR="00BA09D6" w:rsidDel="009711E9">
          <w:rPr>
            <w:b w:val="0"/>
          </w:rPr>
          <w:fldChar w:fldCharType="separate"/>
        </w:r>
        <w:r w:rsidR="00BA09D6" w:rsidDel="009711E9">
          <w:rPr>
            <w:b w:val="0"/>
            <w:noProof/>
          </w:rPr>
          <w:delText>6</w:delText>
        </w:r>
        <w:r w:rsidR="00BA09D6" w:rsidDel="009711E9">
          <w:rPr>
            <w:b w:val="0"/>
          </w:rPr>
          <w:fldChar w:fldCharType="end"/>
        </w:r>
      </w:del>
      <w:del w:id="492" w:author="Konzal Jan (164745)" w:date="2020-02-25T15:48:00Z">
        <w:r w:rsidR="002E248F" w:rsidDel="004D573A">
          <w:rPr>
            <w:b w:val="0"/>
          </w:rPr>
          <w:fldChar w:fldCharType="begin"/>
        </w:r>
        <w:r w:rsidR="002E248F" w:rsidDel="004D573A">
          <w:rPr>
            <w:b w:val="0"/>
          </w:rPr>
          <w:delInstrText xml:space="preserve"> STYLEREF 1 \s </w:delInstrText>
        </w:r>
        <w:r w:rsidR="002E248F" w:rsidDel="004D573A">
          <w:rPr>
            <w:b w:val="0"/>
          </w:rPr>
          <w:fldChar w:fldCharType="separate"/>
        </w:r>
        <w:r w:rsidR="002E248F" w:rsidDel="004D573A">
          <w:rPr>
            <w:b w:val="0"/>
            <w:noProof/>
          </w:rPr>
          <w:delText>4</w:delText>
        </w:r>
        <w:r w:rsidR="002E248F" w:rsidDel="004D573A">
          <w:rPr>
            <w:b w:val="0"/>
          </w:rPr>
          <w:fldChar w:fldCharType="end"/>
        </w:r>
        <w:r w:rsidR="002E248F" w:rsidDel="004D573A">
          <w:rPr>
            <w:b w:val="0"/>
          </w:rPr>
          <w:delText>.</w:delText>
        </w:r>
        <w:r w:rsidR="002E248F" w:rsidDel="004D573A">
          <w:rPr>
            <w:b w:val="0"/>
          </w:rPr>
          <w:fldChar w:fldCharType="begin"/>
        </w:r>
        <w:r w:rsidR="002E248F" w:rsidDel="004D573A">
          <w:rPr>
            <w:b w:val="0"/>
          </w:rPr>
          <w:delInstrText xml:space="preserve"> SEQ Obr. \* ARABIC \s 1 </w:delInstrText>
        </w:r>
        <w:r w:rsidR="002E248F" w:rsidDel="004D573A">
          <w:rPr>
            <w:b w:val="0"/>
          </w:rPr>
          <w:fldChar w:fldCharType="separate"/>
        </w:r>
        <w:r w:rsidR="002E248F" w:rsidDel="004D573A">
          <w:rPr>
            <w:b w:val="0"/>
            <w:noProof/>
          </w:rPr>
          <w:delText>4</w:delText>
        </w:r>
        <w:r w:rsidR="002E248F" w:rsidDel="004D573A">
          <w:rPr>
            <w:b w:val="0"/>
          </w:rPr>
          <w:fldChar w:fldCharType="end"/>
        </w:r>
      </w:del>
      <w:bookmarkEnd w:id="487"/>
      <w:r w:rsidRPr="000E41AC">
        <w:rPr>
          <w:b w:val="0"/>
        </w:rPr>
        <w:t xml:space="preserve">: Centrované hodnoty pro </w:t>
      </w:r>
      <w:r w:rsidR="00BE208D">
        <w:rPr>
          <w:b w:val="0"/>
        </w:rPr>
        <w:t>Cenu</w:t>
      </w:r>
      <w:r w:rsidRPr="000E41AC">
        <w:rPr>
          <w:b w:val="0"/>
        </w:rPr>
        <w:t xml:space="preserve"> a </w:t>
      </w:r>
      <w:r w:rsidR="00BE208D">
        <w:rPr>
          <w:b w:val="0"/>
        </w:rPr>
        <w:t>Citlivost</w:t>
      </w:r>
      <w:r w:rsidR="00A61C19">
        <w:rPr>
          <w:b w:val="0"/>
        </w:rPr>
        <w:t xml:space="preserve"> (červené křížky zobrazují jednotlivé typy sluchátek v prostoru prvních dvou parametrů)</w:t>
      </w:r>
    </w:p>
    <w:p w14:paraId="6DD1C1AB" w14:textId="49AF25FD" w:rsidR="003822DC" w:rsidRDefault="00A32A93" w:rsidP="00A32A93">
      <w:pPr>
        <w:pStyle w:val="BPDPNormln"/>
        <w:ind w:firstLine="0"/>
      </w:pPr>
      <w:r>
        <w:t xml:space="preserve">Dále se vypočte </w:t>
      </w:r>
      <w:proofErr w:type="spellStart"/>
      <w:r>
        <w:t>kovarianční</w:t>
      </w:r>
      <w:proofErr w:type="spellEnd"/>
      <w:r>
        <w:t xml:space="preserve"> matice</w:t>
      </w:r>
      <w:r w:rsidR="004006DB">
        <w:t xml:space="preserve"> </w:t>
      </w:r>
      <w:r w:rsidR="004006DB">
        <w:fldChar w:fldCharType="begin"/>
      </w:r>
      <w:r w:rsidR="004006DB">
        <w:instrText xml:space="preserve"> REF _Ref32494744 \h </w:instrText>
      </w:r>
      <w:r w:rsidR="004006DB">
        <w:fldChar w:fldCharType="separate"/>
      </w:r>
      <w:r w:rsidR="004006DB">
        <w:t>(</w:t>
      </w:r>
      <w:r w:rsidR="004006DB">
        <w:rPr>
          <w:noProof/>
        </w:rPr>
        <w:t>4</w:t>
      </w:r>
      <w:r w:rsidR="004006DB">
        <w:t>.</w:t>
      </w:r>
      <w:r w:rsidR="004006DB">
        <w:rPr>
          <w:noProof/>
        </w:rPr>
        <w:t>4</w:t>
      </w:r>
      <w:r w:rsidR="004006DB">
        <w:t>)</w:t>
      </w:r>
      <w:r w:rsidR="004006DB">
        <w:fldChar w:fldCharType="end"/>
      </w:r>
      <w:r>
        <w:t xml:space="preserve">, ze které jsou získány vlastní vektory a vlastní hodnoty, tedy hlavní komponenty a jejich váhy. </w:t>
      </w:r>
    </w:p>
    <w:p w14:paraId="22FFBE4D" w14:textId="77777777" w:rsidR="00D10357" w:rsidRDefault="00D10357" w:rsidP="00A32A93">
      <w:pPr>
        <w:pStyle w:val="BPDPNormln"/>
        <w:ind w:firstLine="0"/>
      </w:pPr>
    </w:p>
    <w:p w14:paraId="48344925" w14:textId="5EB69012" w:rsidR="00830CCB" w:rsidRPr="00830CCB" w:rsidRDefault="00830CCB" w:rsidP="00830CCB">
      <w:pPr>
        <w:pStyle w:val="Titulek"/>
        <w:keepNext/>
        <w:jc w:val="center"/>
        <w:rPr>
          <w:b w:val="0"/>
        </w:rPr>
      </w:pPr>
      <w:r w:rsidRPr="00830CCB">
        <w:rPr>
          <w:b w:val="0"/>
        </w:rPr>
        <w:t xml:space="preserve">Tab. </w:t>
      </w:r>
      <w:r w:rsidR="004F61FC">
        <w:rPr>
          <w:b w:val="0"/>
        </w:rPr>
        <w:fldChar w:fldCharType="begin"/>
      </w:r>
      <w:r w:rsidR="004F61FC">
        <w:rPr>
          <w:b w:val="0"/>
        </w:rPr>
        <w:instrText xml:space="preserve"> STYLEREF 1 \s </w:instrText>
      </w:r>
      <w:r w:rsidR="004F61FC">
        <w:rPr>
          <w:b w:val="0"/>
        </w:rPr>
        <w:fldChar w:fldCharType="separate"/>
      </w:r>
      <w:r w:rsidR="004F61FC">
        <w:rPr>
          <w:b w:val="0"/>
          <w:noProof/>
        </w:rPr>
        <w:t>4</w:t>
      </w:r>
      <w:r w:rsidR="004F61FC">
        <w:rPr>
          <w:b w:val="0"/>
        </w:rPr>
        <w:fldChar w:fldCharType="end"/>
      </w:r>
      <w:r w:rsidR="004F61FC">
        <w:rPr>
          <w:b w:val="0"/>
        </w:rPr>
        <w:t>.</w:t>
      </w:r>
      <w:r w:rsidR="004F61FC">
        <w:rPr>
          <w:b w:val="0"/>
        </w:rPr>
        <w:fldChar w:fldCharType="begin"/>
      </w:r>
      <w:r w:rsidR="004F61FC">
        <w:rPr>
          <w:b w:val="0"/>
        </w:rPr>
        <w:instrText xml:space="preserve"> SEQ Tab. \* ARABIC \s 1 </w:instrText>
      </w:r>
      <w:r w:rsidR="004F61FC">
        <w:rPr>
          <w:b w:val="0"/>
        </w:rPr>
        <w:fldChar w:fldCharType="separate"/>
      </w:r>
      <w:r w:rsidR="004F61FC">
        <w:rPr>
          <w:b w:val="0"/>
          <w:noProof/>
        </w:rPr>
        <w:t>2</w:t>
      </w:r>
      <w:r w:rsidR="004F61FC">
        <w:rPr>
          <w:b w:val="0"/>
        </w:rPr>
        <w:fldChar w:fldCharType="end"/>
      </w:r>
      <w:r w:rsidR="00D66706">
        <w:rPr>
          <w:b w:val="0"/>
        </w:rPr>
        <w:t>:</w:t>
      </w:r>
      <w:r w:rsidRPr="00830CCB">
        <w:rPr>
          <w:b w:val="0"/>
        </w:rPr>
        <w:t xml:space="preserve"> Tabulka hodnot vlastních čísel</w:t>
      </w:r>
    </w:p>
    <w:tbl>
      <w:tblPr>
        <w:tblStyle w:val="Mkatabulky"/>
        <w:tblW w:w="0" w:type="auto"/>
        <w:jc w:val="center"/>
        <w:tblLook w:val="04A0" w:firstRow="1" w:lastRow="0" w:firstColumn="1" w:lastColumn="0" w:noHBand="0" w:noVBand="1"/>
      </w:tblPr>
      <w:tblGrid>
        <w:gridCol w:w="2268"/>
        <w:gridCol w:w="1985"/>
        <w:gridCol w:w="1985"/>
      </w:tblGrid>
      <w:tr w:rsidR="00830CCB" w14:paraId="01C294A2" w14:textId="77777777" w:rsidTr="00112CCD">
        <w:trPr>
          <w:jc w:val="center"/>
        </w:trPr>
        <w:tc>
          <w:tcPr>
            <w:tcW w:w="2268" w:type="dxa"/>
          </w:tcPr>
          <w:p w14:paraId="18E6DAA0" w14:textId="53268D7B" w:rsidR="00830CCB" w:rsidRDefault="00112CCD" w:rsidP="00112CCD">
            <w:pPr>
              <w:pStyle w:val="BPDPNormln"/>
              <w:ind w:firstLine="0"/>
              <w:jc w:val="center"/>
            </w:pPr>
            <w:r>
              <w:t>Hlavní komponenta</w:t>
            </w:r>
          </w:p>
        </w:tc>
        <w:tc>
          <w:tcPr>
            <w:tcW w:w="1985" w:type="dxa"/>
          </w:tcPr>
          <w:p w14:paraId="6B5DD8DB" w14:textId="77777777" w:rsidR="00830CCB" w:rsidRPr="00830CCB" w:rsidRDefault="00830CCB" w:rsidP="00112CCD">
            <w:pPr>
              <w:pStyle w:val="BPDPNormln"/>
              <w:ind w:firstLine="0"/>
              <w:jc w:val="center"/>
            </w:pPr>
            <w:r>
              <w:t xml:space="preserve">Vlastní číslo </w:t>
            </w:r>
            <w:proofErr w:type="spellStart"/>
            <w:r>
              <w:rPr>
                <w:rFonts w:ascii="Georgia" w:hAnsi="Georgia"/>
              </w:rPr>
              <w:t>λ</w:t>
            </w:r>
            <w:r>
              <w:rPr>
                <w:vertAlign w:val="subscript"/>
              </w:rPr>
              <w:t>i</w:t>
            </w:r>
            <w:proofErr w:type="spellEnd"/>
            <w:r w:rsidRPr="00112CCD">
              <w:t xml:space="preserve"> </w:t>
            </w:r>
            <w:r>
              <w:t>[-]</w:t>
            </w:r>
          </w:p>
        </w:tc>
        <w:tc>
          <w:tcPr>
            <w:tcW w:w="1985" w:type="dxa"/>
          </w:tcPr>
          <w:p w14:paraId="0A553443" w14:textId="77777777" w:rsidR="00830CCB" w:rsidRDefault="00830CCB" w:rsidP="00112CCD">
            <w:pPr>
              <w:pStyle w:val="BPDPNormln"/>
              <w:ind w:firstLine="0"/>
              <w:jc w:val="center"/>
            </w:pPr>
            <w:r>
              <w:t>Vlastní číslo [%]</w:t>
            </w:r>
          </w:p>
        </w:tc>
      </w:tr>
      <w:tr w:rsidR="00830CCB" w14:paraId="0ED3E8AF" w14:textId="77777777" w:rsidTr="00112CCD">
        <w:trPr>
          <w:jc w:val="center"/>
        </w:trPr>
        <w:tc>
          <w:tcPr>
            <w:tcW w:w="2268" w:type="dxa"/>
          </w:tcPr>
          <w:p w14:paraId="20CCB75C" w14:textId="53278290" w:rsidR="00830CCB" w:rsidRDefault="00112CCD" w:rsidP="00830CCB">
            <w:pPr>
              <w:pStyle w:val="BPDPNormln"/>
              <w:ind w:firstLine="0"/>
              <w:jc w:val="center"/>
            </w:pPr>
            <w:r>
              <w:t>PC</w:t>
            </w:r>
            <w:r w:rsidR="00830CCB">
              <w:t>1</w:t>
            </w:r>
          </w:p>
        </w:tc>
        <w:tc>
          <w:tcPr>
            <w:tcW w:w="1985" w:type="dxa"/>
          </w:tcPr>
          <w:p w14:paraId="68A31A37" w14:textId="663105B9" w:rsidR="00830CCB" w:rsidRPr="00830CCB" w:rsidRDefault="0065749E" w:rsidP="00830CCB">
            <w:pPr>
              <w:pStyle w:val="BPDPNormln"/>
              <w:ind w:firstLine="0"/>
              <w:jc w:val="center"/>
              <w:rPr>
                <w:vertAlign w:val="superscript"/>
              </w:rPr>
            </w:pPr>
            <w:r>
              <w:t>7,946</w:t>
            </w:r>
            <w:r w:rsidR="00830CCB">
              <w:t xml:space="preserve"> </w:t>
            </w:r>
            <w:r w:rsidR="00830CCB" w:rsidRPr="00830CCB">
              <w:t>∙</w:t>
            </w:r>
            <w:r w:rsidR="00830CCB">
              <w:t xml:space="preserve"> 10</w:t>
            </w:r>
            <w:r>
              <w:rPr>
                <w:vertAlign w:val="superscript"/>
              </w:rPr>
              <w:t>6</w:t>
            </w:r>
          </w:p>
        </w:tc>
        <w:tc>
          <w:tcPr>
            <w:tcW w:w="1985" w:type="dxa"/>
          </w:tcPr>
          <w:p w14:paraId="54319FFF" w14:textId="1728F9D1" w:rsidR="00830CCB" w:rsidRDefault="0065749E" w:rsidP="00830CCB">
            <w:pPr>
              <w:pStyle w:val="BPDPNormln"/>
              <w:ind w:firstLine="0"/>
              <w:jc w:val="center"/>
            </w:pPr>
            <w:r>
              <w:t>99,89</w:t>
            </w:r>
          </w:p>
        </w:tc>
      </w:tr>
      <w:tr w:rsidR="00830CCB" w14:paraId="656820CC" w14:textId="77777777" w:rsidTr="00112CCD">
        <w:trPr>
          <w:jc w:val="center"/>
        </w:trPr>
        <w:tc>
          <w:tcPr>
            <w:tcW w:w="2268" w:type="dxa"/>
          </w:tcPr>
          <w:p w14:paraId="72923C64" w14:textId="0990C7AF" w:rsidR="00830CCB" w:rsidRDefault="00112CCD" w:rsidP="00830CCB">
            <w:pPr>
              <w:pStyle w:val="BPDPNormln"/>
              <w:ind w:firstLine="0"/>
              <w:jc w:val="center"/>
            </w:pPr>
            <w:r>
              <w:t>PC</w:t>
            </w:r>
            <w:r w:rsidR="00830CCB">
              <w:t>2</w:t>
            </w:r>
          </w:p>
        </w:tc>
        <w:tc>
          <w:tcPr>
            <w:tcW w:w="1985" w:type="dxa"/>
          </w:tcPr>
          <w:p w14:paraId="6F23B8B8" w14:textId="216B6165" w:rsidR="00830CCB" w:rsidRPr="00830CCB" w:rsidRDefault="0065749E" w:rsidP="00830CCB">
            <w:pPr>
              <w:pStyle w:val="BPDPNormln"/>
              <w:ind w:firstLine="0"/>
              <w:jc w:val="center"/>
              <w:rPr>
                <w:vertAlign w:val="superscript"/>
              </w:rPr>
            </w:pPr>
            <w:r>
              <w:t>6,824</w:t>
            </w:r>
            <w:r w:rsidR="00830CCB">
              <w:t xml:space="preserve"> </w:t>
            </w:r>
            <w:r w:rsidR="00830CCB" w:rsidRPr="00830CCB">
              <w:t>∙</w:t>
            </w:r>
            <w:r w:rsidR="00830CCB">
              <w:t xml:space="preserve"> 10</w:t>
            </w:r>
            <w:r>
              <w:rPr>
                <w:vertAlign w:val="superscript"/>
              </w:rPr>
              <w:t>3</w:t>
            </w:r>
          </w:p>
        </w:tc>
        <w:tc>
          <w:tcPr>
            <w:tcW w:w="1985" w:type="dxa"/>
          </w:tcPr>
          <w:p w14:paraId="4872565E" w14:textId="60791010" w:rsidR="00830CCB" w:rsidRDefault="0065749E" w:rsidP="00830CCB">
            <w:pPr>
              <w:pStyle w:val="BPDPNormln"/>
              <w:ind w:firstLine="0"/>
              <w:jc w:val="center"/>
            </w:pPr>
            <w:r>
              <w:t>0,086</w:t>
            </w:r>
          </w:p>
        </w:tc>
      </w:tr>
      <w:tr w:rsidR="00830CCB" w14:paraId="3C6E944E" w14:textId="77777777" w:rsidTr="00112CCD">
        <w:trPr>
          <w:jc w:val="center"/>
        </w:trPr>
        <w:tc>
          <w:tcPr>
            <w:tcW w:w="2268" w:type="dxa"/>
          </w:tcPr>
          <w:p w14:paraId="66BF2B57" w14:textId="1DCA1E77" w:rsidR="00830CCB" w:rsidRDefault="00112CCD" w:rsidP="00830CCB">
            <w:pPr>
              <w:pStyle w:val="BPDPNormln"/>
              <w:ind w:firstLine="0"/>
              <w:jc w:val="center"/>
            </w:pPr>
            <w:r>
              <w:t>PC</w:t>
            </w:r>
            <w:r w:rsidR="00830CCB">
              <w:t>3</w:t>
            </w:r>
          </w:p>
        </w:tc>
        <w:tc>
          <w:tcPr>
            <w:tcW w:w="1985" w:type="dxa"/>
          </w:tcPr>
          <w:p w14:paraId="4EEEA4C3" w14:textId="575A192B" w:rsidR="00830CCB" w:rsidRPr="00830CCB" w:rsidRDefault="0065749E" w:rsidP="00830CCB">
            <w:pPr>
              <w:pStyle w:val="BPDPNormln"/>
              <w:ind w:firstLine="0"/>
              <w:jc w:val="center"/>
              <w:rPr>
                <w:vertAlign w:val="superscript"/>
              </w:rPr>
            </w:pPr>
            <w:r>
              <w:t>1,516</w:t>
            </w:r>
            <w:r w:rsidR="00830CCB" w:rsidRPr="00830CCB">
              <w:t>∙</w:t>
            </w:r>
            <w:r w:rsidR="00830CCB">
              <w:t xml:space="preserve"> 10</w:t>
            </w:r>
            <w:r w:rsidR="00830CCB">
              <w:rPr>
                <w:vertAlign w:val="superscript"/>
              </w:rPr>
              <w:t>3</w:t>
            </w:r>
          </w:p>
        </w:tc>
        <w:tc>
          <w:tcPr>
            <w:tcW w:w="1985" w:type="dxa"/>
          </w:tcPr>
          <w:p w14:paraId="3433A5DB" w14:textId="1F6A1E6A" w:rsidR="00830CCB" w:rsidRDefault="0065749E" w:rsidP="00830CCB">
            <w:pPr>
              <w:pStyle w:val="BPDPNormln"/>
              <w:ind w:firstLine="0"/>
              <w:jc w:val="center"/>
            </w:pPr>
            <w:r>
              <w:t>0,019</w:t>
            </w:r>
          </w:p>
        </w:tc>
      </w:tr>
      <w:tr w:rsidR="00830CCB" w14:paraId="7B770BFD" w14:textId="77777777" w:rsidTr="00112CCD">
        <w:trPr>
          <w:jc w:val="center"/>
        </w:trPr>
        <w:tc>
          <w:tcPr>
            <w:tcW w:w="2268" w:type="dxa"/>
          </w:tcPr>
          <w:p w14:paraId="793C54B1" w14:textId="7F57789B" w:rsidR="00830CCB" w:rsidRDefault="00112CCD" w:rsidP="00830CCB">
            <w:pPr>
              <w:pStyle w:val="BPDPNormln"/>
              <w:ind w:firstLine="0"/>
              <w:jc w:val="center"/>
            </w:pPr>
            <w:r>
              <w:t>PC</w:t>
            </w:r>
            <w:r w:rsidR="00830CCB">
              <w:t>4</w:t>
            </w:r>
          </w:p>
        </w:tc>
        <w:tc>
          <w:tcPr>
            <w:tcW w:w="1985" w:type="dxa"/>
          </w:tcPr>
          <w:p w14:paraId="1A89FAC5" w14:textId="1FC3DB5A" w:rsidR="00830CCB" w:rsidRPr="00830CCB" w:rsidRDefault="0065749E" w:rsidP="00830CCB">
            <w:pPr>
              <w:pStyle w:val="BPDPNormln"/>
              <w:ind w:firstLine="0"/>
              <w:jc w:val="center"/>
            </w:pPr>
            <w:r>
              <w:t>9,005</w:t>
            </w:r>
            <w:r w:rsidR="00830CCB">
              <w:t xml:space="preserve"> </w:t>
            </w:r>
            <w:r w:rsidR="00830CCB" w:rsidRPr="00830CCB">
              <w:t>∙</w:t>
            </w:r>
            <w:r w:rsidR="00830CCB">
              <w:t xml:space="preserve"> 10</w:t>
            </w:r>
            <w:r>
              <w:rPr>
                <w:vertAlign w:val="superscript"/>
              </w:rPr>
              <w:t>1</w:t>
            </w:r>
          </w:p>
        </w:tc>
        <w:tc>
          <w:tcPr>
            <w:tcW w:w="1985" w:type="dxa"/>
          </w:tcPr>
          <w:p w14:paraId="3A6623C5" w14:textId="173E932F" w:rsidR="00830CCB" w:rsidRDefault="00830CCB" w:rsidP="00830CCB">
            <w:pPr>
              <w:pStyle w:val="BPDPNormln"/>
              <w:ind w:firstLine="0"/>
              <w:jc w:val="center"/>
            </w:pPr>
            <w:r>
              <w:t>0</w:t>
            </w:r>
            <w:r w:rsidR="0065749E">
              <w:t>,00</w:t>
            </w:r>
            <w:r>
              <w:t>1</w:t>
            </w:r>
          </w:p>
        </w:tc>
      </w:tr>
      <w:tr w:rsidR="0065749E" w14:paraId="7A0493ED" w14:textId="77777777" w:rsidTr="00112CCD">
        <w:trPr>
          <w:jc w:val="center"/>
        </w:trPr>
        <w:tc>
          <w:tcPr>
            <w:tcW w:w="2268" w:type="dxa"/>
          </w:tcPr>
          <w:p w14:paraId="7F6CF2E3" w14:textId="0B3701A2" w:rsidR="0065749E" w:rsidRDefault="0065749E" w:rsidP="00830CCB">
            <w:pPr>
              <w:pStyle w:val="BPDPNormln"/>
              <w:ind w:firstLine="0"/>
              <w:jc w:val="center"/>
            </w:pPr>
            <w:r>
              <w:t>PC5</w:t>
            </w:r>
          </w:p>
        </w:tc>
        <w:tc>
          <w:tcPr>
            <w:tcW w:w="1985" w:type="dxa"/>
          </w:tcPr>
          <w:p w14:paraId="11AEF57D" w14:textId="79F9A82F" w:rsidR="0065749E" w:rsidRDefault="0065749E" w:rsidP="00830CCB">
            <w:pPr>
              <w:pStyle w:val="BPDPNormln"/>
              <w:ind w:firstLine="0"/>
              <w:jc w:val="center"/>
            </w:pPr>
            <w:r>
              <w:t>9,978</w:t>
            </w:r>
          </w:p>
        </w:tc>
        <w:tc>
          <w:tcPr>
            <w:tcW w:w="1985" w:type="dxa"/>
          </w:tcPr>
          <w:p w14:paraId="000C7C2E" w14:textId="62F0E987" w:rsidR="0065749E" w:rsidRDefault="0065749E" w:rsidP="00830CCB">
            <w:pPr>
              <w:pStyle w:val="BPDPNormln"/>
              <w:ind w:firstLine="0"/>
              <w:jc w:val="center"/>
            </w:pPr>
            <w:r>
              <w:t xml:space="preserve">1,255 </w:t>
            </w:r>
            <w:r w:rsidRPr="00830CCB">
              <w:t>∙</w:t>
            </w:r>
            <w:r>
              <w:t xml:space="preserve"> 10</w:t>
            </w:r>
            <w:r w:rsidRPr="0065749E">
              <w:rPr>
                <w:vertAlign w:val="superscript"/>
              </w:rPr>
              <w:t>-4</w:t>
            </w:r>
          </w:p>
        </w:tc>
      </w:tr>
      <w:tr w:rsidR="0065749E" w14:paraId="33CCB4E9" w14:textId="77777777" w:rsidTr="00112CCD">
        <w:trPr>
          <w:jc w:val="center"/>
        </w:trPr>
        <w:tc>
          <w:tcPr>
            <w:tcW w:w="2268" w:type="dxa"/>
          </w:tcPr>
          <w:p w14:paraId="702CCCCD" w14:textId="7924D9B9" w:rsidR="0065749E" w:rsidRDefault="0065749E" w:rsidP="00830CCB">
            <w:pPr>
              <w:pStyle w:val="BPDPNormln"/>
              <w:ind w:firstLine="0"/>
              <w:jc w:val="center"/>
            </w:pPr>
            <w:r>
              <w:t>PC6</w:t>
            </w:r>
          </w:p>
        </w:tc>
        <w:tc>
          <w:tcPr>
            <w:tcW w:w="1985" w:type="dxa"/>
          </w:tcPr>
          <w:p w14:paraId="01B9D3DB" w14:textId="784C59AF" w:rsidR="0065749E" w:rsidRDefault="0065749E" w:rsidP="00830CCB">
            <w:pPr>
              <w:pStyle w:val="BPDPNormln"/>
              <w:ind w:firstLine="0"/>
              <w:jc w:val="center"/>
            </w:pPr>
            <w:r>
              <w:t>0,126</w:t>
            </w:r>
          </w:p>
        </w:tc>
        <w:tc>
          <w:tcPr>
            <w:tcW w:w="1985" w:type="dxa"/>
          </w:tcPr>
          <w:p w14:paraId="510123F1" w14:textId="30C88AF3" w:rsidR="0065749E" w:rsidRDefault="0065749E" w:rsidP="00830CCB">
            <w:pPr>
              <w:pStyle w:val="BPDPNormln"/>
              <w:ind w:firstLine="0"/>
              <w:jc w:val="center"/>
            </w:pPr>
            <w:r>
              <w:t xml:space="preserve">1,578 </w:t>
            </w:r>
            <w:r w:rsidRPr="00830CCB">
              <w:t>∙</w:t>
            </w:r>
            <w:r>
              <w:t xml:space="preserve"> 10</w:t>
            </w:r>
            <w:r w:rsidRPr="0065749E">
              <w:rPr>
                <w:vertAlign w:val="superscript"/>
              </w:rPr>
              <w:t>-6</w:t>
            </w:r>
          </w:p>
        </w:tc>
      </w:tr>
    </w:tbl>
    <w:p w14:paraId="2113D76E" w14:textId="77777777" w:rsidR="003822DC" w:rsidRDefault="003822DC" w:rsidP="00A32A93">
      <w:pPr>
        <w:pStyle w:val="BPDPNormln"/>
        <w:ind w:firstLine="0"/>
      </w:pPr>
    </w:p>
    <w:p w14:paraId="113C6DCE" w14:textId="627785E3" w:rsidR="009A5AFE" w:rsidRDefault="00112CCD" w:rsidP="00A32A93">
      <w:pPr>
        <w:pStyle w:val="BPDPNormln"/>
        <w:ind w:firstLine="0"/>
      </w:pPr>
      <w:r>
        <w:t xml:space="preserve">Vlastní čísla slouží k </w:t>
      </w:r>
      <w:r w:rsidR="00A32A93">
        <w:t>urč</w:t>
      </w:r>
      <w:r>
        <w:t>ení</w:t>
      </w:r>
      <w:r w:rsidR="00A32A93">
        <w:t xml:space="preserve"> počt</w:t>
      </w:r>
      <w:r>
        <w:t>u</w:t>
      </w:r>
      <w:r w:rsidR="00A32A93">
        <w:t xml:space="preserve"> hlavních komponent, které budou využity pro</w:t>
      </w:r>
      <w:r w:rsidR="00C40968">
        <w:t> </w:t>
      </w:r>
      <w:r w:rsidR="00A32A93">
        <w:t xml:space="preserve">interpretaci dat. </w:t>
      </w:r>
      <w:r w:rsidR="00370F04">
        <w:t>Na grafu úpatí vlastních čísel (</w:t>
      </w:r>
      <w:r w:rsidR="00370F04" w:rsidRPr="009B4965">
        <w:fldChar w:fldCharType="begin"/>
      </w:r>
      <w:r w:rsidR="00370F04" w:rsidRPr="009B4965">
        <w:instrText xml:space="preserve"> REF _Ref32695294 \h  \* MERGEFORMAT </w:instrText>
      </w:r>
      <w:r w:rsidR="00370F04" w:rsidRPr="009B4965">
        <w:fldChar w:fldCharType="separate"/>
      </w:r>
      <w:r w:rsidR="00370F04">
        <w:t>o</w:t>
      </w:r>
      <w:r w:rsidR="00370F04" w:rsidRPr="00D10357">
        <w:t xml:space="preserve">br. </w:t>
      </w:r>
      <w:r w:rsidR="00370F04" w:rsidRPr="00D10357">
        <w:rPr>
          <w:noProof/>
        </w:rPr>
        <w:t>4</w:t>
      </w:r>
      <w:r w:rsidR="00370F04" w:rsidRPr="00D10357">
        <w:t>.</w:t>
      </w:r>
      <w:r w:rsidR="00370F04" w:rsidRPr="00D10357">
        <w:rPr>
          <w:noProof/>
        </w:rPr>
        <w:t>5</w:t>
      </w:r>
      <w:r w:rsidR="00370F04" w:rsidRPr="009B4965">
        <w:fldChar w:fldCharType="end"/>
      </w:r>
      <w:r w:rsidR="00370F04">
        <w:t>)</w:t>
      </w:r>
      <w:r w:rsidR="00676EA5">
        <w:t xml:space="preserve"> je vidět</w:t>
      </w:r>
      <w:r w:rsidR="00370F04">
        <w:t xml:space="preserve">, že ke zlomu úpatí dochází po druhé hlavní komponentě PC2. </w:t>
      </w:r>
      <w:r w:rsidR="00A61C19">
        <w:t>B</w:t>
      </w:r>
      <w:r w:rsidR="004E019C">
        <w:t>u</w:t>
      </w:r>
      <w:r w:rsidR="00A61C19">
        <w:t>dou tedy využity první dvě hlavní komponenty PC1 a PC2.</w:t>
      </w:r>
    </w:p>
    <w:p w14:paraId="564D3F51" w14:textId="77777777" w:rsidR="003E0726" w:rsidRDefault="003E0726" w:rsidP="00A32A93">
      <w:pPr>
        <w:pStyle w:val="BPDPNormln"/>
        <w:ind w:firstLine="0"/>
      </w:pPr>
    </w:p>
    <w:p w14:paraId="6C82EB34" w14:textId="14158B82" w:rsidR="003E0726" w:rsidRDefault="0065749E" w:rsidP="003E0726">
      <w:pPr>
        <w:pStyle w:val="BPDPNormln"/>
        <w:keepNext/>
        <w:ind w:firstLine="0"/>
        <w:jc w:val="center"/>
      </w:pPr>
      <w:r>
        <w:rPr>
          <w:noProof/>
        </w:rPr>
        <w:lastRenderedPageBreak/>
        <w:drawing>
          <wp:inline distT="0" distB="0" distL="0" distR="0" wp14:anchorId="1995A95C" wp14:editId="1463B5DE">
            <wp:extent cx="4323559" cy="3240000"/>
            <wp:effectExtent l="0" t="0" r="1270" b="0"/>
            <wp:docPr id="23" name="Obráze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komponentni_vahy_priklad.emf"/>
                    <pic:cNvPicPr/>
                  </pic:nvPicPr>
                  <pic:blipFill>
                    <a:blip r:embed="rId25">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1D827A9C" w14:textId="0EEF7119" w:rsidR="009A5AFE" w:rsidRDefault="003E0726" w:rsidP="00370F04">
      <w:pPr>
        <w:pStyle w:val="Titulek"/>
        <w:jc w:val="center"/>
        <w:rPr>
          <w:b w:val="0"/>
        </w:rPr>
      </w:pPr>
      <w:bookmarkStart w:id="493" w:name="_Ref32695294"/>
      <w:r w:rsidRPr="003E0726">
        <w:rPr>
          <w:b w:val="0"/>
        </w:rPr>
        <w:t xml:space="preserve">Obr. </w:t>
      </w:r>
      <w:r w:rsidR="009711E9">
        <w:rPr>
          <w:b w:val="0"/>
        </w:rPr>
        <w:fldChar w:fldCharType="begin"/>
      </w:r>
      <w:r w:rsidR="009711E9">
        <w:rPr>
          <w:b w:val="0"/>
        </w:rPr>
        <w:instrText xml:space="preserve"> STYLEREF 1 \s </w:instrText>
      </w:r>
      <w:r w:rsidR="009711E9">
        <w:rPr>
          <w:b w:val="0"/>
        </w:rPr>
        <w:fldChar w:fldCharType="separate"/>
      </w:r>
      <w:r w:rsidR="009711E9">
        <w:rPr>
          <w:b w:val="0"/>
          <w:noProof/>
        </w:rPr>
        <w:t>4</w:t>
      </w:r>
      <w:r w:rsidR="009711E9">
        <w:rPr>
          <w:b w:val="0"/>
        </w:rPr>
        <w:fldChar w:fldCharType="end"/>
      </w:r>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9711E9">
        <w:rPr>
          <w:b w:val="0"/>
          <w:noProof/>
        </w:rPr>
        <w:t>7</w:t>
      </w:r>
      <w:r w:rsidR="009711E9">
        <w:rPr>
          <w:b w:val="0"/>
        </w:rPr>
        <w:fldChar w:fldCharType="end"/>
      </w:r>
      <w:bookmarkEnd w:id="493"/>
      <w:r w:rsidRPr="003E0726">
        <w:rPr>
          <w:b w:val="0"/>
        </w:rPr>
        <w:t xml:space="preserve">: </w:t>
      </w:r>
      <w:r w:rsidR="003822DC">
        <w:rPr>
          <w:b w:val="0"/>
        </w:rPr>
        <w:t>I</w:t>
      </w:r>
      <w:r w:rsidRPr="003E0726">
        <w:rPr>
          <w:b w:val="0"/>
        </w:rPr>
        <w:t>ndexový graf úpatí vlastních čísel</w:t>
      </w:r>
    </w:p>
    <w:p w14:paraId="0331E014" w14:textId="77777777" w:rsidR="00C40968" w:rsidRPr="00C40968" w:rsidRDefault="00C40968" w:rsidP="00C40968"/>
    <w:p w14:paraId="19ADA7FF" w14:textId="219B5ECD" w:rsidR="00C40968" w:rsidRDefault="00370F04" w:rsidP="00D47FF2">
      <w:pPr>
        <w:pStyle w:val="BPDPNormln"/>
        <w:ind w:firstLine="0"/>
      </w:pPr>
      <w:r>
        <w:t>Hlavní komponenty PC3</w:t>
      </w:r>
      <w:r w:rsidR="00A61C19">
        <w:t>, PC4, PC5</w:t>
      </w:r>
      <w:r>
        <w:t xml:space="preserve"> a PC</w:t>
      </w:r>
      <w:r w:rsidR="00A61C19">
        <w:t>6</w:t>
      </w:r>
      <w:r>
        <w:t xml:space="preserve"> budou zanedbány, protože </w:t>
      </w:r>
      <w:r w:rsidR="00C40968">
        <w:t>jejich popis rozložení objektů má velmi malý význam.</w:t>
      </w:r>
      <w:r w:rsidR="00D47FF2">
        <w:t xml:space="preserve"> V tabulce (</w:t>
      </w:r>
      <w:r w:rsidR="00CE1857" w:rsidRPr="00CE1857">
        <w:fldChar w:fldCharType="begin"/>
      </w:r>
      <w:r w:rsidR="00CE1857" w:rsidRPr="00CE1857">
        <w:instrText xml:space="preserve"> REF _Ref32840166 \h  \* MERGEFORMAT </w:instrText>
      </w:r>
      <w:r w:rsidR="00CE1857" w:rsidRPr="00CE1857">
        <w:fldChar w:fldCharType="separate"/>
      </w:r>
      <w:r w:rsidR="00CE1857">
        <w:t>t</w:t>
      </w:r>
      <w:r w:rsidR="00CE1857" w:rsidRPr="00CE1857">
        <w:t xml:space="preserve">ab. </w:t>
      </w:r>
      <w:r w:rsidR="00CE1857" w:rsidRPr="00CE1857">
        <w:rPr>
          <w:noProof/>
        </w:rPr>
        <w:t>4</w:t>
      </w:r>
      <w:r w:rsidR="00CE1857" w:rsidRPr="00CE1857">
        <w:t>.</w:t>
      </w:r>
      <w:r w:rsidR="00CE1857" w:rsidRPr="00CE1857">
        <w:rPr>
          <w:noProof/>
        </w:rPr>
        <w:t>3</w:t>
      </w:r>
      <w:r w:rsidR="00CE1857" w:rsidRPr="00CE1857">
        <w:fldChar w:fldCharType="end"/>
      </w:r>
      <w:r w:rsidR="00D47FF2">
        <w:t xml:space="preserve">) jsou uvedeny vypočtené </w:t>
      </w:r>
      <w:r w:rsidR="00DC4C6B">
        <w:t>vlastní vektory</w:t>
      </w:r>
      <w:r w:rsidR="00D47FF2">
        <w:t xml:space="preserve">. </w:t>
      </w:r>
      <w:r w:rsidR="00DC4C6B">
        <w:t>Hodnoty</w:t>
      </w:r>
      <w:r w:rsidR="00676EA5">
        <w:t>,</w:t>
      </w:r>
      <w:r w:rsidR="00DC4C6B">
        <w:t xml:space="preserve"> v nich obsažené</w:t>
      </w:r>
      <w:r w:rsidR="00676EA5">
        <w:t>,</w:t>
      </w:r>
      <w:r w:rsidR="00DC4C6B">
        <w:t xml:space="preserve"> jsou</w:t>
      </w:r>
      <w:r w:rsidR="00B37C07">
        <w:t xml:space="preserve"> váhy určují</w:t>
      </w:r>
      <w:r w:rsidR="00676EA5">
        <w:t>cí</w:t>
      </w:r>
      <w:r w:rsidR="00B37C07">
        <w:t xml:space="preserve"> korelaci mezi původními proměnnými a hlavními komponentami. </w:t>
      </w:r>
    </w:p>
    <w:p w14:paraId="42969C87" w14:textId="77777777" w:rsidR="00DC4C6B" w:rsidRDefault="00DC4C6B" w:rsidP="00D47FF2">
      <w:pPr>
        <w:pStyle w:val="BPDPNormln"/>
        <w:ind w:firstLine="0"/>
      </w:pPr>
    </w:p>
    <w:p w14:paraId="7A5FE3DD" w14:textId="089FF01F" w:rsidR="00CE1857" w:rsidRPr="00CE1857" w:rsidRDefault="00CE1857" w:rsidP="00CE1857">
      <w:pPr>
        <w:pStyle w:val="Titulek"/>
        <w:keepNext/>
        <w:jc w:val="center"/>
        <w:rPr>
          <w:b w:val="0"/>
        </w:rPr>
      </w:pPr>
      <w:bookmarkStart w:id="494" w:name="_Ref32840166"/>
      <w:r w:rsidRPr="00CE1857">
        <w:rPr>
          <w:b w:val="0"/>
        </w:rPr>
        <w:t xml:space="preserve">Tab. </w:t>
      </w:r>
      <w:r w:rsidR="004F61FC">
        <w:rPr>
          <w:b w:val="0"/>
        </w:rPr>
        <w:fldChar w:fldCharType="begin"/>
      </w:r>
      <w:r w:rsidR="004F61FC">
        <w:rPr>
          <w:b w:val="0"/>
        </w:rPr>
        <w:instrText xml:space="preserve"> STYLEREF 1 \s </w:instrText>
      </w:r>
      <w:r w:rsidR="004F61FC">
        <w:rPr>
          <w:b w:val="0"/>
        </w:rPr>
        <w:fldChar w:fldCharType="separate"/>
      </w:r>
      <w:r w:rsidR="004F61FC">
        <w:rPr>
          <w:b w:val="0"/>
          <w:noProof/>
        </w:rPr>
        <w:t>4</w:t>
      </w:r>
      <w:r w:rsidR="004F61FC">
        <w:rPr>
          <w:b w:val="0"/>
        </w:rPr>
        <w:fldChar w:fldCharType="end"/>
      </w:r>
      <w:r w:rsidR="004F61FC">
        <w:rPr>
          <w:b w:val="0"/>
        </w:rPr>
        <w:t>.</w:t>
      </w:r>
      <w:r w:rsidR="004F61FC">
        <w:rPr>
          <w:b w:val="0"/>
        </w:rPr>
        <w:fldChar w:fldCharType="begin"/>
      </w:r>
      <w:r w:rsidR="004F61FC">
        <w:rPr>
          <w:b w:val="0"/>
        </w:rPr>
        <w:instrText xml:space="preserve"> SEQ Tab. \* ARABIC \s 1 </w:instrText>
      </w:r>
      <w:r w:rsidR="004F61FC">
        <w:rPr>
          <w:b w:val="0"/>
        </w:rPr>
        <w:fldChar w:fldCharType="separate"/>
      </w:r>
      <w:r w:rsidR="004F61FC">
        <w:rPr>
          <w:b w:val="0"/>
          <w:noProof/>
        </w:rPr>
        <w:t>3</w:t>
      </w:r>
      <w:r w:rsidR="004F61FC">
        <w:rPr>
          <w:b w:val="0"/>
        </w:rPr>
        <w:fldChar w:fldCharType="end"/>
      </w:r>
      <w:bookmarkEnd w:id="494"/>
      <w:r w:rsidR="00D66706">
        <w:rPr>
          <w:b w:val="0"/>
        </w:rPr>
        <w:t>:</w:t>
      </w:r>
      <w:r w:rsidRPr="00CE1857">
        <w:rPr>
          <w:b w:val="0"/>
        </w:rPr>
        <w:t xml:space="preserve"> </w:t>
      </w:r>
      <w:r w:rsidR="00BB1EA0" w:rsidRPr="00430B95">
        <w:rPr>
          <w:b w:val="0"/>
        </w:rPr>
        <w:t xml:space="preserve">Tabulka </w:t>
      </w:r>
      <w:r w:rsidR="00A24C10">
        <w:rPr>
          <w:b w:val="0"/>
        </w:rPr>
        <w:t>komponentních vah</w:t>
      </w:r>
    </w:p>
    <w:tbl>
      <w:tblPr>
        <w:tblStyle w:val="Mkatabulky"/>
        <w:tblW w:w="0" w:type="auto"/>
        <w:jc w:val="center"/>
        <w:tblLook w:val="04A0" w:firstRow="1" w:lastRow="0" w:firstColumn="1" w:lastColumn="0" w:noHBand="0" w:noVBand="1"/>
      </w:tblPr>
      <w:tblGrid>
        <w:gridCol w:w="1585"/>
        <w:gridCol w:w="1500"/>
        <w:gridCol w:w="851"/>
        <w:gridCol w:w="850"/>
        <w:gridCol w:w="1418"/>
        <w:gridCol w:w="1134"/>
        <w:gridCol w:w="1381"/>
      </w:tblGrid>
      <w:tr w:rsidR="0065749E" w14:paraId="083BA84B" w14:textId="37DE9CA8" w:rsidTr="00996E79">
        <w:trPr>
          <w:jc w:val="center"/>
        </w:trPr>
        <w:tc>
          <w:tcPr>
            <w:tcW w:w="1585" w:type="dxa"/>
          </w:tcPr>
          <w:p w14:paraId="31D1E8B6" w14:textId="30BE0F80" w:rsidR="0065749E" w:rsidRDefault="0065749E" w:rsidP="00CE1857">
            <w:pPr>
              <w:pStyle w:val="BPDPNormln"/>
              <w:ind w:firstLine="0"/>
              <w:jc w:val="center"/>
            </w:pPr>
            <w:r>
              <w:t>proměnná</w:t>
            </w:r>
          </w:p>
        </w:tc>
        <w:tc>
          <w:tcPr>
            <w:tcW w:w="1500" w:type="dxa"/>
          </w:tcPr>
          <w:p w14:paraId="5CD9670E" w14:textId="13614722" w:rsidR="0065749E" w:rsidRPr="00DC4C6B" w:rsidRDefault="0065749E" w:rsidP="00CE1857">
            <w:pPr>
              <w:pStyle w:val="BPDPNormln"/>
              <w:ind w:firstLine="0"/>
              <w:jc w:val="center"/>
            </w:pPr>
            <w:r>
              <w:t>V</w:t>
            </w:r>
            <w:r>
              <w:rPr>
                <w:vertAlign w:val="subscript"/>
              </w:rPr>
              <w:t>1</w:t>
            </w:r>
          </w:p>
        </w:tc>
        <w:tc>
          <w:tcPr>
            <w:tcW w:w="851" w:type="dxa"/>
          </w:tcPr>
          <w:p w14:paraId="1B53753B" w14:textId="50CC7805" w:rsidR="0065749E" w:rsidRPr="00DC4C6B" w:rsidRDefault="0065749E" w:rsidP="00CE1857">
            <w:pPr>
              <w:pStyle w:val="BPDPNormln"/>
              <w:ind w:firstLine="0"/>
              <w:jc w:val="center"/>
              <w:rPr>
                <w:vertAlign w:val="subscript"/>
              </w:rPr>
            </w:pPr>
            <w:r>
              <w:t>V</w:t>
            </w:r>
            <w:r>
              <w:rPr>
                <w:vertAlign w:val="subscript"/>
              </w:rPr>
              <w:t>2</w:t>
            </w:r>
          </w:p>
        </w:tc>
        <w:tc>
          <w:tcPr>
            <w:tcW w:w="850" w:type="dxa"/>
          </w:tcPr>
          <w:p w14:paraId="6BC5168C" w14:textId="3842E214" w:rsidR="0065749E" w:rsidRPr="00DC4C6B" w:rsidRDefault="0065749E" w:rsidP="00CE1857">
            <w:pPr>
              <w:pStyle w:val="BPDPNormln"/>
              <w:ind w:firstLine="0"/>
              <w:jc w:val="center"/>
              <w:rPr>
                <w:vertAlign w:val="subscript"/>
              </w:rPr>
            </w:pPr>
            <w:r>
              <w:t>V</w:t>
            </w:r>
            <w:r>
              <w:rPr>
                <w:vertAlign w:val="subscript"/>
              </w:rPr>
              <w:t>3</w:t>
            </w:r>
          </w:p>
        </w:tc>
        <w:tc>
          <w:tcPr>
            <w:tcW w:w="1418" w:type="dxa"/>
          </w:tcPr>
          <w:p w14:paraId="02FEE8F5" w14:textId="14F0CEBB" w:rsidR="0065749E" w:rsidRPr="00DC4C6B" w:rsidRDefault="0065749E" w:rsidP="00CE1857">
            <w:pPr>
              <w:pStyle w:val="BPDPNormln"/>
              <w:ind w:firstLine="0"/>
              <w:jc w:val="center"/>
              <w:rPr>
                <w:vertAlign w:val="subscript"/>
              </w:rPr>
            </w:pPr>
            <w:r>
              <w:t>V</w:t>
            </w:r>
            <w:r>
              <w:rPr>
                <w:vertAlign w:val="subscript"/>
              </w:rPr>
              <w:t>4</w:t>
            </w:r>
          </w:p>
        </w:tc>
        <w:tc>
          <w:tcPr>
            <w:tcW w:w="1134" w:type="dxa"/>
          </w:tcPr>
          <w:p w14:paraId="24C0D3E2" w14:textId="1BC476FE" w:rsidR="0065749E" w:rsidRDefault="0065749E" w:rsidP="00CE1857">
            <w:pPr>
              <w:pStyle w:val="BPDPNormln"/>
              <w:ind w:firstLine="0"/>
              <w:jc w:val="center"/>
            </w:pPr>
            <w:r>
              <w:t>V</w:t>
            </w:r>
            <w:r>
              <w:rPr>
                <w:vertAlign w:val="subscript"/>
              </w:rPr>
              <w:t>5</w:t>
            </w:r>
          </w:p>
        </w:tc>
        <w:tc>
          <w:tcPr>
            <w:tcW w:w="1381" w:type="dxa"/>
          </w:tcPr>
          <w:p w14:paraId="722CB3C4" w14:textId="1CEFC8AA" w:rsidR="0065749E" w:rsidRDefault="0065749E" w:rsidP="00CE1857">
            <w:pPr>
              <w:pStyle w:val="BPDPNormln"/>
              <w:ind w:firstLine="0"/>
              <w:jc w:val="center"/>
            </w:pPr>
            <w:r>
              <w:t>V</w:t>
            </w:r>
            <w:r>
              <w:rPr>
                <w:vertAlign w:val="subscript"/>
              </w:rPr>
              <w:t>6</w:t>
            </w:r>
          </w:p>
        </w:tc>
      </w:tr>
      <w:tr w:rsidR="0065749E" w14:paraId="7CF67EF0" w14:textId="37F96522" w:rsidTr="00996E79">
        <w:trPr>
          <w:jc w:val="center"/>
        </w:trPr>
        <w:tc>
          <w:tcPr>
            <w:tcW w:w="1585" w:type="dxa"/>
          </w:tcPr>
          <w:p w14:paraId="73B3FBF1" w14:textId="0046D700" w:rsidR="0065749E" w:rsidRDefault="0065749E" w:rsidP="00CE1857">
            <w:pPr>
              <w:pStyle w:val="BPDPNormln"/>
              <w:ind w:firstLine="0"/>
              <w:jc w:val="center"/>
            </w:pPr>
            <w:r>
              <w:t>cena</w:t>
            </w:r>
          </w:p>
        </w:tc>
        <w:tc>
          <w:tcPr>
            <w:tcW w:w="1500" w:type="dxa"/>
          </w:tcPr>
          <w:p w14:paraId="5AD5544F" w14:textId="484FEA1F" w:rsidR="0065749E" w:rsidRDefault="0065749E" w:rsidP="00CE1857">
            <w:pPr>
              <w:pStyle w:val="BPDPNormln"/>
              <w:ind w:firstLine="0"/>
              <w:jc w:val="center"/>
            </w:pPr>
            <w:r>
              <w:t>0,1</w:t>
            </w:r>
          </w:p>
        </w:tc>
        <w:tc>
          <w:tcPr>
            <w:tcW w:w="851" w:type="dxa"/>
          </w:tcPr>
          <w:p w14:paraId="451050DC" w14:textId="452DA05C" w:rsidR="0065749E" w:rsidRDefault="0065749E" w:rsidP="00CE1857">
            <w:pPr>
              <w:pStyle w:val="BPDPNormln"/>
              <w:ind w:firstLine="0"/>
              <w:jc w:val="center"/>
            </w:pPr>
            <w:r>
              <w:t>-</w:t>
            </w:r>
            <w:r w:rsidR="00996E79">
              <w:t>0,011</w:t>
            </w:r>
          </w:p>
        </w:tc>
        <w:tc>
          <w:tcPr>
            <w:tcW w:w="850" w:type="dxa"/>
          </w:tcPr>
          <w:p w14:paraId="1DFAF2EC" w14:textId="0A4345C7" w:rsidR="0065749E" w:rsidRDefault="00996E79" w:rsidP="00CE1857">
            <w:pPr>
              <w:pStyle w:val="BPDPNormln"/>
              <w:ind w:firstLine="0"/>
              <w:jc w:val="center"/>
            </w:pPr>
            <w:r>
              <w:t>-0,002</w:t>
            </w:r>
          </w:p>
        </w:tc>
        <w:tc>
          <w:tcPr>
            <w:tcW w:w="1418" w:type="dxa"/>
          </w:tcPr>
          <w:p w14:paraId="3F4609E5" w14:textId="59A61A27" w:rsidR="0065749E" w:rsidRDefault="00996E79" w:rsidP="00CE1857">
            <w:pPr>
              <w:pStyle w:val="BPDPNormln"/>
              <w:ind w:firstLine="0"/>
              <w:jc w:val="center"/>
            </w:pPr>
            <w:r>
              <w:t xml:space="preserve">-1,841 </w:t>
            </w:r>
            <w:r w:rsidRPr="00830CCB">
              <w:t>∙</w:t>
            </w:r>
            <w:r>
              <w:t xml:space="preserve"> 10</w:t>
            </w:r>
            <w:r w:rsidRPr="00996E79">
              <w:rPr>
                <w:vertAlign w:val="superscript"/>
              </w:rPr>
              <w:t>-5</w:t>
            </w:r>
          </w:p>
        </w:tc>
        <w:tc>
          <w:tcPr>
            <w:tcW w:w="1134" w:type="dxa"/>
          </w:tcPr>
          <w:p w14:paraId="0D6F0183" w14:textId="27686236" w:rsidR="0065749E" w:rsidRDefault="00996E79" w:rsidP="00CE1857">
            <w:pPr>
              <w:pStyle w:val="BPDPNormln"/>
              <w:ind w:firstLine="0"/>
              <w:jc w:val="center"/>
            </w:pPr>
            <w:r>
              <w:t>-0,001</w:t>
            </w:r>
          </w:p>
        </w:tc>
        <w:tc>
          <w:tcPr>
            <w:tcW w:w="1381" w:type="dxa"/>
          </w:tcPr>
          <w:p w14:paraId="75A997CC" w14:textId="0E7777D4" w:rsidR="0065749E" w:rsidRDefault="00996E79" w:rsidP="00CE1857">
            <w:pPr>
              <w:pStyle w:val="BPDPNormln"/>
              <w:ind w:firstLine="0"/>
              <w:jc w:val="center"/>
            </w:pPr>
            <w:r>
              <w:t xml:space="preserve">2,077 </w:t>
            </w:r>
            <w:r w:rsidRPr="00830CCB">
              <w:t>∙</w:t>
            </w:r>
            <w:r>
              <w:t xml:space="preserve"> 10</w:t>
            </w:r>
            <w:r w:rsidRPr="00996E79">
              <w:rPr>
                <w:vertAlign w:val="superscript"/>
              </w:rPr>
              <w:t>-</w:t>
            </w:r>
            <w:r>
              <w:rPr>
                <w:vertAlign w:val="superscript"/>
              </w:rPr>
              <w:t xml:space="preserve">4 </w:t>
            </w:r>
          </w:p>
        </w:tc>
      </w:tr>
      <w:tr w:rsidR="0065749E" w14:paraId="62D4AF22" w14:textId="06317422" w:rsidTr="00996E79">
        <w:trPr>
          <w:jc w:val="center"/>
        </w:trPr>
        <w:tc>
          <w:tcPr>
            <w:tcW w:w="1585" w:type="dxa"/>
          </w:tcPr>
          <w:p w14:paraId="1770BAD8" w14:textId="3D0CE27D" w:rsidR="0065749E" w:rsidRDefault="0065749E" w:rsidP="00CE1857">
            <w:pPr>
              <w:pStyle w:val="BPDPNormln"/>
              <w:ind w:firstLine="0"/>
              <w:jc w:val="center"/>
            </w:pPr>
            <w:r>
              <w:t>citlivost</w:t>
            </w:r>
          </w:p>
        </w:tc>
        <w:tc>
          <w:tcPr>
            <w:tcW w:w="1500" w:type="dxa"/>
          </w:tcPr>
          <w:p w14:paraId="5ABCBB78" w14:textId="0B8D6F6F" w:rsidR="0065749E" w:rsidRDefault="0065749E" w:rsidP="00CE1857">
            <w:pPr>
              <w:pStyle w:val="BPDPNormln"/>
              <w:ind w:firstLine="0"/>
              <w:jc w:val="center"/>
            </w:pPr>
            <w:r>
              <w:t>0,001</w:t>
            </w:r>
          </w:p>
        </w:tc>
        <w:tc>
          <w:tcPr>
            <w:tcW w:w="851" w:type="dxa"/>
          </w:tcPr>
          <w:p w14:paraId="1570E3FB" w14:textId="19151211" w:rsidR="0065749E" w:rsidRDefault="00996E79" w:rsidP="00CE1857">
            <w:pPr>
              <w:pStyle w:val="BPDPNormln"/>
              <w:ind w:firstLine="0"/>
              <w:jc w:val="center"/>
            </w:pPr>
            <w:r>
              <w:t>-0,072</w:t>
            </w:r>
          </w:p>
        </w:tc>
        <w:tc>
          <w:tcPr>
            <w:tcW w:w="850" w:type="dxa"/>
          </w:tcPr>
          <w:p w14:paraId="26E6D18D" w14:textId="3B589EC9" w:rsidR="0065749E" w:rsidRDefault="00996E79" w:rsidP="00CE1857">
            <w:pPr>
              <w:pStyle w:val="BPDPNormln"/>
              <w:ind w:firstLine="0"/>
              <w:jc w:val="center"/>
            </w:pPr>
            <w:r>
              <w:t>0,998</w:t>
            </w:r>
          </w:p>
        </w:tc>
        <w:tc>
          <w:tcPr>
            <w:tcW w:w="1418" w:type="dxa"/>
          </w:tcPr>
          <w:p w14:paraId="0001DF00" w14:textId="11ED27F3" w:rsidR="0065749E" w:rsidRDefault="00996E79" w:rsidP="00CE1857">
            <w:pPr>
              <w:pStyle w:val="BPDPNormln"/>
              <w:ind w:firstLine="0"/>
              <w:jc w:val="center"/>
            </w:pPr>
            <w:r>
              <w:t>0,009</w:t>
            </w:r>
          </w:p>
        </w:tc>
        <w:tc>
          <w:tcPr>
            <w:tcW w:w="1134" w:type="dxa"/>
          </w:tcPr>
          <w:p w14:paraId="026D9B0C" w14:textId="75D3BD90" w:rsidR="0065749E" w:rsidRDefault="00996E79" w:rsidP="00CE1857">
            <w:pPr>
              <w:pStyle w:val="BPDPNormln"/>
              <w:ind w:firstLine="0"/>
              <w:jc w:val="center"/>
            </w:pPr>
            <w:r>
              <w:t>0,009</w:t>
            </w:r>
          </w:p>
        </w:tc>
        <w:tc>
          <w:tcPr>
            <w:tcW w:w="1381" w:type="dxa"/>
          </w:tcPr>
          <w:p w14:paraId="3240FC1E" w14:textId="2508E5DE" w:rsidR="0065749E" w:rsidRDefault="00996E79" w:rsidP="00CE1857">
            <w:pPr>
              <w:pStyle w:val="BPDPNormln"/>
              <w:ind w:firstLine="0"/>
              <w:jc w:val="center"/>
            </w:pPr>
            <w:r>
              <w:t>-0,005</w:t>
            </w:r>
          </w:p>
        </w:tc>
      </w:tr>
      <w:tr w:rsidR="0065749E" w14:paraId="58880E49" w14:textId="0214D47B" w:rsidTr="00996E79">
        <w:trPr>
          <w:jc w:val="center"/>
        </w:trPr>
        <w:tc>
          <w:tcPr>
            <w:tcW w:w="1585" w:type="dxa"/>
          </w:tcPr>
          <w:p w14:paraId="144F84AC" w14:textId="340FAE28" w:rsidR="0065749E" w:rsidRDefault="0065749E" w:rsidP="00CE1857">
            <w:pPr>
              <w:pStyle w:val="BPDPNormln"/>
              <w:ind w:firstLine="0"/>
              <w:jc w:val="center"/>
            </w:pPr>
            <w:r>
              <w:t>impedance</w:t>
            </w:r>
          </w:p>
        </w:tc>
        <w:tc>
          <w:tcPr>
            <w:tcW w:w="1500" w:type="dxa"/>
          </w:tcPr>
          <w:p w14:paraId="49A1693D" w14:textId="1FC67559" w:rsidR="0065749E" w:rsidRDefault="0065749E" w:rsidP="00CE1857">
            <w:pPr>
              <w:pStyle w:val="BPDPNormln"/>
              <w:ind w:firstLine="0"/>
              <w:jc w:val="center"/>
            </w:pPr>
            <w:r>
              <w:t xml:space="preserve">8,633 </w:t>
            </w:r>
            <w:r w:rsidRPr="00830CCB">
              <w:t>∙</w:t>
            </w:r>
            <w:r>
              <w:t xml:space="preserve"> 10</w:t>
            </w:r>
            <w:r w:rsidRPr="0065749E">
              <w:rPr>
                <w:vertAlign w:val="superscript"/>
              </w:rPr>
              <w:t>-4</w:t>
            </w:r>
          </w:p>
        </w:tc>
        <w:tc>
          <w:tcPr>
            <w:tcW w:w="851" w:type="dxa"/>
          </w:tcPr>
          <w:p w14:paraId="504F3030" w14:textId="5862DEEE" w:rsidR="0065749E" w:rsidRDefault="00996E79" w:rsidP="00CE1857">
            <w:pPr>
              <w:pStyle w:val="BPDPNormln"/>
              <w:ind w:firstLine="0"/>
              <w:jc w:val="center"/>
            </w:pPr>
            <w:r>
              <w:t>0,044</w:t>
            </w:r>
          </w:p>
        </w:tc>
        <w:tc>
          <w:tcPr>
            <w:tcW w:w="850" w:type="dxa"/>
          </w:tcPr>
          <w:p w14:paraId="08F871EA" w14:textId="0461FFFF" w:rsidR="0065749E" w:rsidRDefault="00996E79" w:rsidP="00CE1857">
            <w:pPr>
              <w:pStyle w:val="BPDPNormln"/>
              <w:ind w:firstLine="0"/>
              <w:jc w:val="center"/>
            </w:pPr>
            <w:r>
              <w:t>-0,008</w:t>
            </w:r>
          </w:p>
        </w:tc>
        <w:tc>
          <w:tcPr>
            <w:tcW w:w="1418" w:type="dxa"/>
          </w:tcPr>
          <w:p w14:paraId="3E36D4A2" w14:textId="4C8D09F4" w:rsidR="0065749E" w:rsidRDefault="00996E79" w:rsidP="00CE1857">
            <w:pPr>
              <w:pStyle w:val="BPDPNormln"/>
              <w:ind w:firstLine="0"/>
              <w:jc w:val="center"/>
            </w:pPr>
            <w:r>
              <w:t>0,928</w:t>
            </w:r>
          </w:p>
        </w:tc>
        <w:tc>
          <w:tcPr>
            <w:tcW w:w="1134" w:type="dxa"/>
          </w:tcPr>
          <w:p w14:paraId="10D3E1E2" w14:textId="647E857B" w:rsidR="0065749E" w:rsidRDefault="00996E79" w:rsidP="00CE1857">
            <w:pPr>
              <w:pStyle w:val="BPDPNormln"/>
              <w:ind w:firstLine="0"/>
              <w:jc w:val="center"/>
            </w:pPr>
            <w:r>
              <w:t>0,369</w:t>
            </w:r>
          </w:p>
        </w:tc>
        <w:tc>
          <w:tcPr>
            <w:tcW w:w="1381" w:type="dxa"/>
          </w:tcPr>
          <w:p w14:paraId="74283465" w14:textId="5DB84468" w:rsidR="0065749E" w:rsidRDefault="00996E79" w:rsidP="00CE1857">
            <w:pPr>
              <w:pStyle w:val="BPDPNormln"/>
              <w:ind w:firstLine="0"/>
              <w:jc w:val="center"/>
            </w:pPr>
            <w:r>
              <w:t>-0,029</w:t>
            </w:r>
          </w:p>
        </w:tc>
      </w:tr>
      <w:tr w:rsidR="0065749E" w14:paraId="503F9FD4" w14:textId="456EEBFF" w:rsidTr="00996E79">
        <w:trPr>
          <w:jc w:val="center"/>
        </w:trPr>
        <w:tc>
          <w:tcPr>
            <w:tcW w:w="1585" w:type="dxa"/>
          </w:tcPr>
          <w:p w14:paraId="7698F2A3" w14:textId="038F7B44" w:rsidR="0065749E" w:rsidRDefault="0065749E" w:rsidP="00CE1857">
            <w:pPr>
              <w:pStyle w:val="BPDPNormln"/>
              <w:ind w:firstLine="0"/>
              <w:jc w:val="center"/>
            </w:pPr>
            <w:r>
              <w:t>výdrž baterie</w:t>
            </w:r>
          </w:p>
        </w:tc>
        <w:tc>
          <w:tcPr>
            <w:tcW w:w="1500" w:type="dxa"/>
          </w:tcPr>
          <w:p w14:paraId="64A15B89" w14:textId="1B373DDD" w:rsidR="0065749E" w:rsidRDefault="0065749E" w:rsidP="00CE1857">
            <w:pPr>
              <w:pStyle w:val="BPDPNormln"/>
              <w:ind w:firstLine="0"/>
              <w:jc w:val="center"/>
            </w:pPr>
            <w:r>
              <w:t>0,003</w:t>
            </w:r>
          </w:p>
        </w:tc>
        <w:tc>
          <w:tcPr>
            <w:tcW w:w="851" w:type="dxa"/>
          </w:tcPr>
          <w:p w14:paraId="1D418E95" w14:textId="741B754A" w:rsidR="0065749E" w:rsidRDefault="00996E79" w:rsidP="00CE1857">
            <w:pPr>
              <w:pStyle w:val="BPDPNormln"/>
              <w:ind w:firstLine="0"/>
              <w:jc w:val="center"/>
            </w:pPr>
            <w:r>
              <w:t>0,142</w:t>
            </w:r>
          </w:p>
        </w:tc>
        <w:tc>
          <w:tcPr>
            <w:tcW w:w="850" w:type="dxa"/>
          </w:tcPr>
          <w:p w14:paraId="7707AE9C" w14:textId="2FF5EB04" w:rsidR="0065749E" w:rsidRDefault="00996E79" w:rsidP="00CE1857">
            <w:pPr>
              <w:pStyle w:val="BPDPNormln"/>
              <w:ind w:firstLine="0"/>
              <w:jc w:val="center"/>
            </w:pPr>
            <w:r>
              <w:t>0,005</w:t>
            </w:r>
          </w:p>
        </w:tc>
        <w:tc>
          <w:tcPr>
            <w:tcW w:w="1418" w:type="dxa"/>
          </w:tcPr>
          <w:p w14:paraId="7CC2979F" w14:textId="47029826" w:rsidR="0065749E" w:rsidRDefault="00996E79" w:rsidP="00CE1857">
            <w:pPr>
              <w:pStyle w:val="BPDPNormln"/>
              <w:ind w:firstLine="0"/>
              <w:jc w:val="center"/>
            </w:pPr>
            <w:r>
              <w:t>-0,372</w:t>
            </w:r>
          </w:p>
        </w:tc>
        <w:tc>
          <w:tcPr>
            <w:tcW w:w="1134" w:type="dxa"/>
          </w:tcPr>
          <w:p w14:paraId="6742F2FA" w14:textId="0FCA4A8C" w:rsidR="0065749E" w:rsidRDefault="00996E79" w:rsidP="00CE1857">
            <w:pPr>
              <w:pStyle w:val="BPDPNormln"/>
              <w:ind w:firstLine="0"/>
              <w:jc w:val="center"/>
            </w:pPr>
            <w:r>
              <w:t>0,917</w:t>
            </w:r>
          </w:p>
        </w:tc>
        <w:tc>
          <w:tcPr>
            <w:tcW w:w="1381" w:type="dxa"/>
          </w:tcPr>
          <w:p w14:paraId="4B60765E" w14:textId="31F779FD" w:rsidR="0065749E" w:rsidRDefault="00996E79" w:rsidP="00CE1857">
            <w:pPr>
              <w:pStyle w:val="BPDPNormln"/>
              <w:ind w:firstLine="0"/>
              <w:jc w:val="center"/>
            </w:pPr>
            <w:r>
              <w:t>-0,033</w:t>
            </w:r>
          </w:p>
        </w:tc>
      </w:tr>
      <w:tr w:rsidR="0065749E" w14:paraId="79E63407" w14:textId="4EA9E118" w:rsidTr="00996E79">
        <w:trPr>
          <w:jc w:val="center"/>
        </w:trPr>
        <w:tc>
          <w:tcPr>
            <w:tcW w:w="1585" w:type="dxa"/>
          </w:tcPr>
          <w:p w14:paraId="7C96EBF4" w14:textId="54435972" w:rsidR="0065749E" w:rsidRDefault="0065749E" w:rsidP="00CE1857">
            <w:pPr>
              <w:pStyle w:val="BPDPNormln"/>
              <w:ind w:firstLine="0"/>
              <w:jc w:val="center"/>
            </w:pPr>
            <w:r>
              <w:t>nabíjení</w:t>
            </w:r>
          </w:p>
        </w:tc>
        <w:tc>
          <w:tcPr>
            <w:tcW w:w="1500" w:type="dxa"/>
          </w:tcPr>
          <w:p w14:paraId="44E6F89C" w14:textId="5294B60A" w:rsidR="0065749E" w:rsidRDefault="0065749E" w:rsidP="00CE1857">
            <w:pPr>
              <w:pStyle w:val="BPDPNormln"/>
              <w:ind w:firstLine="0"/>
              <w:jc w:val="center"/>
            </w:pPr>
            <w:r>
              <w:t xml:space="preserve">-5,684 </w:t>
            </w:r>
            <w:r w:rsidRPr="00830CCB">
              <w:t>∙</w:t>
            </w:r>
            <w:r>
              <w:t xml:space="preserve"> 10</w:t>
            </w:r>
            <w:r w:rsidR="00996E79" w:rsidRPr="00996E79">
              <w:rPr>
                <w:vertAlign w:val="superscript"/>
              </w:rPr>
              <w:t>-5</w:t>
            </w:r>
          </w:p>
        </w:tc>
        <w:tc>
          <w:tcPr>
            <w:tcW w:w="851" w:type="dxa"/>
          </w:tcPr>
          <w:p w14:paraId="6BDC5402" w14:textId="326B33F3" w:rsidR="0065749E" w:rsidRDefault="00996E79" w:rsidP="00CE1857">
            <w:pPr>
              <w:pStyle w:val="BPDPNormln"/>
              <w:ind w:firstLine="0"/>
              <w:jc w:val="center"/>
            </w:pPr>
            <w:r>
              <w:t>0,009</w:t>
            </w:r>
          </w:p>
        </w:tc>
        <w:tc>
          <w:tcPr>
            <w:tcW w:w="850" w:type="dxa"/>
          </w:tcPr>
          <w:p w14:paraId="7E8FBAAC" w14:textId="73212E2F" w:rsidR="0065749E" w:rsidRDefault="00996E79" w:rsidP="00CE1857">
            <w:pPr>
              <w:pStyle w:val="BPDPNormln"/>
              <w:ind w:firstLine="0"/>
              <w:jc w:val="center"/>
            </w:pPr>
            <w:r>
              <w:t>0,005</w:t>
            </w:r>
          </w:p>
        </w:tc>
        <w:tc>
          <w:tcPr>
            <w:tcW w:w="1418" w:type="dxa"/>
          </w:tcPr>
          <w:p w14:paraId="6AF952B1" w14:textId="5AB7590C" w:rsidR="0065749E" w:rsidRDefault="00996E79" w:rsidP="00CE1857">
            <w:pPr>
              <w:pStyle w:val="BPDPNormln"/>
              <w:ind w:firstLine="0"/>
              <w:jc w:val="center"/>
            </w:pPr>
            <w:r>
              <w:t>0,015</w:t>
            </w:r>
          </w:p>
        </w:tc>
        <w:tc>
          <w:tcPr>
            <w:tcW w:w="1134" w:type="dxa"/>
          </w:tcPr>
          <w:p w14:paraId="07F95859" w14:textId="64E6E2E2" w:rsidR="0065749E" w:rsidRDefault="00996E79" w:rsidP="00CE1857">
            <w:pPr>
              <w:pStyle w:val="BPDPNormln"/>
              <w:ind w:firstLine="0"/>
              <w:jc w:val="center"/>
            </w:pPr>
            <w:r>
              <w:t>0,041</w:t>
            </w:r>
          </w:p>
        </w:tc>
        <w:tc>
          <w:tcPr>
            <w:tcW w:w="1381" w:type="dxa"/>
          </w:tcPr>
          <w:p w14:paraId="662D339A" w14:textId="35373996" w:rsidR="0065749E" w:rsidRDefault="00996E79" w:rsidP="00CE1857">
            <w:pPr>
              <w:pStyle w:val="BPDPNormln"/>
              <w:ind w:firstLine="0"/>
              <w:jc w:val="center"/>
            </w:pPr>
            <w:r>
              <w:t>0,1</w:t>
            </w:r>
          </w:p>
        </w:tc>
      </w:tr>
      <w:tr w:rsidR="0065749E" w14:paraId="35FCFFB0" w14:textId="6F218BA3" w:rsidTr="00996E79">
        <w:trPr>
          <w:jc w:val="center"/>
        </w:trPr>
        <w:tc>
          <w:tcPr>
            <w:tcW w:w="1585" w:type="dxa"/>
          </w:tcPr>
          <w:p w14:paraId="788B2EF8" w14:textId="39256DDB" w:rsidR="0065749E" w:rsidRDefault="0065749E" w:rsidP="00CE1857">
            <w:pPr>
              <w:pStyle w:val="BPDPNormln"/>
              <w:ind w:firstLine="0"/>
              <w:jc w:val="center"/>
            </w:pPr>
            <w:r>
              <w:t>hmotnost</w:t>
            </w:r>
          </w:p>
        </w:tc>
        <w:tc>
          <w:tcPr>
            <w:tcW w:w="1500" w:type="dxa"/>
          </w:tcPr>
          <w:p w14:paraId="0E95E073" w14:textId="15FC1293" w:rsidR="0065749E" w:rsidRDefault="00996E79" w:rsidP="00CE1857">
            <w:pPr>
              <w:pStyle w:val="BPDPNormln"/>
              <w:ind w:firstLine="0"/>
              <w:jc w:val="center"/>
            </w:pPr>
            <w:r>
              <w:t>0,011</w:t>
            </w:r>
          </w:p>
        </w:tc>
        <w:tc>
          <w:tcPr>
            <w:tcW w:w="851" w:type="dxa"/>
          </w:tcPr>
          <w:p w14:paraId="26D05519" w14:textId="4DFD23BD" w:rsidR="0065749E" w:rsidRDefault="00996E79" w:rsidP="00CE1857">
            <w:pPr>
              <w:pStyle w:val="BPDPNormln"/>
              <w:ind w:firstLine="0"/>
              <w:jc w:val="center"/>
            </w:pPr>
            <w:r>
              <w:t>0,986</w:t>
            </w:r>
          </w:p>
        </w:tc>
        <w:tc>
          <w:tcPr>
            <w:tcW w:w="850" w:type="dxa"/>
          </w:tcPr>
          <w:p w14:paraId="215D7833" w14:textId="4A19FF13" w:rsidR="0065749E" w:rsidRDefault="00996E79" w:rsidP="00CE1857">
            <w:pPr>
              <w:pStyle w:val="BPDPNormln"/>
              <w:ind w:firstLine="0"/>
              <w:jc w:val="center"/>
            </w:pPr>
            <w:r>
              <w:t>0,072</w:t>
            </w:r>
          </w:p>
        </w:tc>
        <w:tc>
          <w:tcPr>
            <w:tcW w:w="1418" w:type="dxa"/>
          </w:tcPr>
          <w:p w14:paraId="19D90762" w14:textId="27098A9D" w:rsidR="0065749E" w:rsidRDefault="00996E79" w:rsidP="00CE1857">
            <w:pPr>
              <w:pStyle w:val="BPDPNormln"/>
              <w:ind w:firstLine="0"/>
              <w:jc w:val="center"/>
            </w:pPr>
            <w:r>
              <w:t>0,013</w:t>
            </w:r>
          </w:p>
        </w:tc>
        <w:tc>
          <w:tcPr>
            <w:tcW w:w="1134" w:type="dxa"/>
          </w:tcPr>
          <w:p w14:paraId="51115B3E" w14:textId="59E26C37" w:rsidR="0065749E" w:rsidRDefault="00996E79" w:rsidP="00CE1857">
            <w:pPr>
              <w:pStyle w:val="BPDPNormln"/>
              <w:ind w:firstLine="0"/>
              <w:jc w:val="center"/>
            </w:pPr>
            <w:r>
              <w:t>-0,148</w:t>
            </w:r>
          </w:p>
        </w:tc>
        <w:tc>
          <w:tcPr>
            <w:tcW w:w="1381" w:type="dxa"/>
          </w:tcPr>
          <w:p w14:paraId="74F6CD3E" w14:textId="5A7925A8" w:rsidR="0065749E" w:rsidRDefault="00996E79" w:rsidP="00CE1857">
            <w:pPr>
              <w:pStyle w:val="BPDPNormln"/>
              <w:ind w:firstLine="0"/>
              <w:jc w:val="center"/>
            </w:pPr>
            <w:r>
              <w:t>-0,003</w:t>
            </w:r>
          </w:p>
        </w:tc>
      </w:tr>
    </w:tbl>
    <w:p w14:paraId="51CFEE3C" w14:textId="77777777" w:rsidR="00D47FF2" w:rsidRPr="00C40968" w:rsidRDefault="00D47FF2" w:rsidP="00D47FF2">
      <w:pPr>
        <w:pStyle w:val="BPDPNormln"/>
        <w:ind w:firstLine="0"/>
      </w:pPr>
    </w:p>
    <w:p w14:paraId="7F73051F" w14:textId="1B2E4051" w:rsidR="009A5AFE" w:rsidRDefault="009A5AFE" w:rsidP="00B37C07">
      <w:pPr>
        <w:pStyle w:val="BPDPNormln"/>
        <w:ind w:firstLine="0"/>
      </w:pPr>
    </w:p>
    <w:p w14:paraId="27D94F1E" w14:textId="6C831118" w:rsidR="00430B95" w:rsidRDefault="00DC4C6B" w:rsidP="00B37C07">
      <w:pPr>
        <w:pStyle w:val="BPDPNormln"/>
        <w:ind w:firstLine="0"/>
      </w:pPr>
      <w:r>
        <w:t>V další tabulce (</w:t>
      </w:r>
      <w:r w:rsidRPr="00430B95">
        <w:fldChar w:fldCharType="begin"/>
      </w:r>
      <w:r w:rsidRPr="00430B95">
        <w:instrText xml:space="preserve"> REF _Ref32842516 \h  \* MERGEFORMAT </w:instrText>
      </w:r>
      <w:r w:rsidRPr="00430B95">
        <w:fldChar w:fldCharType="separate"/>
      </w:r>
      <w:r>
        <w:t>t</w:t>
      </w:r>
      <w:r w:rsidRPr="00430B95">
        <w:t xml:space="preserve">ab. </w:t>
      </w:r>
      <w:r w:rsidRPr="00430B95">
        <w:rPr>
          <w:noProof/>
        </w:rPr>
        <w:t>4</w:t>
      </w:r>
      <w:r w:rsidRPr="00430B95">
        <w:t>.</w:t>
      </w:r>
      <w:r w:rsidRPr="00430B95">
        <w:rPr>
          <w:noProof/>
        </w:rPr>
        <w:t>4</w:t>
      </w:r>
      <w:r w:rsidRPr="00430B95">
        <w:fldChar w:fldCharType="end"/>
      </w:r>
      <w:r>
        <w:t xml:space="preserve">) </w:t>
      </w:r>
      <w:r w:rsidR="00B37C07">
        <w:t xml:space="preserve">jsou hodnoty koeficientů hlavních </w:t>
      </w:r>
      <w:proofErr w:type="gramStart"/>
      <w:r w:rsidR="00B37C07">
        <w:t>komponent</w:t>
      </w:r>
      <w:r w:rsidR="00676EA5">
        <w:t>,</w:t>
      </w:r>
      <w:proofErr w:type="gramEnd"/>
      <w:r w:rsidR="00676EA5">
        <w:t xml:space="preserve"> n</w:t>
      </w:r>
      <w:r>
        <w:t xml:space="preserve">eboli komponentní skóre jednotlivých </w:t>
      </w:r>
      <w:r w:rsidR="00A61C19">
        <w:t>typů s</w:t>
      </w:r>
      <w:r w:rsidR="009E3C23">
        <w:t>l</w:t>
      </w:r>
      <w:r w:rsidR="00A61C19">
        <w:t>uchátek</w:t>
      </w:r>
      <w:r>
        <w:t xml:space="preserve">. </w:t>
      </w:r>
    </w:p>
    <w:p w14:paraId="2D24C715" w14:textId="77777777" w:rsidR="00430B95" w:rsidRDefault="00430B95" w:rsidP="00B37C07">
      <w:pPr>
        <w:pStyle w:val="BPDPNormln"/>
        <w:ind w:firstLine="0"/>
      </w:pPr>
    </w:p>
    <w:p w14:paraId="0A652CE1" w14:textId="5014908B" w:rsidR="00430B95" w:rsidRPr="00430B95" w:rsidRDefault="00430B95" w:rsidP="00430B95">
      <w:pPr>
        <w:pStyle w:val="Titulek"/>
        <w:keepNext/>
        <w:jc w:val="center"/>
        <w:rPr>
          <w:b w:val="0"/>
        </w:rPr>
      </w:pPr>
      <w:bookmarkStart w:id="495" w:name="_Ref32842516"/>
      <w:bookmarkStart w:id="496" w:name="_Ref32846476"/>
      <w:r w:rsidRPr="00430B95">
        <w:rPr>
          <w:b w:val="0"/>
        </w:rPr>
        <w:t xml:space="preserve">Tab. </w:t>
      </w:r>
      <w:r w:rsidR="004F61FC">
        <w:rPr>
          <w:b w:val="0"/>
        </w:rPr>
        <w:fldChar w:fldCharType="begin"/>
      </w:r>
      <w:r w:rsidR="004F61FC">
        <w:rPr>
          <w:b w:val="0"/>
        </w:rPr>
        <w:instrText xml:space="preserve"> STYLEREF 1 \s </w:instrText>
      </w:r>
      <w:r w:rsidR="004F61FC">
        <w:rPr>
          <w:b w:val="0"/>
        </w:rPr>
        <w:fldChar w:fldCharType="separate"/>
      </w:r>
      <w:r w:rsidR="004F61FC">
        <w:rPr>
          <w:b w:val="0"/>
          <w:noProof/>
        </w:rPr>
        <w:t>4</w:t>
      </w:r>
      <w:r w:rsidR="004F61FC">
        <w:rPr>
          <w:b w:val="0"/>
        </w:rPr>
        <w:fldChar w:fldCharType="end"/>
      </w:r>
      <w:r w:rsidR="004F61FC">
        <w:rPr>
          <w:b w:val="0"/>
        </w:rPr>
        <w:t>.</w:t>
      </w:r>
      <w:r w:rsidR="004F61FC">
        <w:rPr>
          <w:b w:val="0"/>
        </w:rPr>
        <w:fldChar w:fldCharType="begin"/>
      </w:r>
      <w:r w:rsidR="004F61FC">
        <w:rPr>
          <w:b w:val="0"/>
        </w:rPr>
        <w:instrText xml:space="preserve"> SEQ Tab. \* ARABIC \s 1 </w:instrText>
      </w:r>
      <w:r w:rsidR="004F61FC">
        <w:rPr>
          <w:b w:val="0"/>
        </w:rPr>
        <w:fldChar w:fldCharType="separate"/>
      </w:r>
      <w:r w:rsidR="004F61FC">
        <w:rPr>
          <w:b w:val="0"/>
          <w:noProof/>
        </w:rPr>
        <w:t>4</w:t>
      </w:r>
      <w:r w:rsidR="004F61FC">
        <w:rPr>
          <w:b w:val="0"/>
        </w:rPr>
        <w:fldChar w:fldCharType="end"/>
      </w:r>
      <w:bookmarkEnd w:id="495"/>
      <w:r w:rsidR="00D66706">
        <w:rPr>
          <w:b w:val="0"/>
        </w:rPr>
        <w:t>:</w:t>
      </w:r>
      <w:r>
        <w:t xml:space="preserve"> </w:t>
      </w:r>
      <w:r w:rsidR="00BB1EA0" w:rsidRPr="00CE1857">
        <w:rPr>
          <w:b w:val="0"/>
        </w:rPr>
        <w:t xml:space="preserve">Tabulka </w:t>
      </w:r>
      <w:r w:rsidR="00A24C10">
        <w:rPr>
          <w:b w:val="0"/>
        </w:rPr>
        <w:t>komponentního skóre</w:t>
      </w:r>
      <w:bookmarkEnd w:id="496"/>
      <w:r w:rsidR="00BB1EA0" w:rsidRPr="00430B95">
        <w:rPr>
          <w:b w:val="0"/>
        </w:rPr>
        <w:t xml:space="preserve"> </w:t>
      </w:r>
    </w:p>
    <w:tbl>
      <w:tblPr>
        <w:tblW w:w="7722" w:type="dxa"/>
        <w:jc w:val="center"/>
        <w:tblCellMar>
          <w:left w:w="70" w:type="dxa"/>
          <w:right w:w="70" w:type="dxa"/>
        </w:tblCellMar>
        <w:tblLook w:val="04A0" w:firstRow="1" w:lastRow="0" w:firstColumn="1" w:lastColumn="0" w:noHBand="0" w:noVBand="1"/>
      </w:tblPr>
      <w:tblGrid>
        <w:gridCol w:w="1126"/>
        <w:gridCol w:w="2268"/>
        <w:gridCol w:w="794"/>
        <w:gridCol w:w="709"/>
        <w:gridCol w:w="708"/>
        <w:gridCol w:w="709"/>
        <w:gridCol w:w="699"/>
        <w:gridCol w:w="709"/>
      </w:tblGrid>
      <w:tr w:rsidR="007640D3" w:rsidRPr="00BE208D" w14:paraId="5951763F" w14:textId="77777777" w:rsidTr="007640D3">
        <w:trPr>
          <w:trHeight w:val="331"/>
          <w:jc w:val="center"/>
        </w:trPr>
        <w:tc>
          <w:tcPr>
            <w:tcW w:w="1126" w:type="dxa"/>
            <w:tcBorders>
              <w:top w:val="single" w:sz="4" w:space="0" w:color="auto"/>
              <w:left w:val="single" w:sz="4" w:space="0" w:color="auto"/>
              <w:bottom w:val="single" w:sz="4" w:space="0" w:color="auto"/>
              <w:right w:val="nil"/>
            </w:tcBorders>
          </w:tcPr>
          <w:p w14:paraId="20D38E2C" w14:textId="18D0804D" w:rsidR="007640D3" w:rsidRPr="00BE208D" w:rsidRDefault="007640D3" w:rsidP="009F3938">
            <w:pPr>
              <w:spacing w:line="240" w:lineRule="auto"/>
              <w:ind w:left="0"/>
              <w:jc w:val="center"/>
              <w:rPr>
                <w:rFonts w:ascii="Calibri" w:hAnsi="Calibri" w:cs="Calibri"/>
                <w:color w:val="000000"/>
                <w:sz w:val="22"/>
                <w:szCs w:val="22"/>
              </w:rPr>
            </w:pPr>
            <w:r>
              <w:rPr>
                <w:rFonts w:ascii="Calibri" w:hAnsi="Calibri" w:cs="Calibri"/>
                <w:color w:val="000000"/>
                <w:sz w:val="22"/>
                <w:szCs w:val="22"/>
              </w:rPr>
              <w:t>Index</w:t>
            </w:r>
          </w:p>
        </w:tc>
        <w:tc>
          <w:tcPr>
            <w:tcW w:w="2268" w:type="dxa"/>
            <w:tcBorders>
              <w:top w:val="single" w:sz="4" w:space="0" w:color="auto"/>
              <w:left w:val="single" w:sz="4" w:space="0" w:color="auto"/>
              <w:bottom w:val="single" w:sz="4" w:space="0" w:color="auto"/>
              <w:right w:val="nil"/>
            </w:tcBorders>
            <w:shd w:val="clear" w:color="auto" w:fill="auto"/>
            <w:noWrap/>
            <w:vAlign w:val="center"/>
            <w:hideMark/>
          </w:tcPr>
          <w:p w14:paraId="4A146161" w14:textId="03F9CA53" w:rsidR="007640D3" w:rsidRPr="00BE208D" w:rsidRDefault="007640D3" w:rsidP="009F3938">
            <w:pPr>
              <w:spacing w:line="240" w:lineRule="auto"/>
              <w:ind w:left="0"/>
              <w:jc w:val="center"/>
              <w:rPr>
                <w:rFonts w:ascii="Calibri" w:hAnsi="Calibri" w:cs="Calibri"/>
                <w:color w:val="000000"/>
                <w:sz w:val="22"/>
                <w:szCs w:val="22"/>
              </w:rPr>
            </w:pPr>
            <w:r w:rsidRPr="00BE208D">
              <w:rPr>
                <w:rFonts w:ascii="Calibri" w:hAnsi="Calibri" w:cs="Calibri"/>
                <w:color w:val="000000"/>
                <w:sz w:val="22"/>
                <w:szCs w:val="22"/>
              </w:rPr>
              <w:t>Sluchátka</w:t>
            </w:r>
          </w:p>
        </w:tc>
        <w:tc>
          <w:tcPr>
            <w:tcW w:w="7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AE8A5ED" w14:textId="0649B82C" w:rsidR="007640D3" w:rsidRPr="00BE208D" w:rsidRDefault="007640D3" w:rsidP="009F3938">
            <w:pPr>
              <w:spacing w:line="240" w:lineRule="auto"/>
              <w:ind w:left="0"/>
              <w:jc w:val="center"/>
              <w:rPr>
                <w:rFonts w:ascii="Calibri" w:hAnsi="Calibri" w:cs="Calibri"/>
                <w:color w:val="000000"/>
                <w:sz w:val="22"/>
                <w:szCs w:val="22"/>
              </w:rPr>
            </w:pPr>
            <w:r>
              <w:rPr>
                <w:rFonts w:ascii="Calibri" w:hAnsi="Calibri" w:cs="Calibri"/>
                <w:color w:val="000000"/>
                <w:sz w:val="22"/>
                <w:szCs w:val="22"/>
              </w:rPr>
              <w:t>PC1</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1A3226DA" w14:textId="60E8314E" w:rsidR="007640D3" w:rsidRPr="00BE208D" w:rsidRDefault="007640D3" w:rsidP="009F3938">
            <w:pPr>
              <w:spacing w:line="240" w:lineRule="auto"/>
              <w:ind w:left="0"/>
              <w:jc w:val="center"/>
              <w:rPr>
                <w:rFonts w:ascii="Calibri" w:hAnsi="Calibri" w:cs="Calibri"/>
                <w:color w:val="000000"/>
                <w:sz w:val="22"/>
                <w:szCs w:val="22"/>
              </w:rPr>
            </w:pPr>
            <w:r>
              <w:rPr>
                <w:rFonts w:ascii="Calibri" w:hAnsi="Calibri" w:cs="Calibri"/>
                <w:color w:val="000000"/>
                <w:sz w:val="22"/>
                <w:szCs w:val="22"/>
              </w:rPr>
              <w:t>PC2</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14:paraId="1109440D" w14:textId="79B54FCA" w:rsidR="007640D3" w:rsidRPr="00BE208D" w:rsidRDefault="007640D3" w:rsidP="009F3938">
            <w:pPr>
              <w:spacing w:line="240" w:lineRule="auto"/>
              <w:ind w:left="0"/>
              <w:jc w:val="center"/>
              <w:rPr>
                <w:rFonts w:ascii="Calibri" w:hAnsi="Calibri" w:cs="Calibri"/>
                <w:color w:val="000000"/>
                <w:sz w:val="22"/>
                <w:szCs w:val="22"/>
              </w:rPr>
            </w:pPr>
            <w:r>
              <w:rPr>
                <w:rFonts w:ascii="Calibri" w:hAnsi="Calibri" w:cs="Calibri"/>
                <w:color w:val="000000"/>
                <w:sz w:val="22"/>
                <w:szCs w:val="22"/>
              </w:rPr>
              <w:t>PC3</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2B846BCF" w14:textId="2CA2ED58" w:rsidR="007640D3" w:rsidRPr="00BE208D" w:rsidRDefault="007640D3" w:rsidP="009F3938">
            <w:pPr>
              <w:spacing w:line="240" w:lineRule="auto"/>
              <w:ind w:left="0"/>
              <w:jc w:val="center"/>
              <w:rPr>
                <w:rFonts w:ascii="Calibri" w:hAnsi="Calibri" w:cs="Calibri"/>
                <w:color w:val="000000"/>
                <w:sz w:val="22"/>
                <w:szCs w:val="22"/>
              </w:rPr>
            </w:pPr>
            <w:r>
              <w:rPr>
                <w:rFonts w:ascii="Calibri" w:hAnsi="Calibri" w:cs="Calibri"/>
                <w:color w:val="000000"/>
                <w:sz w:val="22"/>
                <w:szCs w:val="22"/>
              </w:rPr>
              <w:t>PC4</w:t>
            </w:r>
          </w:p>
        </w:tc>
        <w:tc>
          <w:tcPr>
            <w:tcW w:w="699" w:type="dxa"/>
            <w:tcBorders>
              <w:top w:val="single" w:sz="4" w:space="0" w:color="auto"/>
              <w:left w:val="nil"/>
              <w:bottom w:val="single" w:sz="4" w:space="0" w:color="auto"/>
              <w:right w:val="single" w:sz="4" w:space="0" w:color="auto"/>
            </w:tcBorders>
            <w:shd w:val="clear" w:color="auto" w:fill="auto"/>
            <w:noWrap/>
            <w:vAlign w:val="center"/>
            <w:hideMark/>
          </w:tcPr>
          <w:p w14:paraId="1228A9D0" w14:textId="7943A949" w:rsidR="007640D3" w:rsidRPr="00BE208D" w:rsidRDefault="007640D3" w:rsidP="009F3938">
            <w:pPr>
              <w:spacing w:line="240" w:lineRule="auto"/>
              <w:ind w:left="0"/>
              <w:jc w:val="center"/>
              <w:rPr>
                <w:rFonts w:ascii="Calibri" w:hAnsi="Calibri" w:cs="Calibri"/>
                <w:color w:val="000000"/>
                <w:sz w:val="22"/>
                <w:szCs w:val="22"/>
              </w:rPr>
            </w:pPr>
            <w:r>
              <w:rPr>
                <w:rFonts w:ascii="Calibri" w:hAnsi="Calibri" w:cs="Calibri"/>
                <w:color w:val="000000"/>
                <w:sz w:val="22"/>
                <w:szCs w:val="22"/>
              </w:rPr>
              <w:t>PC5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3D073A39" w14:textId="3F08DA5C" w:rsidR="007640D3" w:rsidRPr="00BE208D" w:rsidRDefault="007640D3" w:rsidP="009F3938">
            <w:pPr>
              <w:spacing w:line="240" w:lineRule="auto"/>
              <w:ind w:left="0"/>
              <w:jc w:val="center"/>
              <w:rPr>
                <w:rFonts w:ascii="Calibri" w:hAnsi="Calibri" w:cs="Calibri"/>
                <w:color w:val="000000"/>
                <w:sz w:val="22"/>
                <w:szCs w:val="22"/>
              </w:rPr>
            </w:pPr>
            <w:r>
              <w:rPr>
                <w:rFonts w:ascii="Calibri" w:hAnsi="Calibri" w:cs="Calibri"/>
                <w:color w:val="000000"/>
                <w:sz w:val="22"/>
                <w:szCs w:val="22"/>
              </w:rPr>
              <w:t>PC6</w:t>
            </w:r>
          </w:p>
        </w:tc>
      </w:tr>
      <w:tr w:rsidR="007640D3" w:rsidRPr="00BE208D" w14:paraId="1650AF9D"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390A7CD2" w14:textId="11D6D547"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1</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50CA4CB4" w14:textId="6F01F46A" w:rsidR="007640D3" w:rsidRPr="00BE208D" w:rsidRDefault="007640D3" w:rsidP="007640D3">
            <w:pPr>
              <w:spacing w:line="240" w:lineRule="auto"/>
              <w:ind w:left="0"/>
              <w:rPr>
                <w:rFonts w:ascii="Calibri" w:hAnsi="Calibri" w:cs="Calibri"/>
                <w:color w:val="000000"/>
                <w:sz w:val="22"/>
                <w:szCs w:val="22"/>
              </w:rPr>
            </w:pPr>
            <w:r w:rsidRPr="00BE208D">
              <w:rPr>
                <w:rFonts w:ascii="Calibri" w:hAnsi="Calibri" w:cs="Calibri"/>
                <w:color w:val="000000"/>
                <w:sz w:val="22"/>
                <w:szCs w:val="22"/>
              </w:rPr>
              <w:t>Sony WH-1000XM3</w:t>
            </w:r>
          </w:p>
        </w:tc>
        <w:tc>
          <w:tcPr>
            <w:tcW w:w="794" w:type="dxa"/>
            <w:tcBorders>
              <w:top w:val="single" w:sz="4" w:space="0" w:color="auto"/>
              <w:left w:val="nil"/>
              <w:bottom w:val="single" w:sz="4" w:space="0" w:color="auto"/>
              <w:right w:val="single" w:sz="4" w:space="0" w:color="auto"/>
            </w:tcBorders>
            <w:shd w:val="clear" w:color="auto" w:fill="auto"/>
            <w:noWrap/>
            <w:vAlign w:val="center"/>
            <w:hideMark/>
          </w:tcPr>
          <w:p w14:paraId="7BED8482" w14:textId="0B6887B4" w:rsidR="007640D3" w:rsidRPr="00BE208D" w:rsidRDefault="007640D3" w:rsidP="007640D3">
            <w:pPr>
              <w:spacing w:line="240" w:lineRule="auto"/>
              <w:ind w:left="0"/>
              <w:jc w:val="center"/>
              <w:rPr>
                <w:rFonts w:ascii="Calibri" w:hAnsi="Calibri" w:cs="Calibri"/>
                <w:color w:val="000000"/>
                <w:sz w:val="22"/>
                <w:szCs w:val="22"/>
              </w:rPr>
            </w:pPr>
            <w:r w:rsidRPr="0030110B">
              <w:t>5</w:t>
            </w:r>
            <w:r>
              <w:t xml:space="preserve"> </w:t>
            </w:r>
            <w:r w:rsidRPr="0030110B">
              <w:t>415</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62015760" w14:textId="2BE82A2E" w:rsidR="007640D3" w:rsidRPr="007640D3" w:rsidRDefault="007640D3" w:rsidP="007640D3">
            <w:pPr>
              <w:spacing w:line="240" w:lineRule="auto"/>
              <w:ind w:left="0"/>
              <w:jc w:val="center"/>
            </w:pPr>
            <w:r w:rsidRPr="00CD79E2">
              <w:t>94</w:t>
            </w:r>
          </w:p>
        </w:tc>
        <w:tc>
          <w:tcPr>
            <w:tcW w:w="708" w:type="dxa"/>
            <w:tcBorders>
              <w:top w:val="single" w:sz="4" w:space="0" w:color="auto"/>
              <w:left w:val="nil"/>
              <w:bottom w:val="single" w:sz="4" w:space="0" w:color="auto"/>
              <w:right w:val="single" w:sz="4" w:space="0" w:color="auto"/>
            </w:tcBorders>
            <w:shd w:val="clear" w:color="auto" w:fill="auto"/>
            <w:noWrap/>
            <w:vAlign w:val="center"/>
            <w:hideMark/>
          </w:tcPr>
          <w:p w14:paraId="6881EA4B" w14:textId="6BBAB491" w:rsidR="007640D3" w:rsidRPr="00BE208D" w:rsidRDefault="007640D3" w:rsidP="007640D3">
            <w:pPr>
              <w:spacing w:line="240" w:lineRule="auto"/>
              <w:ind w:left="0"/>
              <w:jc w:val="center"/>
              <w:rPr>
                <w:rFonts w:ascii="Calibri" w:hAnsi="Calibri" w:cs="Calibri"/>
                <w:color w:val="000000"/>
                <w:sz w:val="22"/>
                <w:szCs w:val="22"/>
              </w:rPr>
            </w:pPr>
            <w:r w:rsidRPr="00D56FE3">
              <w:t>8</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5B063914" w14:textId="39CC9247" w:rsidR="007640D3" w:rsidRPr="00BE208D" w:rsidRDefault="007640D3" w:rsidP="007640D3">
            <w:pPr>
              <w:spacing w:line="240" w:lineRule="auto"/>
              <w:ind w:left="0"/>
              <w:jc w:val="center"/>
              <w:rPr>
                <w:rFonts w:ascii="Calibri" w:hAnsi="Calibri" w:cs="Calibri"/>
                <w:color w:val="000000"/>
                <w:sz w:val="22"/>
                <w:szCs w:val="22"/>
              </w:rPr>
            </w:pPr>
            <w:r w:rsidRPr="00333BC7">
              <w:t>10</w:t>
            </w:r>
          </w:p>
        </w:tc>
        <w:tc>
          <w:tcPr>
            <w:tcW w:w="699" w:type="dxa"/>
            <w:tcBorders>
              <w:top w:val="single" w:sz="4" w:space="0" w:color="auto"/>
              <w:left w:val="nil"/>
              <w:bottom w:val="single" w:sz="4" w:space="0" w:color="auto"/>
              <w:right w:val="single" w:sz="4" w:space="0" w:color="auto"/>
            </w:tcBorders>
            <w:shd w:val="clear" w:color="auto" w:fill="auto"/>
            <w:noWrap/>
            <w:vAlign w:val="center"/>
            <w:hideMark/>
          </w:tcPr>
          <w:p w14:paraId="18C89B72" w14:textId="138BE59F" w:rsidR="007640D3" w:rsidRPr="00BE208D" w:rsidRDefault="007640D3" w:rsidP="007640D3">
            <w:pPr>
              <w:spacing w:line="240" w:lineRule="auto"/>
              <w:ind w:left="0"/>
              <w:jc w:val="center"/>
              <w:rPr>
                <w:rFonts w:ascii="Calibri" w:hAnsi="Calibri" w:cs="Calibri"/>
                <w:color w:val="000000"/>
                <w:sz w:val="22"/>
                <w:szCs w:val="22"/>
              </w:rPr>
            </w:pPr>
            <w:r w:rsidRPr="00877FDB">
              <w:t>0,</w:t>
            </w:r>
            <w:r>
              <w:t>1</w:t>
            </w:r>
          </w:p>
        </w:tc>
        <w:tc>
          <w:tcPr>
            <w:tcW w:w="709" w:type="dxa"/>
            <w:tcBorders>
              <w:top w:val="single" w:sz="4" w:space="0" w:color="auto"/>
              <w:left w:val="nil"/>
              <w:bottom w:val="single" w:sz="4" w:space="0" w:color="auto"/>
              <w:right w:val="single" w:sz="4" w:space="0" w:color="auto"/>
            </w:tcBorders>
            <w:shd w:val="clear" w:color="auto" w:fill="auto"/>
            <w:noWrap/>
            <w:vAlign w:val="center"/>
            <w:hideMark/>
          </w:tcPr>
          <w:p w14:paraId="63001C75" w14:textId="7827E9B5" w:rsidR="007640D3" w:rsidRPr="00BE208D" w:rsidRDefault="007640D3" w:rsidP="007640D3">
            <w:pPr>
              <w:spacing w:line="240" w:lineRule="auto"/>
              <w:ind w:left="0"/>
              <w:jc w:val="center"/>
              <w:rPr>
                <w:rFonts w:ascii="Calibri" w:hAnsi="Calibri" w:cs="Calibri"/>
                <w:color w:val="000000"/>
                <w:sz w:val="22"/>
                <w:szCs w:val="22"/>
              </w:rPr>
            </w:pPr>
            <w:r>
              <w:t>0,4</w:t>
            </w:r>
          </w:p>
        </w:tc>
      </w:tr>
      <w:tr w:rsidR="007640D3" w:rsidRPr="00BE208D" w14:paraId="374FB025"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180AF614" w14:textId="79C0CD52"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2</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306DDE39" w14:textId="626356EF" w:rsidR="007640D3" w:rsidRPr="00BE208D" w:rsidRDefault="007640D3" w:rsidP="007640D3">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Marshall</w:t>
            </w:r>
            <w:proofErr w:type="spellEnd"/>
            <w:r w:rsidRPr="00BE208D">
              <w:rPr>
                <w:rFonts w:ascii="Calibri" w:hAnsi="Calibri" w:cs="Calibri"/>
                <w:color w:val="000000"/>
                <w:sz w:val="22"/>
                <w:szCs w:val="22"/>
              </w:rPr>
              <w:t xml:space="preserve"> Major III </w:t>
            </w:r>
          </w:p>
        </w:tc>
        <w:tc>
          <w:tcPr>
            <w:tcW w:w="794" w:type="dxa"/>
            <w:tcBorders>
              <w:top w:val="nil"/>
              <w:left w:val="nil"/>
              <w:bottom w:val="single" w:sz="4" w:space="0" w:color="auto"/>
              <w:right w:val="single" w:sz="4" w:space="0" w:color="auto"/>
            </w:tcBorders>
            <w:shd w:val="clear" w:color="auto" w:fill="auto"/>
            <w:noWrap/>
            <w:vAlign w:val="center"/>
            <w:hideMark/>
          </w:tcPr>
          <w:p w14:paraId="01F2EF6D" w14:textId="442AC115" w:rsidR="007640D3" w:rsidRPr="00BE208D" w:rsidRDefault="007640D3" w:rsidP="007640D3">
            <w:pPr>
              <w:spacing w:line="240" w:lineRule="auto"/>
              <w:ind w:left="0"/>
              <w:jc w:val="center"/>
              <w:rPr>
                <w:rFonts w:ascii="Calibri" w:hAnsi="Calibri" w:cs="Calibri"/>
                <w:color w:val="000000"/>
                <w:sz w:val="22"/>
                <w:szCs w:val="22"/>
              </w:rPr>
            </w:pPr>
            <w:r>
              <w:t>-</w:t>
            </w:r>
            <w:r w:rsidRPr="0030110B">
              <w:t>585</w:t>
            </w:r>
          </w:p>
        </w:tc>
        <w:tc>
          <w:tcPr>
            <w:tcW w:w="709" w:type="dxa"/>
            <w:tcBorders>
              <w:top w:val="nil"/>
              <w:left w:val="nil"/>
              <w:bottom w:val="single" w:sz="4" w:space="0" w:color="auto"/>
              <w:right w:val="single" w:sz="4" w:space="0" w:color="auto"/>
            </w:tcBorders>
            <w:shd w:val="clear" w:color="auto" w:fill="auto"/>
            <w:noWrap/>
            <w:vAlign w:val="center"/>
            <w:hideMark/>
          </w:tcPr>
          <w:p w14:paraId="5FD7DD58" w14:textId="152BFA24" w:rsidR="007640D3" w:rsidRPr="00BE208D" w:rsidRDefault="007640D3" w:rsidP="007640D3">
            <w:pPr>
              <w:spacing w:line="240" w:lineRule="auto"/>
              <w:ind w:left="0"/>
              <w:jc w:val="center"/>
              <w:rPr>
                <w:rFonts w:ascii="Calibri" w:hAnsi="Calibri" w:cs="Calibri"/>
                <w:color w:val="000000"/>
                <w:sz w:val="22"/>
                <w:szCs w:val="22"/>
              </w:rPr>
            </w:pPr>
            <w:r w:rsidRPr="00CD79E2">
              <w:t>82</w:t>
            </w:r>
          </w:p>
        </w:tc>
        <w:tc>
          <w:tcPr>
            <w:tcW w:w="708" w:type="dxa"/>
            <w:tcBorders>
              <w:top w:val="nil"/>
              <w:left w:val="nil"/>
              <w:bottom w:val="single" w:sz="4" w:space="0" w:color="auto"/>
              <w:right w:val="single" w:sz="4" w:space="0" w:color="auto"/>
            </w:tcBorders>
            <w:shd w:val="clear" w:color="auto" w:fill="auto"/>
            <w:noWrap/>
            <w:vAlign w:val="center"/>
            <w:hideMark/>
          </w:tcPr>
          <w:p w14:paraId="77537460" w14:textId="74AE0686" w:rsidR="007640D3" w:rsidRPr="00BE208D" w:rsidRDefault="007640D3" w:rsidP="007640D3">
            <w:pPr>
              <w:spacing w:line="240" w:lineRule="auto"/>
              <w:ind w:left="0"/>
              <w:jc w:val="center"/>
              <w:rPr>
                <w:rFonts w:ascii="Calibri" w:hAnsi="Calibri" w:cs="Calibri"/>
                <w:color w:val="000000"/>
                <w:sz w:val="22"/>
                <w:szCs w:val="22"/>
              </w:rPr>
            </w:pPr>
            <w:r w:rsidRPr="00D56FE3">
              <w:t>8</w:t>
            </w:r>
          </w:p>
        </w:tc>
        <w:tc>
          <w:tcPr>
            <w:tcW w:w="709" w:type="dxa"/>
            <w:tcBorders>
              <w:top w:val="nil"/>
              <w:left w:val="nil"/>
              <w:bottom w:val="single" w:sz="4" w:space="0" w:color="auto"/>
              <w:right w:val="single" w:sz="4" w:space="0" w:color="auto"/>
            </w:tcBorders>
            <w:shd w:val="clear" w:color="auto" w:fill="auto"/>
            <w:noWrap/>
            <w:vAlign w:val="center"/>
            <w:hideMark/>
          </w:tcPr>
          <w:p w14:paraId="57A47DEF" w14:textId="440661A8" w:rsidR="007640D3" w:rsidRPr="00BE208D" w:rsidRDefault="007640D3" w:rsidP="007640D3">
            <w:pPr>
              <w:spacing w:line="240" w:lineRule="auto"/>
              <w:ind w:left="0"/>
              <w:jc w:val="center"/>
              <w:rPr>
                <w:rFonts w:ascii="Calibri" w:hAnsi="Calibri" w:cs="Calibri"/>
                <w:color w:val="000000"/>
                <w:sz w:val="22"/>
                <w:szCs w:val="22"/>
              </w:rPr>
            </w:pPr>
            <w:r w:rsidRPr="00333BC7">
              <w:t>-</w:t>
            </w:r>
            <w:r>
              <w:t>2</w:t>
            </w:r>
          </w:p>
        </w:tc>
        <w:tc>
          <w:tcPr>
            <w:tcW w:w="699" w:type="dxa"/>
            <w:tcBorders>
              <w:top w:val="nil"/>
              <w:left w:val="nil"/>
              <w:bottom w:val="single" w:sz="4" w:space="0" w:color="auto"/>
              <w:right w:val="single" w:sz="4" w:space="0" w:color="auto"/>
            </w:tcBorders>
            <w:shd w:val="clear" w:color="auto" w:fill="auto"/>
            <w:noWrap/>
            <w:vAlign w:val="center"/>
            <w:hideMark/>
          </w:tcPr>
          <w:p w14:paraId="5C802BCA" w14:textId="61D390BB" w:rsidR="007640D3" w:rsidRPr="00BE208D" w:rsidRDefault="007640D3" w:rsidP="007640D3">
            <w:pPr>
              <w:spacing w:line="240" w:lineRule="auto"/>
              <w:ind w:left="0"/>
              <w:jc w:val="center"/>
              <w:rPr>
                <w:rFonts w:ascii="Calibri" w:hAnsi="Calibri" w:cs="Calibri"/>
                <w:color w:val="000000"/>
                <w:sz w:val="22"/>
                <w:szCs w:val="22"/>
              </w:rPr>
            </w:pPr>
            <w:r>
              <w:t>5</w:t>
            </w:r>
          </w:p>
        </w:tc>
        <w:tc>
          <w:tcPr>
            <w:tcW w:w="709" w:type="dxa"/>
            <w:tcBorders>
              <w:top w:val="nil"/>
              <w:left w:val="nil"/>
              <w:bottom w:val="single" w:sz="4" w:space="0" w:color="auto"/>
              <w:right w:val="single" w:sz="4" w:space="0" w:color="auto"/>
            </w:tcBorders>
            <w:shd w:val="clear" w:color="auto" w:fill="auto"/>
            <w:noWrap/>
            <w:vAlign w:val="center"/>
            <w:hideMark/>
          </w:tcPr>
          <w:p w14:paraId="3C1CC8CA" w14:textId="2E3DBDB1" w:rsidR="007640D3" w:rsidRPr="00BE208D" w:rsidRDefault="007640D3" w:rsidP="007640D3">
            <w:pPr>
              <w:spacing w:line="240" w:lineRule="auto"/>
              <w:ind w:left="0"/>
              <w:jc w:val="center"/>
              <w:rPr>
                <w:rFonts w:ascii="Calibri" w:hAnsi="Calibri" w:cs="Calibri"/>
                <w:color w:val="000000"/>
                <w:sz w:val="22"/>
                <w:szCs w:val="22"/>
              </w:rPr>
            </w:pPr>
            <w:r w:rsidRPr="00176EF8">
              <w:t>0,1</w:t>
            </w:r>
          </w:p>
        </w:tc>
      </w:tr>
      <w:tr w:rsidR="007640D3" w:rsidRPr="00BE208D" w14:paraId="615E8D69"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483CC6C7" w14:textId="7491BC65"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3</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07254F37" w14:textId="778F1C47" w:rsidR="007640D3" w:rsidRPr="00BE208D" w:rsidRDefault="007640D3" w:rsidP="007640D3">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Niceboy</w:t>
            </w:r>
            <w:proofErr w:type="spellEnd"/>
            <w:r w:rsidRPr="00BE208D">
              <w:rPr>
                <w:rFonts w:ascii="Calibri" w:hAnsi="Calibri" w:cs="Calibri"/>
                <w:color w:val="000000"/>
                <w:sz w:val="22"/>
                <w:szCs w:val="22"/>
              </w:rPr>
              <w:t xml:space="preserve"> HIVE</w:t>
            </w:r>
          </w:p>
        </w:tc>
        <w:tc>
          <w:tcPr>
            <w:tcW w:w="794" w:type="dxa"/>
            <w:tcBorders>
              <w:top w:val="nil"/>
              <w:left w:val="nil"/>
              <w:bottom w:val="single" w:sz="4" w:space="0" w:color="auto"/>
              <w:right w:val="single" w:sz="4" w:space="0" w:color="auto"/>
            </w:tcBorders>
            <w:shd w:val="clear" w:color="auto" w:fill="auto"/>
            <w:noWrap/>
            <w:vAlign w:val="center"/>
            <w:hideMark/>
          </w:tcPr>
          <w:p w14:paraId="3D5CA74E" w14:textId="1E87CAA3" w:rsidR="007640D3" w:rsidRPr="00BE208D" w:rsidRDefault="007640D3" w:rsidP="007640D3">
            <w:pPr>
              <w:spacing w:line="240" w:lineRule="auto"/>
              <w:ind w:left="0"/>
              <w:jc w:val="center"/>
              <w:rPr>
                <w:rFonts w:ascii="Calibri" w:hAnsi="Calibri" w:cs="Calibri"/>
                <w:color w:val="000000"/>
                <w:sz w:val="22"/>
                <w:szCs w:val="22"/>
              </w:rPr>
            </w:pPr>
            <w:r>
              <w:t>-</w:t>
            </w:r>
            <w:r w:rsidRPr="0030110B">
              <w:t>2</w:t>
            </w:r>
            <w:r>
              <w:t xml:space="preserve"> </w:t>
            </w:r>
            <w:r w:rsidRPr="0030110B">
              <w:t>236</w:t>
            </w:r>
          </w:p>
        </w:tc>
        <w:tc>
          <w:tcPr>
            <w:tcW w:w="709" w:type="dxa"/>
            <w:tcBorders>
              <w:top w:val="nil"/>
              <w:left w:val="nil"/>
              <w:bottom w:val="single" w:sz="4" w:space="0" w:color="auto"/>
              <w:right w:val="single" w:sz="4" w:space="0" w:color="auto"/>
            </w:tcBorders>
            <w:shd w:val="clear" w:color="auto" w:fill="auto"/>
            <w:noWrap/>
            <w:vAlign w:val="center"/>
            <w:hideMark/>
          </w:tcPr>
          <w:p w14:paraId="268B2943" w14:textId="5327EAB4" w:rsidR="007640D3" w:rsidRPr="00BE208D" w:rsidRDefault="007640D3" w:rsidP="007640D3">
            <w:pPr>
              <w:spacing w:line="240" w:lineRule="auto"/>
              <w:ind w:left="0"/>
              <w:jc w:val="center"/>
              <w:rPr>
                <w:rFonts w:ascii="Calibri" w:hAnsi="Calibri" w:cs="Calibri"/>
                <w:color w:val="000000"/>
                <w:sz w:val="22"/>
                <w:szCs w:val="22"/>
              </w:rPr>
            </w:pPr>
            <w:r w:rsidRPr="00CD79E2">
              <w:t>35</w:t>
            </w:r>
          </w:p>
        </w:tc>
        <w:tc>
          <w:tcPr>
            <w:tcW w:w="708" w:type="dxa"/>
            <w:tcBorders>
              <w:top w:val="nil"/>
              <w:left w:val="nil"/>
              <w:bottom w:val="single" w:sz="4" w:space="0" w:color="auto"/>
              <w:right w:val="single" w:sz="4" w:space="0" w:color="auto"/>
            </w:tcBorders>
            <w:shd w:val="clear" w:color="auto" w:fill="auto"/>
            <w:noWrap/>
            <w:vAlign w:val="center"/>
            <w:hideMark/>
          </w:tcPr>
          <w:p w14:paraId="43BAC595" w14:textId="2A1716FA" w:rsidR="007640D3" w:rsidRPr="00BE208D" w:rsidRDefault="007640D3" w:rsidP="007640D3">
            <w:pPr>
              <w:spacing w:line="240" w:lineRule="auto"/>
              <w:ind w:left="0"/>
              <w:jc w:val="center"/>
              <w:rPr>
                <w:rFonts w:ascii="Calibri" w:hAnsi="Calibri" w:cs="Calibri"/>
                <w:color w:val="000000"/>
                <w:sz w:val="22"/>
                <w:szCs w:val="22"/>
              </w:rPr>
            </w:pPr>
            <w:r>
              <w:t>10</w:t>
            </w:r>
          </w:p>
        </w:tc>
        <w:tc>
          <w:tcPr>
            <w:tcW w:w="709" w:type="dxa"/>
            <w:tcBorders>
              <w:top w:val="nil"/>
              <w:left w:val="nil"/>
              <w:bottom w:val="single" w:sz="4" w:space="0" w:color="auto"/>
              <w:right w:val="single" w:sz="4" w:space="0" w:color="auto"/>
            </w:tcBorders>
            <w:shd w:val="clear" w:color="auto" w:fill="auto"/>
            <w:noWrap/>
            <w:vAlign w:val="center"/>
            <w:hideMark/>
          </w:tcPr>
          <w:p w14:paraId="6F3AC196" w14:textId="1A9E5265" w:rsidR="007640D3" w:rsidRPr="00BE208D" w:rsidRDefault="007640D3" w:rsidP="007640D3">
            <w:pPr>
              <w:spacing w:line="240" w:lineRule="auto"/>
              <w:ind w:left="0"/>
              <w:jc w:val="center"/>
              <w:rPr>
                <w:rFonts w:ascii="Calibri" w:hAnsi="Calibri" w:cs="Calibri"/>
                <w:color w:val="000000"/>
                <w:sz w:val="22"/>
                <w:szCs w:val="22"/>
              </w:rPr>
            </w:pPr>
            <w:r>
              <w:t>4</w:t>
            </w:r>
          </w:p>
        </w:tc>
        <w:tc>
          <w:tcPr>
            <w:tcW w:w="699" w:type="dxa"/>
            <w:tcBorders>
              <w:top w:val="nil"/>
              <w:left w:val="nil"/>
              <w:bottom w:val="single" w:sz="4" w:space="0" w:color="auto"/>
              <w:right w:val="single" w:sz="4" w:space="0" w:color="auto"/>
            </w:tcBorders>
            <w:shd w:val="clear" w:color="auto" w:fill="auto"/>
            <w:noWrap/>
            <w:vAlign w:val="center"/>
            <w:hideMark/>
          </w:tcPr>
          <w:p w14:paraId="3C219D3D" w14:textId="58FC3045" w:rsidR="007640D3" w:rsidRPr="00BE208D" w:rsidRDefault="007640D3" w:rsidP="007640D3">
            <w:pPr>
              <w:spacing w:line="240" w:lineRule="auto"/>
              <w:ind w:left="0"/>
              <w:jc w:val="center"/>
              <w:rPr>
                <w:rFonts w:ascii="Calibri" w:hAnsi="Calibri" w:cs="Calibri"/>
                <w:color w:val="000000"/>
                <w:sz w:val="22"/>
                <w:szCs w:val="22"/>
              </w:rPr>
            </w:pPr>
            <w:r w:rsidRPr="00877FDB">
              <w:t>0</w:t>
            </w:r>
            <w:r>
              <w:t>,2</w:t>
            </w:r>
          </w:p>
        </w:tc>
        <w:tc>
          <w:tcPr>
            <w:tcW w:w="709" w:type="dxa"/>
            <w:tcBorders>
              <w:top w:val="nil"/>
              <w:left w:val="nil"/>
              <w:bottom w:val="single" w:sz="4" w:space="0" w:color="auto"/>
              <w:right w:val="single" w:sz="4" w:space="0" w:color="auto"/>
            </w:tcBorders>
            <w:shd w:val="clear" w:color="auto" w:fill="auto"/>
            <w:noWrap/>
            <w:vAlign w:val="center"/>
            <w:hideMark/>
          </w:tcPr>
          <w:p w14:paraId="709A0FD7" w14:textId="31DFB296" w:rsidR="007640D3" w:rsidRPr="00BE208D" w:rsidRDefault="007640D3" w:rsidP="007640D3">
            <w:pPr>
              <w:spacing w:line="240" w:lineRule="auto"/>
              <w:ind w:left="0"/>
              <w:jc w:val="center"/>
              <w:rPr>
                <w:rFonts w:ascii="Calibri" w:hAnsi="Calibri" w:cs="Calibri"/>
                <w:color w:val="000000"/>
                <w:sz w:val="22"/>
                <w:szCs w:val="22"/>
              </w:rPr>
            </w:pPr>
            <w:r w:rsidRPr="00176EF8">
              <w:t>0,</w:t>
            </w:r>
            <w:r>
              <w:t>1</w:t>
            </w:r>
          </w:p>
        </w:tc>
      </w:tr>
      <w:tr w:rsidR="007640D3" w:rsidRPr="00BE208D" w14:paraId="31CBFFC7"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218F3E8A" w14:textId="15F56767"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4</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0363DAFA" w14:textId="5EA2AB37" w:rsidR="007640D3" w:rsidRPr="00BE208D" w:rsidRDefault="007640D3" w:rsidP="007640D3">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Beats</w:t>
            </w:r>
            <w:proofErr w:type="spellEnd"/>
            <w:r w:rsidRPr="00BE208D">
              <w:rPr>
                <w:rFonts w:ascii="Calibri" w:hAnsi="Calibri" w:cs="Calibri"/>
                <w:color w:val="000000"/>
                <w:sz w:val="22"/>
                <w:szCs w:val="22"/>
              </w:rPr>
              <w:t xml:space="preserve"> by </w:t>
            </w:r>
            <w:proofErr w:type="spellStart"/>
            <w:r w:rsidRPr="00BE208D">
              <w:rPr>
                <w:rFonts w:ascii="Calibri" w:hAnsi="Calibri" w:cs="Calibri"/>
                <w:color w:val="000000"/>
                <w:sz w:val="22"/>
                <w:szCs w:val="22"/>
              </w:rPr>
              <w:t>Dr.Dre</w:t>
            </w:r>
            <w:proofErr w:type="spellEnd"/>
            <w:r w:rsidRPr="00BE208D">
              <w:rPr>
                <w:rFonts w:ascii="Calibri" w:hAnsi="Calibri" w:cs="Calibri"/>
                <w:color w:val="000000"/>
                <w:sz w:val="22"/>
                <w:szCs w:val="22"/>
              </w:rPr>
              <w:t xml:space="preserve"> Solo3</w:t>
            </w:r>
          </w:p>
        </w:tc>
        <w:tc>
          <w:tcPr>
            <w:tcW w:w="794" w:type="dxa"/>
            <w:tcBorders>
              <w:top w:val="nil"/>
              <w:left w:val="nil"/>
              <w:bottom w:val="single" w:sz="4" w:space="0" w:color="auto"/>
              <w:right w:val="single" w:sz="4" w:space="0" w:color="auto"/>
            </w:tcBorders>
            <w:shd w:val="clear" w:color="auto" w:fill="auto"/>
            <w:noWrap/>
            <w:vAlign w:val="center"/>
            <w:hideMark/>
          </w:tcPr>
          <w:p w14:paraId="28D45687" w14:textId="1AAA9E4E" w:rsidR="007640D3" w:rsidRPr="00BE208D" w:rsidRDefault="007640D3" w:rsidP="007640D3">
            <w:pPr>
              <w:spacing w:line="240" w:lineRule="auto"/>
              <w:ind w:left="0"/>
              <w:jc w:val="center"/>
              <w:rPr>
                <w:rFonts w:ascii="Calibri" w:hAnsi="Calibri" w:cs="Calibri"/>
                <w:color w:val="000000"/>
                <w:sz w:val="22"/>
                <w:szCs w:val="22"/>
              </w:rPr>
            </w:pPr>
            <w:r w:rsidRPr="0030110B">
              <w:t>1</w:t>
            </w:r>
            <w:r>
              <w:t xml:space="preserve"> </w:t>
            </w:r>
            <w:r w:rsidRPr="0030110B">
              <w:t>91</w:t>
            </w:r>
            <w:r>
              <w:t>5</w:t>
            </w:r>
          </w:p>
        </w:tc>
        <w:tc>
          <w:tcPr>
            <w:tcW w:w="709" w:type="dxa"/>
            <w:tcBorders>
              <w:top w:val="nil"/>
              <w:left w:val="nil"/>
              <w:bottom w:val="single" w:sz="4" w:space="0" w:color="auto"/>
              <w:right w:val="single" w:sz="4" w:space="0" w:color="auto"/>
            </w:tcBorders>
            <w:shd w:val="clear" w:color="auto" w:fill="auto"/>
            <w:noWrap/>
            <w:vAlign w:val="center"/>
            <w:hideMark/>
          </w:tcPr>
          <w:p w14:paraId="75084B3D" w14:textId="3AD56026" w:rsidR="007640D3" w:rsidRPr="00BE208D" w:rsidRDefault="007640D3" w:rsidP="007640D3">
            <w:pPr>
              <w:spacing w:line="240" w:lineRule="auto"/>
              <w:ind w:left="0"/>
              <w:jc w:val="center"/>
              <w:rPr>
                <w:rFonts w:ascii="Calibri" w:hAnsi="Calibri" w:cs="Calibri"/>
                <w:color w:val="000000"/>
                <w:sz w:val="22"/>
                <w:szCs w:val="22"/>
              </w:rPr>
            </w:pPr>
            <w:r w:rsidRPr="00CD79E2">
              <w:t>9</w:t>
            </w:r>
            <w:r>
              <w:t>2</w:t>
            </w:r>
          </w:p>
        </w:tc>
        <w:tc>
          <w:tcPr>
            <w:tcW w:w="708" w:type="dxa"/>
            <w:tcBorders>
              <w:top w:val="nil"/>
              <w:left w:val="nil"/>
              <w:bottom w:val="single" w:sz="4" w:space="0" w:color="auto"/>
              <w:right w:val="single" w:sz="4" w:space="0" w:color="auto"/>
            </w:tcBorders>
            <w:shd w:val="clear" w:color="auto" w:fill="auto"/>
            <w:noWrap/>
            <w:vAlign w:val="center"/>
            <w:hideMark/>
          </w:tcPr>
          <w:p w14:paraId="5A3B46F7" w14:textId="72CAEF6C" w:rsidR="007640D3" w:rsidRPr="00BE208D" w:rsidRDefault="007640D3" w:rsidP="007640D3">
            <w:pPr>
              <w:spacing w:line="240" w:lineRule="auto"/>
              <w:ind w:left="0"/>
              <w:jc w:val="center"/>
              <w:rPr>
                <w:rFonts w:ascii="Calibri" w:hAnsi="Calibri" w:cs="Calibri"/>
                <w:color w:val="000000"/>
                <w:sz w:val="22"/>
                <w:szCs w:val="22"/>
              </w:rPr>
            </w:pPr>
            <w:r>
              <w:t>10</w:t>
            </w:r>
          </w:p>
        </w:tc>
        <w:tc>
          <w:tcPr>
            <w:tcW w:w="709" w:type="dxa"/>
            <w:tcBorders>
              <w:top w:val="nil"/>
              <w:left w:val="nil"/>
              <w:bottom w:val="single" w:sz="4" w:space="0" w:color="auto"/>
              <w:right w:val="single" w:sz="4" w:space="0" w:color="auto"/>
            </w:tcBorders>
            <w:shd w:val="clear" w:color="auto" w:fill="auto"/>
            <w:noWrap/>
            <w:vAlign w:val="center"/>
            <w:hideMark/>
          </w:tcPr>
          <w:p w14:paraId="2F1E4979" w14:textId="23EFDA73" w:rsidR="007640D3" w:rsidRPr="00BE208D" w:rsidRDefault="007640D3" w:rsidP="007640D3">
            <w:pPr>
              <w:spacing w:line="240" w:lineRule="auto"/>
              <w:ind w:left="0"/>
              <w:jc w:val="center"/>
              <w:rPr>
                <w:rFonts w:ascii="Calibri" w:hAnsi="Calibri" w:cs="Calibri"/>
                <w:color w:val="000000"/>
                <w:sz w:val="22"/>
                <w:szCs w:val="22"/>
              </w:rPr>
            </w:pPr>
            <w:r w:rsidRPr="00333BC7">
              <w:t>-</w:t>
            </w:r>
            <w:r>
              <w:t>20</w:t>
            </w:r>
          </w:p>
        </w:tc>
        <w:tc>
          <w:tcPr>
            <w:tcW w:w="699" w:type="dxa"/>
            <w:tcBorders>
              <w:top w:val="nil"/>
              <w:left w:val="nil"/>
              <w:bottom w:val="single" w:sz="4" w:space="0" w:color="auto"/>
              <w:right w:val="single" w:sz="4" w:space="0" w:color="auto"/>
            </w:tcBorders>
            <w:shd w:val="clear" w:color="auto" w:fill="auto"/>
            <w:noWrap/>
            <w:vAlign w:val="center"/>
            <w:hideMark/>
          </w:tcPr>
          <w:p w14:paraId="37F57555" w14:textId="28C19CE1" w:rsidR="007640D3" w:rsidRPr="00BE208D" w:rsidRDefault="007640D3" w:rsidP="007640D3">
            <w:pPr>
              <w:spacing w:line="240" w:lineRule="auto"/>
              <w:ind w:left="0"/>
              <w:jc w:val="center"/>
              <w:rPr>
                <w:rFonts w:ascii="Calibri" w:hAnsi="Calibri" w:cs="Calibri"/>
                <w:color w:val="000000"/>
                <w:sz w:val="22"/>
                <w:szCs w:val="22"/>
              </w:rPr>
            </w:pPr>
            <w:r w:rsidRPr="00877FDB">
              <w:t>-</w:t>
            </w:r>
            <w:r>
              <w:t>0,04</w:t>
            </w:r>
          </w:p>
        </w:tc>
        <w:tc>
          <w:tcPr>
            <w:tcW w:w="709" w:type="dxa"/>
            <w:tcBorders>
              <w:top w:val="nil"/>
              <w:left w:val="nil"/>
              <w:bottom w:val="single" w:sz="4" w:space="0" w:color="auto"/>
              <w:right w:val="single" w:sz="4" w:space="0" w:color="auto"/>
            </w:tcBorders>
            <w:shd w:val="clear" w:color="auto" w:fill="auto"/>
            <w:noWrap/>
            <w:vAlign w:val="center"/>
            <w:hideMark/>
          </w:tcPr>
          <w:p w14:paraId="5EA31791" w14:textId="4FC7B354" w:rsidR="007640D3" w:rsidRPr="00BE208D" w:rsidRDefault="007640D3" w:rsidP="007640D3">
            <w:pPr>
              <w:spacing w:line="240" w:lineRule="auto"/>
              <w:ind w:left="0"/>
              <w:jc w:val="center"/>
              <w:rPr>
                <w:rFonts w:ascii="Calibri" w:hAnsi="Calibri" w:cs="Calibri"/>
                <w:color w:val="000000"/>
                <w:sz w:val="22"/>
                <w:szCs w:val="22"/>
              </w:rPr>
            </w:pPr>
            <w:r w:rsidRPr="00176EF8">
              <w:t>-0,</w:t>
            </w:r>
            <w:r>
              <w:t>4</w:t>
            </w:r>
          </w:p>
        </w:tc>
      </w:tr>
      <w:tr w:rsidR="007640D3" w:rsidRPr="00BE208D" w14:paraId="49D31662"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49C23C7F" w14:textId="028CA5E0"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lastRenderedPageBreak/>
              <w:t>5</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7A20308F" w14:textId="0F5EFAA5" w:rsidR="007640D3" w:rsidRPr="00BE208D" w:rsidRDefault="007640D3" w:rsidP="007640D3">
            <w:pPr>
              <w:spacing w:line="240" w:lineRule="auto"/>
              <w:ind w:left="0"/>
              <w:rPr>
                <w:rFonts w:ascii="Calibri" w:hAnsi="Calibri" w:cs="Calibri"/>
                <w:color w:val="000000"/>
                <w:sz w:val="22"/>
                <w:szCs w:val="22"/>
              </w:rPr>
            </w:pPr>
            <w:r w:rsidRPr="00BE208D">
              <w:rPr>
                <w:rFonts w:ascii="Calibri" w:hAnsi="Calibri" w:cs="Calibri"/>
                <w:color w:val="000000"/>
                <w:sz w:val="22"/>
                <w:szCs w:val="22"/>
              </w:rPr>
              <w:t>JBL Tune 500BT</w:t>
            </w:r>
          </w:p>
        </w:tc>
        <w:tc>
          <w:tcPr>
            <w:tcW w:w="794" w:type="dxa"/>
            <w:tcBorders>
              <w:top w:val="nil"/>
              <w:left w:val="nil"/>
              <w:bottom w:val="single" w:sz="4" w:space="0" w:color="auto"/>
              <w:right w:val="single" w:sz="4" w:space="0" w:color="auto"/>
            </w:tcBorders>
            <w:shd w:val="clear" w:color="auto" w:fill="auto"/>
            <w:noWrap/>
            <w:vAlign w:val="center"/>
            <w:hideMark/>
          </w:tcPr>
          <w:p w14:paraId="3FF3D1CA" w14:textId="3DF5D2F4" w:rsidR="007640D3" w:rsidRPr="00BE208D" w:rsidRDefault="007640D3" w:rsidP="007640D3">
            <w:pPr>
              <w:spacing w:line="240" w:lineRule="auto"/>
              <w:ind w:left="0"/>
              <w:jc w:val="center"/>
              <w:rPr>
                <w:rFonts w:ascii="Calibri" w:hAnsi="Calibri" w:cs="Calibri"/>
                <w:color w:val="000000"/>
                <w:sz w:val="22"/>
                <w:szCs w:val="22"/>
              </w:rPr>
            </w:pPr>
            <w:r>
              <w:t>-</w:t>
            </w:r>
            <w:r w:rsidRPr="0030110B">
              <w:t>1</w:t>
            </w:r>
            <w:r>
              <w:t xml:space="preserve"> </w:t>
            </w:r>
            <w:r w:rsidRPr="0030110B">
              <w:t>73</w:t>
            </w:r>
            <w:r>
              <w:t>6</w:t>
            </w:r>
          </w:p>
        </w:tc>
        <w:tc>
          <w:tcPr>
            <w:tcW w:w="709" w:type="dxa"/>
            <w:tcBorders>
              <w:top w:val="nil"/>
              <w:left w:val="nil"/>
              <w:bottom w:val="single" w:sz="4" w:space="0" w:color="auto"/>
              <w:right w:val="single" w:sz="4" w:space="0" w:color="auto"/>
            </w:tcBorders>
            <w:shd w:val="clear" w:color="auto" w:fill="auto"/>
            <w:noWrap/>
            <w:vAlign w:val="center"/>
            <w:hideMark/>
          </w:tcPr>
          <w:p w14:paraId="07C40555" w14:textId="26D660C8" w:rsidR="007640D3" w:rsidRPr="00BE208D" w:rsidRDefault="007640D3" w:rsidP="007640D3">
            <w:pPr>
              <w:spacing w:line="240" w:lineRule="auto"/>
              <w:ind w:left="0"/>
              <w:jc w:val="center"/>
              <w:rPr>
                <w:rFonts w:ascii="Calibri" w:hAnsi="Calibri" w:cs="Calibri"/>
                <w:color w:val="000000"/>
                <w:sz w:val="22"/>
                <w:szCs w:val="22"/>
              </w:rPr>
            </w:pPr>
            <w:r w:rsidRPr="00CD79E2">
              <w:t>75</w:t>
            </w:r>
          </w:p>
        </w:tc>
        <w:tc>
          <w:tcPr>
            <w:tcW w:w="708" w:type="dxa"/>
            <w:tcBorders>
              <w:top w:val="nil"/>
              <w:left w:val="nil"/>
              <w:bottom w:val="single" w:sz="4" w:space="0" w:color="auto"/>
              <w:right w:val="single" w:sz="4" w:space="0" w:color="auto"/>
            </w:tcBorders>
            <w:shd w:val="clear" w:color="auto" w:fill="auto"/>
            <w:noWrap/>
            <w:vAlign w:val="center"/>
            <w:hideMark/>
          </w:tcPr>
          <w:p w14:paraId="060D4448" w14:textId="6E4FFD7D" w:rsidR="007640D3" w:rsidRPr="00BE208D" w:rsidRDefault="007640D3" w:rsidP="007640D3">
            <w:pPr>
              <w:spacing w:line="240" w:lineRule="auto"/>
              <w:ind w:left="0"/>
              <w:jc w:val="center"/>
              <w:rPr>
                <w:rFonts w:ascii="Calibri" w:hAnsi="Calibri" w:cs="Calibri"/>
                <w:color w:val="000000"/>
                <w:sz w:val="22"/>
                <w:szCs w:val="22"/>
              </w:rPr>
            </w:pPr>
            <w:r w:rsidRPr="00D56FE3">
              <w:t>-64</w:t>
            </w:r>
          </w:p>
        </w:tc>
        <w:tc>
          <w:tcPr>
            <w:tcW w:w="709" w:type="dxa"/>
            <w:tcBorders>
              <w:top w:val="nil"/>
              <w:left w:val="nil"/>
              <w:bottom w:val="single" w:sz="4" w:space="0" w:color="auto"/>
              <w:right w:val="single" w:sz="4" w:space="0" w:color="auto"/>
            </w:tcBorders>
            <w:shd w:val="clear" w:color="auto" w:fill="auto"/>
            <w:noWrap/>
            <w:vAlign w:val="center"/>
            <w:hideMark/>
          </w:tcPr>
          <w:p w14:paraId="46012CB0" w14:textId="482550EE" w:rsidR="007640D3" w:rsidRPr="00BE208D" w:rsidRDefault="007640D3" w:rsidP="007640D3">
            <w:pPr>
              <w:spacing w:line="240" w:lineRule="auto"/>
              <w:ind w:left="0"/>
              <w:jc w:val="center"/>
              <w:rPr>
                <w:rFonts w:ascii="Calibri" w:hAnsi="Calibri" w:cs="Calibri"/>
                <w:color w:val="000000"/>
                <w:sz w:val="22"/>
                <w:szCs w:val="22"/>
              </w:rPr>
            </w:pPr>
            <w:r>
              <w:t>3</w:t>
            </w:r>
          </w:p>
        </w:tc>
        <w:tc>
          <w:tcPr>
            <w:tcW w:w="699" w:type="dxa"/>
            <w:tcBorders>
              <w:top w:val="nil"/>
              <w:left w:val="nil"/>
              <w:bottom w:val="single" w:sz="4" w:space="0" w:color="auto"/>
              <w:right w:val="single" w:sz="4" w:space="0" w:color="auto"/>
            </w:tcBorders>
            <w:shd w:val="clear" w:color="auto" w:fill="auto"/>
            <w:noWrap/>
            <w:vAlign w:val="center"/>
            <w:hideMark/>
          </w:tcPr>
          <w:p w14:paraId="361C2E0F" w14:textId="26AC2DC5" w:rsidR="007640D3" w:rsidRPr="00BE208D" w:rsidRDefault="007640D3" w:rsidP="007640D3">
            <w:pPr>
              <w:spacing w:line="240" w:lineRule="auto"/>
              <w:ind w:left="0"/>
              <w:jc w:val="center"/>
              <w:rPr>
                <w:rFonts w:ascii="Calibri" w:hAnsi="Calibri" w:cs="Calibri"/>
                <w:color w:val="000000"/>
                <w:sz w:val="22"/>
                <w:szCs w:val="22"/>
              </w:rPr>
            </w:pPr>
            <w:r w:rsidRPr="00877FDB">
              <w:t>-4</w:t>
            </w:r>
          </w:p>
        </w:tc>
        <w:tc>
          <w:tcPr>
            <w:tcW w:w="709" w:type="dxa"/>
            <w:tcBorders>
              <w:top w:val="nil"/>
              <w:left w:val="nil"/>
              <w:bottom w:val="single" w:sz="4" w:space="0" w:color="auto"/>
              <w:right w:val="single" w:sz="4" w:space="0" w:color="auto"/>
            </w:tcBorders>
            <w:shd w:val="clear" w:color="auto" w:fill="auto"/>
            <w:noWrap/>
            <w:vAlign w:val="center"/>
            <w:hideMark/>
          </w:tcPr>
          <w:p w14:paraId="721FD248" w14:textId="3B378CA3" w:rsidR="007640D3" w:rsidRPr="00BE208D" w:rsidRDefault="007640D3" w:rsidP="007640D3">
            <w:pPr>
              <w:spacing w:line="240" w:lineRule="auto"/>
              <w:ind w:left="0"/>
              <w:jc w:val="center"/>
              <w:rPr>
                <w:rFonts w:ascii="Calibri" w:hAnsi="Calibri" w:cs="Calibri"/>
                <w:color w:val="000000"/>
                <w:sz w:val="22"/>
                <w:szCs w:val="22"/>
              </w:rPr>
            </w:pPr>
            <w:r w:rsidRPr="00176EF8">
              <w:t>-0,2</w:t>
            </w:r>
          </w:p>
        </w:tc>
      </w:tr>
      <w:tr w:rsidR="007640D3" w:rsidRPr="00BE208D" w14:paraId="54DFC8AC"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43453526" w14:textId="68C4327A"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6</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420E7BC1" w14:textId="3B97A296" w:rsidR="007640D3" w:rsidRPr="00BE208D" w:rsidRDefault="007640D3" w:rsidP="007640D3">
            <w:pPr>
              <w:spacing w:line="240" w:lineRule="auto"/>
              <w:ind w:left="0"/>
              <w:rPr>
                <w:rFonts w:ascii="Calibri" w:hAnsi="Calibri" w:cs="Calibri"/>
                <w:color w:val="000000"/>
                <w:sz w:val="22"/>
                <w:szCs w:val="22"/>
              </w:rPr>
            </w:pPr>
            <w:r w:rsidRPr="00BE208D">
              <w:rPr>
                <w:rFonts w:ascii="Calibri" w:hAnsi="Calibri" w:cs="Calibri"/>
                <w:color w:val="000000"/>
                <w:sz w:val="22"/>
                <w:szCs w:val="22"/>
              </w:rPr>
              <w:t xml:space="preserve">Apple </w:t>
            </w:r>
            <w:proofErr w:type="spellStart"/>
            <w:r w:rsidRPr="00BE208D">
              <w:rPr>
                <w:rFonts w:ascii="Calibri" w:hAnsi="Calibri" w:cs="Calibri"/>
                <w:color w:val="000000"/>
                <w:sz w:val="22"/>
                <w:szCs w:val="22"/>
              </w:rPr>
              <w:t>AirPods</w:t>
            </w:r>
            <w:proofErr w:type="spellEnd"/>
            <w:r w:rsidRPr="00BE208D">
              <w:rPr>
                <w:rFonts w:ascii="Calibri" w:hAnsi="Calibri" w:cs="Calibri"/>
                <w:color w:val="000000"/>
                <w:sz w:val="22"/>
                <w:szCs w:val="22"/>
              </w:rPr>
              <w:t xml:space="preserve"> PRO </w:t>
            </w:r>
          </w:p>
        </w:tc>
        <w:tc>
          <w:tcPr>
            <w:tcW w:w="794" w:type="dxa"/>
            <w:tcBorders>
              <w:top w:val="nil"/>
              <w:left w:val="nil"/>
              <w:bottom w:val="single" w:sz="4" w:space="0" w:color="auto"/>
              <w:right w:val="single" w:sz="4" w:space="0" w:color="auto"/>
            </w:tcBorders>
            <w:shd w:val="clear" w:color="auto" w:fill="auto"/>
            <w:noWrap/>
            <w:vAlign w:val="center"/>
            <w:hideMark/>
          </w:tcPr>
          <w:p w14:paraId="40AE5FE6" w14:textId="31DE7330" w:rsidR="007640D3" w:rsidRPr="00BE208D" w:rsidRDefault="007640D3" w:rsidP="007640D3">
            <w:pPr>
              <w:spacing w:line="240" w:lineRule="auto"/>
              <w:ind w:left="0"/>
              <w:jc w:val="center"/>
              <w:rPr>
                <w:rFonts w:ascii="Calibri" w:hAnsi="Calibri" w:cs="Calibri"/>
                <w:color w:val="000000"/>
                <w:sz w:val="22"/>
                <w:szCs w:val="22"/>
              </w:rPr>
            </w:pPr>
            <w:r w:rsidRPr="0030110B">
              <w:t>4</w:t>
            </w:r>
            <w:r>
              <w:t xml:space="preserve"> </w:t>
            </w:r>
            <w:r w:rsidRPr="0030110B">
              <w:t>212</w:t>
            </w:r>
          </w:p>
        </w:tc>
        <w:tc>
          <w:tcPr>
            <w:tcW w:w="709" w:type="dxa"/>
            <w:tcBorders>
              <w:top w:val="nil"/>
              <w:left w:val="nil"/>
              <w:bottom w:val="single" w:sz="4" w:space="0" w:color="auto"/>
              <w:right w:val="single" w:sz="4" w:space="0" w:color="auto"/>
            </w:tcBorders>
            <w:shd w:val="clear" w:color="auto" w:fill="auto"/>
            <w:noWrap/>
            <w:vAlign w:val="center"/>
            <w:hideMark/>
          </w:tcPr>
          <w:p w14:paraId="7CA1CAA6" w14:textId="333BD06C" w:rsidR="007640D3" w:rsidRPr="00BE208D" w:rsidRDefault="007640D3" w:rsidP="007640D3">
            <w:pPr>
              <w:spacing w:line="240" w:lineRule="auto"/>
              <w:ind w:left="0"/>
              <w:jc w:val="center"/>
              <w:rPr>
                <w:rFonts w:ascii="Calibri" w:hAnsi="Calibri" w:cs="Calibri"/>
                <w:color w:val="000000"/>
                <w:sz w:val="22"/>
                <w:szCs w:val="22"/>
              </w:rPr>
            </w:pPr>
            <w:r w:rsidRPr="00CD79E2">
              <w:t>-13</w:t>
            </w:r>
            <w:r>
              <w:t>9</w:t>
            </w:r>
          </w:p>
        </w:tc>
        <w:tc>
          <w:tcPr>
            <w:tcW w:w="708" w:type="dxa"/>
            <w:tcBorders>
              <w:top w:val="nil"/>
              <w:left w:val="nil"/>
              <w:bottom w:val="single" w:sz="4" w:space="0" w:color="auto"/>
              <w:right w:val="single" w:sz="4" w:space="0" w:color="auto"/>
            </w:tcBorders>
            <w:shd w:val="clear" w:color="auto" w:fill="auto"/>
            <w:noWrap/>
            <w:vAlign w:val="center"/>
            <w:hideMark/>
          </w:tcPr>
          <w:p w14:paraId="65E8492C" w14:textId="0DBC9CF9" w:rsidR="007640D3" w:rsidRPr="00BE208D" w:rsidRDefault="007640D3" w:rsidP="007640D3">
            <w:pPr>
              <w:spacing w:line="240" w:lineRule="auto"/>
              <w:ind w:left="0"/>
              <w:jc w:val="center"/>
              <w:rPr>
                <w:rFonts w:ascii="Calibri" w:hAnsi="Calibri" w:cs="Calibri"/>
                <w:color w:val="000000"/>
                <w:sz w:val="22"/>
                <w:szCs w:val="22"/>
              </w:rPr>
            </w:pPr>
            <w:r w:rsidRPr="00D56FE3">
              <w:t>-6</w:t>
            </w:r>
          </w:p>
        </w:tc>
        <w:tc>
          <w:tcPr>
            <w:tcW w:w="709" w:type="dxa"/>
            <w:tcBorders>
              <w:top w:val="nil"/>
              <w:left w:val="nil"/>
              <w:bottom w:val="single" w:sz="4" w:space="0" w:color="auto"/>
              <w:right w:val="single" w:sz="4" w:space="0" w:color="auto"/>
            </w:tcBorders>
            <w:shd w:val="clear" w:color="auto" w:fill="auto"/>
            <w:noWrap/>
            <w:vAlign w:val="center"/>
            <w:hideMark/>
          </w:tcPr>
          <w:p w14:paraId="1B4C1B64" w14:textId="10DFDD52" w:rsidR="007640D3" w:rsidRPr="00BE208D" w:rsidRDefault="007640D3" w:rsidP="007640D3">
            <w:pPr>
              <w:spacing w:line="240" w:lineRule="auto"/>
              <w:ind w:left="0"/>
              <w:jc w:val="center"/>
              <w:rPr>
                <w:rFonts w:ascii="Calibri" w:hAnsi="Calibri" w:cs="Calibri"/>
                <w:color w:val="000000"/>
                <w:sz w:val="22"/>
                <w:szCs w:val="22"/>
              </w:rPr>
            </w:pPr>
            <w:r>
              <w:t>6</w:t>
            </w:r>
          </w:p>
        </w:tc>
        <w:tc>
          <w:tcPr>
            <w:tcW w:w="699" w:type="dxa"/>
            <w:tcBorders>
              <w:top w:val="nil"/>
              <w:left w:val="nil"/>
              <w:bottom w:val="single" w:sz="4" w:space="0" w:color="auto"/>
              <w:right w:val="single" w:sz="4" w:space="0" w:color="auto"/>
            </w:tcBorders>
            <w:shd w:val="clear" w:color="auto" w:fill="auto"/>
            <w:noWrap/>
            <w:vAlign w:val="center"/>
            <w:hideMark/>
          </w:tcPr>
          <w:p w14:paraId="51C38F36" w14:textId="3664A3BA" w:rsidR="007640D3" w:rsidRPr="00BE208D" w:rsidRDefault="007640D3" w:rsidP="007640D3">
            <w:pPr>
              <w:spacing w:line="240" w:lineRule="auto"/>
              <w:ind w:left="0"/>
              <w:jc w:val="center"/>
              <w:rPr>
                <w:rFonts w:ascii="Calibri" w:hAnsi="Calibri" w:cs="Calibri"/>
                <w:color w:val="000000"/>
                <w:sz w:val="22"/>
                <w:szCs w:val="22"/>
              </w:rPr>
            </w:pPr>
            <w:r w:rsidRPr="00877FDB">
              <w:t>1</w:t>
            </w:r>
          </w:p>
        </w:tc>
        <w:tc>
          <w:tcPr>
            <w:tcW w:w="709" w:type="dxa"/>
            <w:tcBorders>
              <w:top w:val="nil"/>
              <w:left w:val="nil"/>
              <w:bottom w:val="single" w:sz="4" w:space="0" w:color="auto"/>
              <w:right w:val="single" w:sz="4" w:space="0" w:color="auto"/>
            </w:tcBorders>
            <w:shd w:val="clear" w:color="auto" w:fill="auto"/>
            <w:noWrap/>
            <w:vAlign w:val="center"/>
            <w:hideMark/>
          </w:tcPr>
          <w:p w14:paraId="5659FA2F" w14:textId="7181EB45" w:rsidR="007640D3" w:rsidRPr="00BE208D" w:rsidRDefault="007640D3" w:rsidP="007640D3">
            <w:pPr>
              <w:spacing w:line="240" w:lineRule="auto"/>
              <w:ind w:left="0"/>
              <w:jc w:val="center"/>
              <w:rPr>
                <w:rFonts w:ascii="Calibri" w:hAnsi="Calibri" w:cs="Calibri"/>
                <w:color w:val="000000"/>
                <w:sz w:val="22"/>
                <w:szCs w:val="22"/>
              </w:rPr>
            </w:pPr>
            <w:r w:rsidRPr="00176EF8">
              <w:t>-0,</w:t>
            </w:r>
            <w:r>
              <w:t>2</w:t>
            </w:r>
          </w:p>
        </w:tc>
      </w:tr>
      <w:tr w:rsidR="007640D3" w:rsidRPr="00BE208D" w14:paraId="0C72BB6B"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27CD52AA" w14:textId="49D163B0"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7</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28224208" w14:textId="5114D8C8" w:rsidR="007640D3" w:rsidRPr="00BE208D" w:rsidRDefault="007640D3" w:rsidP="007640D3">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Niceboy</w:t>
            </w:r>
            <w:proofErr w:type="spellEnd"/>
            <w:r w:rsidRPr="00BE208D">
              <w:rPr>
                <w:rFonts w:ascii="Calibri" w:hAnsi="Calibri" w:cs="Calibri"/>
                <w:color w:val="000000"/>
                <w:sz w:val="22"/>
                <w:szCs w:val="22"/>
              </w:rPr>
              <w:t xml:space="preserve"> HIVE </w:t>
            </w:r>
            <w:proofErr w:type="spellStart"/>
            <w:r w:rsidRPr="00BE208D">
              <w:rPr>
                <w:rFonts w:ascii="Calibri" w:hAnsi="Calibri" w:cs="Calibri"/>
                <w:color w:val="000000"/>
                <w:sz w:val="22"/>
                <w:szCs w:val="22"/>
              </w:rPr>
              <w:t>Podsie</w:t>
            </w:r>
            <w:proofErr w:type="spellEnd"/>
          </w:p>
        </w:tc>
        <w:tc>
          <w:tcPr>
            <w:tcW w:w="794" w:type="dxa"/>
            <w:tcBorders>
              <w:top w:val="nil"/>
              <w:left w:val="nil"/>
              <w:bottom w:val="single" w:sz="4" w:space="0" w:color="auto"/>
              <w:right w:val="single" w:sz="4" w:space="0" w:color="auto"/>
            </w:tcBorders>
            <w:shd w:val="clear" w:color="auto" w:fill="auto"/>
            <w:noWrap/>
            <w:vAlign w:val="center"/>
            <w:hideMark/>
          </w:tcPr>
          <w:p w14:paraId="454BF4B0" w14:textId="1F87A555" w:rsidR="007640D3" w:rsidRPr="00BE208D" w:rsidRDefault="007640D3" w:rsidP="007640D3">
            <w:pPr>
              <w:spacing w:line="240" w:lineRule="auto"/>
              <w:ind w:left="0"/>
              <w:jc w:val="center"/>
              <w:rPr>
                <w:rFonts w:ascii="Calibri" w:hAnsi="Calibri" w:cs="Calibri"/>
                <w:color w:val="000000"/>
                <w:sz w:val="22"/>
                <w:szCs w:val="22"/>
              </w:rPr>
            </w:pPr>
            <w:r>
              <w:t>-</w:t>
            </w:r>
            <w:r w:rsidRPr="0030110B">
              <w:t>2</w:t>
            </w:r>
            <w:r>
              <w:t xml:space="preserve"> </w:t>
            </w:r>
            <w:r w:rsidRPr="0030110B">
              <w:t>137</w:t>
            </w:r>
          </w:p>
        </w:tc>
        <w:tc>
          <w:tcPr>
            <w:tcW w:w="709" w:type="dxa"/>
            <w:tcBorders>
              <w:top w:val="nil"/>
              <w:left w:val="nil"/>
              <w:bottom w:val="single" w:sz="4" w:space="0" w:color="auto"/>
              <w:right w:val="single" w:sz="4" w:space="0" w:color="auto"/>
            </w:tcBorders>
            <w:shd w:val="clear" w:color="auto" w:fill="auto"/>
            <w:noWrap/>
            <w:vAlign w:val="center"/>
            <w:hideMark/>
          </w:tcPr>
          <w:p w14:paraId="0DF6DE3B" w14:textId="5624E353" w:rsidR="007640D3" w:rsidRPr="00BE208D" w:rsidRDefault="007640D3" w:rsidP="007640D3">
            <w:pPr>
              <w:spacing w:line="240" w:lineRule="auto"/>
              <w:ind w:left="0"/>
              <w:jc w:val="center"/>
              <w:rPr>
                <w:rFonts w:ascii="Calibri" w:hAnsi="Calibri" w:cs="Calibri"/>
                <w:color w:val="000000"/>
                <w:sz w:val="22"/>
                <w:szCs w:val="22"/>
              </w:rPr>
            </w:pPr>
            <w:r w:rsidRPr="00CD79E2">
              <w:t>-73</w:t>
            </w:r>
          </w:p>
        </w:tc>
        <w:tc>
          <w:tcPr>
            <w:tcW w:w="708" w:type="dxa"/>
            <w:tcBorders>
              <w:top w:val="nil"/>
              <w:left w:val="nil"/>
              <w:bottom w:val="single" w:sz="4" w:space="0" w:color="auto"/>
              <w:right w:val="single" w:sz="4" w:space="0" w:color="auto"/>
            </w:tcBorders>
            <w:shd w:val="clear" w:color="auto" w:fill="auto"/>
            <w:noWrap/>
            <w:vAlign w:val="center"/>
            <w:hideMark/>
          </w:tcPr>
          <w:p w14:paraId="52B82C30" w14:textId="17DEB9FA" w:rsidR="007640D3" w:rsidRPr="00BE208D" w:rsidRDefault="007640D3" w:rsidP="007640D3">
            <w:pPr>
              <w:spacing w:line="240" w:lineRule="auto"/>
              <w:ind w:left="0"/>
              <w:jc w:val="center"/>
              <w:rPr>
                <w:rFonts w:ascii="Calibri" w:hAnsi="Calibri" w:cs="Calibri"/>
                <w:color w:val="000000"/>
                <w:sz w:val="22"/>
                <w:szCs w:val="22"/>
              </w:rPr>
            </w:pPr>
            <w:r w:rsidRPr="00D56FE3">
              <w:t>12</w:t>
            </w:r>
          </w:p>
        </w:tc>
        <w:tc>
          <w:tcPr>
            <w:tcW w:w="709" w:type="dxa"/>
            <w:tcBorders>
              <w:top w:val="nil"/>
              <w:left w:val="nil"/>
              <w:bottom w:val="single" w:sz="4" w:space="0" w:color="auto"/>
              <w:right w:val="single" w:sz="4" w:space="0" w:color="auto"/>
            </w:tcBorders>
            <w:shd w:val="clear" w:color="auto" w:fill="auto"/>
            <w:noWrap/>
            <w:vAlign w:val="center"/>
            <w:hideMark/>
          </w:tcPr>
          <w:p w14:paraId="7E841476" w14:textId="773A485C" w:rsidR="007640D3" w:rsidRPr="00BE208D" w:rsidRDefault="007640D3" w:rsidP="007640D3">
            <w:pPr>
              <w:spacing w:line="240" w:lineRule="auto"/>
              <w:ind w:left="0"/>
              <w:jc w:val="center"/>
              <w:rPr>
                <w:rFonts w:ascii="Calibri" w:hAnsi="Calibri" w:cs="Calibri"/>
                <w:color w:val="000000"/>
                <w:sz w:val="22"/>
                <w:szCs w:val="22"/>
              </w:rPr>
            </w:pPr>
            <w:r w:rsidRPr="00333BC7">
              <w:t>-11</w:t>
            </w:r>
          </w:p>
        </w:tc>
        <w:tc>
          <w:tcPr>
            <w:tcW w:w="699" w:type="dxa"/>
            <w:tcBorders>
              <w:top w:val="nil"/>
              <w:left w:val="nil"/>
              <w:bottom w:val="single" w:sz="4" w:space="0" w:color="auto"/>
              <w:right w:val="single" w:sz="4" w:space="0" w:color="auto"/>
            </w:tcBorders>
            <w:shd w:val="clear" w:color="auto" w:fill="auto"/>
            <w:noWrap/>
            <w:vAlign w:val="center"/>
            <w:hideMark/>
          </w:tcPr>
          <w:p w14:paraId="2C11E9B4" w14:textId="4DE9E326" w:rsidR="007640D3" w:rsidRPr="00BE208D" w:rsidRDefault="007640D3" w:rsidP="007640D3">
            <w:pPr>
              <w:spacing w:line="240" w:lineRule="auto"/>
              <w:ind w:left="0"/>
              <w:jc w:val="center"/>
              <w:rPr>
                <w:rFonts w:ascii="Calibri" w:hAnsi="Calibri" w:cs="Calibri"/>
                <w:color w:val="000000"/>
                <w:sz w:val="22"/>
                <w:szCs w:val="22"/>
              </w:rPr>
            </w:pPr>
            <w:r w:rsidRPr="00877FDB">
              <w:t>0,1</w:t>
            </w:r>
          </w:p>
        </w:tc>
        <w:tc>
          <w:tcPr>
            <w:tcW w:w="709" w:type="dxa"/>
            <w:tcBorders>
              <w:top w:val="nil"/>
              <w:left w:val="nil"/>
              <w:bottom w:val="single" w:sz="4" w:space="0" w:color="auto"/>
              <w:right w:val="single" w:sz="4" w:space="0" w:color="auto"/>
            </w:tcBorders>
            <w:shd w:val="clear" w:color="auto" w:fill="auto"/>
            <w:noWrap/>
            <w:vAlign w:val="center"/>
            <w:hideMark/>
          </w:tcPr>
          <w:p w14:paraId="463F7B87" w14:textId="44F149C9" w:rsidR="007640D3" w:rsidRPr="00BE208D" w:rsidRDefault="007640D3" w:rsidP="007640D3">
            <w:pPr>
              <w:spacing w:line="240" w:lineRule="auto"/>
              <w:ind w:left="0"/>
              <w:jc w:val="center"/>
              <w:rPr>
                <w:rFonts w:ascii="Calibri" w:hAnsi="Calibri" w:cs="Calibri"/>
                <w:color w:val="000000"/>
                <w:sz w:val="22"/>
                <w:szCs w:val="22"/>
              </w:rPr>
            </w:pPr>
            <w:r w:rsidRPr="00176EF8">
              <w:t>0,</w:t>
            </w:r>
            <w:r>
              <w:t>8</w:t>
            </w:r>
          </w:p>
        </w:tc>
      </w:tr>
      <w:tr w:rsidR="007640D3" w:rsidRPr="00BE208D" w14:paraId="4E0F3667"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29BFE3AC" w14:textId="00EA40F7"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8</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288CB564" w14:textId="0AE90DB7" w:rsidR="007640D3" w:rsidRPr="00BE208D" w:rsidRDefault="007640D3" w:rsidP="007640D3">
            <w:pPr>
              <w:spacing w:line="240" w:lineRule="auto"/>
              <w:ind w:left="0"/>
              <w:rPr>
                <w:rFonts w:ascii="Calibri" w:hAnsi="Calibri" w:cs="Calibri"/>
                <w:color w:val="000000"/>
                <w:sz w:val="22"/>
                <w:szCs w:val="22"/>
              </w:rPr>
            </w:pPr>
            <w:r w:rsidRPr="00BE208D">
              <w:rPr>
                <w:rFonts w:ascii="Calibri" w:hAnsi="Calibri" w:cs="Calibri"/>
                <w:color w:val="000000"/>
                <w:sz w:val="22"/>
                <w:szCs w:val="22"/>
              </w:rPr>
              <w:t>QCY T1C</w:t>
            </w:r>
          </w:p>
        </w:tc>
        <w:tc>
          <w:tcPr>
            <w:tcW w:w="794" w:type="dxa"/>
            <w:tcBorders>
              <w:top w:val="nil"/>
              <w:left w:val="nil"/>
              <w:bottom w:val="single" w:sz="4" w:space="0" w:color="auto"/>
              <w:right w:val="single" w:sz="4" w:space="0" w:color="auto"/>
            </w:tcBorders>
            <w:shd w:val="clear" w:color="auto" w:fill="auto"/>
            <w:noWrap/>
            <w:vAlign w:val="center"/>
            <w:hideMark/>
          </w:tcPr>
          <w:p w14:paraId="391775AD" w14:textId="54E63B8E" w:rsidR="007640D3" w:rsidRPr="00BE208D" w:rsidRDefault="007640D3" w:rsidP="007640D3">
            <w:pPr>
              <w:spacing w:line="240" w:lineRule="auto"/>
              <w:ind w:left="0"/>
              <w:jc w:val="center"/>
              <w:rPr>
                <w:rFonts w:ascii="Calibri" w:hAnsi="Calibri" w:cs="Calibri"/>
                <w:color w:val="000000"/>
                <w:sz w:val="22"/>
                <w:szCs w:val="22"/>
              </w:rPr>
            </w:pPr>
            <w:r w:rsidRPr="0030110B">
              <w:t>-2</w:t>
            </w:r>
            <w:r>
              <w:t xml:space="preserve"> </w:t>
            </w:r>
            <w:r w:rsidRPr="0030110B">
              <w:t>48</w:t>
            </w:r>
            <w:r>
              <w:t>7</w:t>
            </w:r>
          </w:p>
        </w:tc>
        <w:tc>
          <w:tcPr>
            <w:tcW w:w="709" w:type="dxa"/>
            <w:tcBorders>
              <w:top w:val="nil"/>
              <w:left w:val="nil"/>
              <w:bottom w:val="single" w:sz="4" w:space="0" w:color="auto"/>
              <w:right w:val="single" w:sz="4" w:space="0" w:color="auto"/>
            </w:tcBorders>
            <w:shd w:val="clear" w:color="auto" w:fill="auto"/>
            <w:noWrap/>
            <w:vAlign w:val="center"/>
            <w:hideMark/>
          </w:tcPr>
          <w:p w14:paraId="540A381A" w14:textId="705DFB17" w:rsidR="007640D3" w:rsidRPr="00BE208D" w:rsidRDefault="007640D3" w:rsidP="007640D3">
            <w:pPr>
              <w:spacing w:line="240" w:lineRule="auto"/>
              <w:ind w:left="0"/>
              <w:jc w:val="center"/>
              <w:rPr>
                <w:rFonts w:ascii="Calibri" w:hAnsi="Calibri" w:cs="Calibri"/>
                <w:color w:val="000000"/>
                <w:sz w:val="22"/>
                <w:szCs w:val="22"/>
              </w:rPr>
            </w:pPr>
            <w:r w:rsidRPr="00CD79E2">
              <w:t>-13</w:t>
            </w:r>
          </w:p>
        </w:tc>
        <w:tc>
          <w:tcPr>
            <w:tcW w:w="708" w:type="dxa"/>
            <w:tcBorders>
              <w:top w:val="nil"/>
              <w:left w:val="nil"/>
              <w:bottom w:val="single" w:sz="4" w:space="0" w:color="auto"/>
              <w:right w:val="single" w:sz="4" w:space="0" w:color="auto"/>
            </w:tcBorders>
            <w:shd w:val="clear" w:color="auto" w:fill="auto"/>
            <w:noWrap/>
            <w:vAlign w:val="center"/>
            <w:hideMark/>
          </w:tcPr>
          <w:p w14:paraId="27171783" w14:textId="22BC8FE1" w:rsidR="007640D3" w:rsidRPr="00BE208D" w:rsidRDefault="007640D3" w:rsidP="007640D3">
            <w:pPr>
              <w:spacing w:line="240" w:lineRule="auto"/>
              <w:ind w:left="0"/>
              <w:jc w:val="center"/>
              <w:rPr>
                <w:rFonts w:ascii="Calibri" w:hAnsi="Calibri" w:cs="Calibri"/>
                <w:color w:val="000000"/>
                <w:sz w:val="22"/>
                <w:szCs w:val="22"/>
              </w:rPr>
            </w:pPr>
            <w:r w:rsidRPr="00D56FE3">
              <w:t>8</w:t>
            </w:r>
            <w:r>
              <w:t>7</w:t>
            </w:r>
          </w:p>
        </w:tc>
        <w:tc>
          <w:tcPr>
            <w:tcW w:w="709" w:type="dxa"/>
            <w:tcBorders>
              <w:top w:val="nil"/>
              <w:left w:val="nil"/>
              <w:bottom w:val="single" w:sz="4" w:space="0" w:color="auto"/>
              <w:right w:val="single" w:sz="4" w:space="0" w:color="auto"/>
            </w:tcBorders>
            <w:shd w:val="clear" w:color="auto" w:fill="auto"/>
            <w:noWrap/>
            <w:vAlign w:val="center"/>
            <w:hideMark/>
          </w:tcPr>
          <w:p w14:paraId="3BEDBCCE" w14:textId="11F6ECC2" w:rsidR="007640D3" w:rsidRPr="00BE208D" w:rsidRDefault="007640D3" w:rsidP="007640D3">
            <w:pPr>
              <w:spacing w:line="240" w:lineRule="auto"/>
              <w:ind w:left="0"/>
              <w:jc w:val="center"/>
              <w:rPr>
                <w:rFonts w:ascii="Calibri" w:hAnsi="Calibri" w:cs="Calibri"/>
                <w:color w:val="000000"/>
                <w:sz w:val="22"/>
                <w:szCs w:val="22"/>
              </w:rPr>
            </w:pPr>
            <w:r w:rsidRPr="00333BC7">
              <w:t>7</w:t>
            </w:r>
          </w:p>
        </w:tc>
        <w:tc>
          <w:tcPr>
            <w:tcW w:w="699" w:type="dxa"/>
            <w:tcBorders>
              <w:top w:val="nil"/>
              <w:left w:val="nil"/>
              <w:bottom w:val="single" w:sz="4" w:space="0" w:color="auto"/>
              <w:right w:val="single" w:sz="4" w:space="0" w:color="auto"/>
            </w:tcBorders>
            <w:shd w:val="clear" w:color="auto" w:fill="auto"/>
            <w:noWrap/>
            <w:vAlign w:val="center"/>
            <w:hideMark/>
          </w:tcPr>
          <w:p w14:paraId="2A70F7DD" w14:textId="6A5881C2" w:rsidR="007640D3" w:rsidRPr="00BE208D" w:rsidRDefault="007640D3" w:rsidP="007640D3">
            <w:pPr>
              <w:spacing w:line="240" w:lineRule="auto"/>
              <w:ind w:left="0"/>
              <w:jc w:val="center"/>
              <w:rPr>
                <w:rFonts w:ascii="Calibri" w:hAnsi="Calibri" w:cs="Calibri"/>
                <w:color w:val="000000"/>
                <w:sz w:val="22"/>
                <w:szCs w:val="22"/>
              </w:rPr>
            </w:pPr>
            <w:r w:rsidRPr="00877FDB">
              <w:t>-0,</w:t>
            </w:r>
            <w:r>
              <w:t>5</w:t>
            </w:r>
          </w:p>
        </w:tc>
        <w:tc>
          <w:tcPr>
            <w:tcW w:w="709" w:type="dxa"/>
            <w:tcBorders>
              <w:top w:val="nil"/>
              <w:left w:val="nil"/>
              <w:bottom w:val="single" w:sz="4" w:space="0" w:color="auto"/>
              <w:right w:val="single" w:sz="4" w:space="0" w:color="auto"/>
            </w:tcBorders>
            <w:shd w:val="clear" w:color="auto" w:fill="auto"/>
            <w:noWrap/>
            <w:vAlign w:val="center"/>
            <w:hideMark/>
          </w:tcPr>
          <w:p w14:paraId="4AE1A8A2" w14:textId="77A881AD" w:rsidR="007640D3" w:rsidRPr="00BE208D" w:rsidRDefault="007640D3" w:rsidP="007640D3">
            <w:pPr>
              <w:spacing w:line="240" w:lineRule="auto"/>
              <w:ind w:left="0"/>
              <w:jc w:val="center"/>
              <w:rPr>
                <w:rFonts w:ascii="Calibri" w:hAnsi="Calibri" w:cs="Calibri"/>
                <w:color w:val="000000"/>
                <w:sz w:val="22"/>
                <w:szCs w:val="22"/>
              </w:rPr>
            </w:pPr>
            <w:r w:rsidRPr="00176EF8">
              <w:t>-0,4</w:t>
            </w:r>
          </w:p>
        </w:tc>
      </w:tr>
      <w:tr w:rsidR="007640D3" w:rsidRPr="00BE208D" w14:paraId="557AD01D"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01C2EC9B" w14:textId="35CAF808"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9</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38A6E84F" w14:textId="418E0E2F" w:rsidR="007640D3" w:rsidRPr="00BE208D" w:rsidRDefault="007640D3" w:rsidP="007640D3">
            <w:pPr>
              <w:spacing w:line="240" w:lineRule="auto"/>
              <w:ind w:left="0"/>
              <w:rPr>
                <w:rFonts w:ascii="Calibri" w:hAnsi="Calibri" w:cs="Calibri"/>
                <w:color w:val="000000"/>
                <w:sz w:val="22"/>
                <w:szCs w:val="22"/>
              </w:rPr>
            </w:pPr>
            <w:r w:rsidRPr="00BE208D">
              <w:rPr>
                <w:rFonts w:ascii="Calibri" w:hAnsi="Calibri" w:cs="Calibri"/>
                <w:color w:val="000000"/>
                <w:sz w:val="22"/>
                <w:szCs w:val="22"/>
              </w:rPr>
              <w:t xml:space="preserve">Apple </w:t>
            </w:r>
            <w:proofErr w:type="spellStart"/>
            <w:r w:rsidRPr="00BE208D">
              <w:rPr>
                <w:rFonts w:ascii="Calibri" w:hAnsi="Calibri" w:cs="Calibri"/>
                <w:color w:val="000000"/>
                <w:sz w:val="22"/>
                <w:szCs w:val="22"/>
              </w:rPr>
              <w:t>AirPods</w:t>
            </w:r>
            <w:proofErr w:type="spellEnd"/>
            <w:r w:rsidRPr="00BE208D">
              <w:rPr>
                <w:rFonts w:ascii="Calibri" w:hAnsi="Calibri" w:cs="Calibri"/>
                <w:color w:val="000000"/>
                <w:sz w:val="22"/>
                <w:szCs w:val="22"/>
              </w:rPr>
              <w:t xml:space="preserve"> </w:t>
            </w:r>
          </w:p>
        </w:tc>
        <w:tc>
          <w:tcPr>
            <w:tcW w:w="794" w:type="dxa"/>
            <w:tcBorders>
              <w:top w:val="nil"/>
              <w:left w:val="nil"/>
              <w:bottom w:val="single" w:sz="4" w:space="0" w:color="auto"/>
              <w:right w:val="single" w:sz="4" w:space="0" w:color="auto"/>
            </w:tcBorders>
            <w:shd w:val="clear" w:color="auto" w:fill="auto"/>
            <w:noWrap/>
            <w:vAlign w:val="center"/>
            <w:hideMark/>
          </w:tcPr>
          <w:p w14:paraId="762ADED6" w14:textId="08CDA958" w:rsidR="007640D3" w:rsidRPr="00BE208D" w:rsidRDefault="007640D3" w:rsidP="007640D3">
            <w:pPr>
              <w:spacing w:line="240" w:lineRule="auto"/>
              <w:ind w:left="0"/>
              <w:jc w:val="center"/>
              <w:rPr>
                <w:rFonts w:ascii="Calibri" w:hAnsi="Calibri" w:cs="Calibri"/>
                <w:color w:val="000000"/>
                <w:sz w:val="22"/>
                <w:szCs w:val="22"/>
              </w:rPr>
            </w:pPr>
            <w:r w:rsidRPr="0030110B">
              <w:t>1</w:t>
            </w:r>
            <w:r>
              <w:t xml:space="preserve"> </w:t>
            </w:r>
            <w:r w:rsidRPr="0030110B">
              <w:t>41</w:t>
            </w:r>
            <w:r>
              <w:t>3</w:t>
            </w:r>
          </w:p>
        </w:tc>
        <w:tc>
          <w:tcPr>
            <w:tcW w:w="709" w:type="dxa"/>
            <w:tcBorders>
              <w:top w:val="nil"/>
              <w:left w:val="nil"/>
              <w:bottom w:val="single" w:sz="4" w:space="0" w:color="auto"/>
              <w:right w:val="single" w:sz="4" w:space="0" w:color="auto"/>
            </w:tcBorders>
            <w:shd w:val="clear" w:color="auto" w:fill="auto"/>
            <w:noWrap/>
            <w:vAlign w:val="center"/>
            <w:hideMark/>
          </w:tcPr>
          <w:p w14:paraId="65B3A429" w14:textId="60768682" w:rsidR="007640D3" w:rsidRPr="00BE208D" w:rsidRDefault="007640D3" w:rsidP="007640D3">
            <w:pPr>
              <w:spacing w:line="240" w:lineRule="auto"/>
              <w:ind w:left="0"/>
              <w:jc w:val="center"/>
              <w:rPr>
                <w:rFonts w:ascii="Calibri" w:hAnsi="Calibri" w:cs="Calibri"/>
                <w:color w:val="000000"/>
                <w:sz w:val="22"/>
                <w:szCs w:val="22"/>
              </w:rPr>
            </w:pPr>
            <w:r w:rsidRPr="00CD79E2">
              <w:t>-103</w:t>
            </w:r>
          </w:p>
        </w:tc>
        <w:tc>
          <w:tcPr>
            <w:tcW w:w="708" w:type="dxa"/>
            <w:tcBorders>
              <w:top w:val="nil"/>
              <w:left w:val="nil"/>
              <w:bottom w:val="single" w:sz="4" w:space="0" w:color="auto"/>
              <w:right w:val="single" w:sz="4" w:space="0" w:color="auto"/>
            </w:tcBorders>
            <w:shd w:val="clear" w:color="auto" w:fill="auto"/>
            <w:noWrap/>
            <w:vAlign w:val="center"/>
            <w:hideMark/>
          </w:tcPr>
          <w:p w14:paraId="37ADB2CE" w14:textId="28B15EBB" w:rsidR="007640D3" w:rsidRPr="00BE208D" w:rsidRDefault="007640D3" w:rsidP="007640D3">
            <w:pPr>
              <w:spacing w:line="240" w:lineRule="auto"/>
              <w:ind w:left="0"/>
              <w:jc w:val="center"/>
              <w:rPr>
                <w:rFonts w:ascii="Calibri" w:hAnsi="Calibri" w:cs="Calibri"/>
                <w:color w:val="000000"/>
                <w:sz w:val="22"/>
                <w:szCs w:val="22"/>
              </w:rPr>
            </w:pPr>
            <w:r w:rsidRPr="00D56FE3">
              <w:t>-</w:t>
            </w:r>
            <w:r>
              <w:t>10</w:t>
            </w:r>
          </w:p>
        </w:tc>
        <w:tc>
          <w:tcPr>
            <w:tcW w:w="709" w:type="dxa"/>
            <w:tcBorders>
              <w:top w:val="nil"/>
              <w:left w:val="nil"/>
              <w:bottom w:val="single" w:sz="4" w:space="0" w:color="auto"/>
              <w:right w:val="single" w:sz="4" w:space="0" w:color="auto"/>
            </w:tcBorders>
            <w:shd w:val="clear" w:color="auto" w:fill="auto"/>
            <w:noWrap/>
            <w:vAlign w:val="center"/>
            <w:hideMark/>
          </w:tcPr>
          <w:p w14:paraId="1DB1509F" w14:textId="48E5815A" w:rsidR="007640D3" w:rsidRPr="00BE208D" w:rsidRDefault="007640D3" w:rsidP="007640D3">
            <w:pPr>
              <w:spacing w:line="240" w:lineRule="auto"/>
              <w:ind w:left="0"/>
              <w:jc w:val="center"/>
              <w:rPr>
                <w:rFonts w:ascii="Calibri" w:hAnsi="Calibri" w:cs="Calibri"/>
                <w:color w:val="000000"/>
                <w:sz w:val="22"/>
                <w:szCs w:val="22"/>
              </w:rPr>
            </w:pPr>
            <w:r w:rsidRPr="00333BC7">
              <w:t>-9</w:t>
            </w:r>
          </w:p>
        </w:tc>
        <w:tc>
          <w:tcPr>
            <w:tcW w:w="699" w:type="dxa"/>
            <w:tcBorders>
              <w:top w:val="nil"/>
              <w:left w:val="nil"/>
              <w:bottom w:val="single" w:sz="4" w:space="0" w:color="auto"/>
              <w:right w:val="single" w:sz="4" w:space="0" w:color="auto"/>
            </w:tcBorders>
            <w:shd w:val="clear" w:color="auto" w:fill="auto"/>
            <w:noWrap/>
            <w:vAlign w:val="center"/>
            <w:hideMark/>
          </w:tcPr>
          <w:p w14:paraId="366E97B0" w14:textId="6076EB1B" w:rsidR="007640D3" w:rsidRPr="00BE208D" w:rsidRDefault="007640D3" w:rsidP="007640D3">
            <w:pPr>
              <w:spacing w:line="240" w:lineRule="auto"/>
              <w:ind w:left="0"/>
              <w:jc w:val="center"/>
              <w:rPr>
                <w:rFonts w:ascii="Calibri" w:hAnsi="Calibri" w:cs="Calibri"/>
                <w:color w:val="000000"/>
                <w:sz w:val="22"/>
                <w:szCs w:val="22"/>
              </w:rPr>
            </w:pPr>
            <w:r w:rsidRPr="00877FDB">
              <w:t>-2</w:t>
            </w:r>
          </w:p>
        </w:tc>
        <w:tc>
          <w:tcPr>
            <w:tcW w:w="709" w:type="dxa"/>
            <w:tcBorders>
              <w:top w:val="nil"/>
              <w:left w:val="nil"/>
              <w:bottom w:val="single" w:sz="4" w:space="0" w:color="auto"/>
              <w:right w:val="single" w:sz="4" w:space="0" w:color="auto"/>
            </w:tcBorders>
            <w:shd w:val="clear" w:color="auto" w:fill="auto"/>
            <w:noWrap/>
            <w:vAlign w:val="center"/>
            <w:hideMark/>
          </w:tcPr>
          <w:p w14:paraId="4BBE100E" w14:textId="5935E31B" w:rsidR="007640D3" w:rsidRPr="00BE208D" w:rsidRDefault="007640D3" w:rsidP="007640D3">
            <w:pPr>
              <w:spacing w:line="240" w:lineRule="auto"/>
              <w:ind w:left="0"/>
              <w:jc w:val="center"/>
              <w:rPr>
                <w:rFonts w:ascii="Calibri" w:hAnsi="Calibri" w:cs="Calibri"/>
                <w:color w:val="000000"/>
                <w:sz w:val="22"/>
                <w:szCs w:val="22"/>
              </w:rPr>
            </w:pPr>
            <w:r w:rsidRPr="00176EF8">
              <w:t>-0,</w:t>
            </w:r>
            <w:r>
              <w:t>2</w:t>
            </w:r>
          </w:p>
        </w:tc>
      </w:tr>
      <w:tr w:rsidR="007640D3" w:rsidRPr="00BE208D" w14:paraId="7F46A018"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2B374F7D" w14:textId="21445EC0"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10</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638EB902" w14:textId="2DFBAD62" w:rsidR="007640D3" w:rsidRPr="00BE208D" w:rsidRDefault="007640D3" w:rsidP="007640D3">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Niceboy</w:t>
            </w:r>
            <w:proofErr w:type="spellEnd"/>
            <w:r w:rsidRPr="00BE208D">
              <w:rPr>
                <w:rFonts w:ascii="Calibri" w:hAnsi="Calibri" w:cs="Calibri"/>
                <w:color w:val="000000"/>
                <w:sz w:val="22"/>
                <w:szCs w:val="22"/>
              </w:rPr>
              <w:t xml:space="preserve"> HIVE </w:t>
            </w:r>
            <w:proofErr w:type="spellStart"/>
            <w:r w:rsidRPr="00BE208D">
              <w:rPr>
                <w:rFonts w:ascii="Calibri" w:hAnsi="Calibri" w:cs="Calibri"/>
                <w:color w:val="000000"/>
                <w:sz w:val="22"/>
                <w:szCs w:val="22"/>
              </w:rPr>
              <w:t>Pods</w:t>
            </w:r>
            <w:proofErr w:type="spellEnd"/>
          </w:p>
        </w:tc>
        <w:tc>
          <w:tcPr>
            <w:tcW w:w="794" w:type="dxa"/>
            <w:tcBorders>
              <w:top w:val="nil"/>
              <w:left w:val="nil"/>
              <w:bottom w:val="single" w:sz="4" w:space="0" w:color="auto"/>
              <w:right w:val="single" w:sz="4" w:space="0" w:color="auto"/>
            </w:tcBorders>
            <w:shd w:val="clear" w:color="auto" w:fill="auto"/>
            <w:noWrap/>
            <w:vAlign w:val="center"/>
            <w:hideMark/>
          </w:tcPr>
          <w:p w14:paraId="755C5EB6" w14:textId="6E81E8D2" w:rsidR="007640D3" w:rsidRPr="00BE208D" w:rsidRDefault="007640D3" w:rsidP="007640D3">
            <w:pPr>
              <w:spacing w:line="240" w:lineRule="auto"/>
              <w:ind w:left="0"/>
              <w:jc w:val="center"/>
              <w:rPr>
                <w:rFonts w:ascii="Calibri" w:hAnsi="Calibri" w:cs="Calibri"/>
                <w:color w:val="000000"/>
                <w:sz w:val="22"/>
                <w:szCs w:val="22"/>
              </w:rPr>
            </w:pPr>
            <w:r w:rsidRPr="0030110B">
              <w:t>-1</w:t>
            </w:r>
            <w:r>
              <w:t xml:space="preserve"> </w:t>
            </w:r>
            <w:r w:rsidRPr="0030110B">
              <w:t>38</w:t>
            </w:r>
            <w:r>
              <w:t>7</w:t>
            </w:r>
          </w:p>
        </w:tc>
        <w:tc>
          <w:tcPr>
            <w:tcW w:w="709" w:type="dxa"/>
            <w:tcBorders>
              <w:top w:val="nil"/>
              <w:left w:val="nil"/>
              <w:bottom w:val="single" w:sz="4" w:space="0" w:color="auto"/>
              <w:right w:val="single" w:sz="4" w:space="0" w:color="auto"/>
            </w:tcBorders>
            <w:shd w:val="clear" w:color="auto" w:fill="auto"/>
            <w:noWrap/>
            <w:vAlign w:val="center"/>
            <w:hideMark/>
          </w:tcPr>
          <w:p w14:paraId="73AA55EA" w14:textId="7BAB665C" w:rsidR="007640D3" w:rsidRPr="00BE208D" w:rsidRDefault="007640D3" w:rsidP="007640D3">
            <w:pPr>
              <w:spacing w:line="240" w:lineRule="auto"/>
              <w:ind w:left="0"/>
              <w:jc w:val="center"/>
              <w:rPr>
                <w:rFonts w:ascii="Calibri" w:hAnsi="Calibri" w:cs="Calibri"/>
                <w:color w:val="000000"/>
                <w:sz w:val="22"/>
                <w:szCs w:val="22"/>
              </w:rPr>
            </w:pPr>
            <w:r w:rsidRPr="00CD79E2">
              <w:t>-9</w:t>
            </w:r>
          </w:p>
        </w:tc>
        <w:tc>
          <w:tcPr>
            <w:tcW w:w="708" w:type="dxa"/>
            <w:tcBorders>
              <w:top w:val="nil"/>
              <w:left w:val="nil"/>
              <w:bottom w:val="single" w:sz="4" w:space="0" w:color="auto"/>
              <w:right w:val="single" w:sz="4" w:space="0" w:color="auto"/>
            </w:tcBorders>
            <w:shd w:val="clear" w:color="auto" w:fill="auto"/>
            <w:noWrap/>
            <w:vAlign w:val="center"/>
            <w:hideMark/>
          </w:tcPr>
          <w:p w14:paraId="68AEDE21" w14:textId="378BFB49" w:rsidR="007640D3" w:rsidRPr="00BE208D" w:rsidRDefault="007640D3" w:rsidP="007640D3">
            <w:pPr>
              <w:spacing w:line="240" w:lineRule="auto"/>
              <w:ind w:left="0"/>
              <w:jc w:val="center"/>
              <w:rPr>
                <w:rFonts w:ascii="Calibri" w:hAnsi="Calibri" w:cs="Calibri"/>
                <w:color w:val="000000"/>
                <w:sz w:val="22"/>
                <w:szCs w:val="22"/>
              </w:rPr>
            </w:pPr>
            <w:r w:rsidRPr="00D56FE3">
              <w:t>-2</w:t>
            </w:r>
          </w:p>
        </w:tc>
        <w:tc>
          <w:tcPr>
            <w:tcW w:w="709" w:type="dxa"/>
            <w:tcBorders>
              <w:top w:val="nil"/>
              <w:left w:val="nil"/>
              <w:bottom w:val="single" w:sz="4" w:space="0" w:color="auto"/>
              <w:right w:val="single" w:sz="4" w:space="0" w:color="auto"/>
            </w:tcBorders>
            <w:shd w:val="clear" w:color="auto" w:fill="auto"/>
            <w:noWrap/>
            <w:vAlign w:val="center"/>
            <w:hideMark/>
          </w:tcPr>
          <w:p w14:paraId="178C7607" w14:textId="27A04059" w:rsidR="007640D3" w:rsidRPr="00BE208D" w:rsidRDefault="007640D3" w:rsidP="007640D3">
            <w:pPr>
              <w:spacing w:line="240" w:lineRule="auto"/>
              <w:ind w:left="0"/>
              <w:jc w:val="center"/>
              <w:rPr>
                <w:rFonts w:ascii="Calibri" w:hAnsi="Calibri" w:cs="Calibri"/>
                <w:color w:val="000000"/>
                <w:sz w:val="22"/>
                <w:szCs w:val="22"/>
              </w:rPr>
            </w:pPr>
            <w:r w:rsidRPr="00333BC7">
              <w:t>7</w:t>
            </w:r>
          </w:p>
        </w:tc>
        <w:tc>
          <w:tcPr>
            <w:tcW w:w="699" w:type="dxa"/>
            <w:tcBorders>
              <w:top w:val="nil"/>
              <w:left w:val="nil"/>
              <w:bottom w:val="single" w:sz="4" w:space="0" w:color="auto"/>
              <w:right w:val="single" w:sz="4" w:space="0" w:color="auto"/>
            </w:tcBorders>
            <w:shd w:val="clear" w:color="auto" w:fill="auto"/>
            <w:noWrap/>
            <w:vAlign w:val="center"/>
            <w:hideMark/>
          </w:tcPr>
          <w:p w14:paraId="02989C73" w14:textId="4449AC3E" w:rsidR="007640D3" w:rsidRPr="00BE208D" w:rsidRDefault="007640D3" w:rsidP="007640D3">
            <w:pPr>
              <w:spacing w:line="240" w:lineRule="auto"/>
              <w:ind w:left="0"/>
              <w:jc w:val="center"/>
              <w:rPr>
                <w:rFonts w:ascii="Calibri" w:hAnsi="Calibri" w:cs="Calibri"/>
                <w:color w:val="000000"/>
                <w:sz w:val="22"/>
                <w:szCs w:val="22"/>
              </w:rPr>
            </w:pPr>
            <w:r w:rsidRPr="00877FDB">
              <w:t>-</w:t>
            </w:r>
            <w:r>
              <w:t>5</w:t>
            </w:r>
          </w:p>
        </w:tc>
        <w:tc>
          <w:tcPr>
            <w:tcW w:w="709" w:type="dxa"/>
            <w:tcBorders>
              <w:top w:val="nil"/>
              <w:left w:val="nil"/>
              <w:bottom w:val="single" w:sz="4" w:space="0" w:color="auto"/>
              <w:right w:val="single" w:sz="4" w:space="0" w:color="auto"/>
            </w:tcBorders>
            <w:shd w:val="clear" w:color="auto" w:fill="auto"/>
            <w:noWrap/>
            <w:vAlign w:val="center"/>
            <w:hideMark/>
          </w:tcPr>
          <w:p w14:paraId="33B69A35" w14:textId="2557E505" w:rsidR="007640D3" w:rsidRPr="00BE208D" w:rsidRDefault="007640D3" w:rsidP="007640D3">
            <w:pPr>
              <w:spacing w:line="240" w:lineRule="auto"/>
              <w:ind w:left="0"/>
              <w:jc w:val="center"/>
              <w:rPr>
                <w:rFonts w:ascii="Calibri" w:hAnsi="Calibri" w:cs="Calibri"/>
                <w:color w:val="000000"/>
                <w:sz w:val="22"/>
                <w:szCs w:val="22"/>
              </w:rPr>
            </w:pPr>
            <w:r w:rsidRPr="00176EF8">
              <w:t>0,</w:t>
            </w:r>
            <w:r>
              <w:t>2</w:t>
            </w:r>
          </w:p>
        </w:tc>
      </w:tr>
      <w:tr w:rsidR="007640D3" w:rsidRPr="00BE208D" w14:paraId="73F26C75" w14:textId="77777777" w:rsidTr="007640D3">
        <w:trPr>
          <w:trHeight w:val="300"/>
          <w:jc w:val="center"/>
        </w:trPr>
        <w:tc>
          <w:tcPr>
            <w:tcW w:w="1126" w:type="dxa"/>
            <w:tcBorders>
              <w:top w:val="nil"/>
              <w:left w:val="single" w:sz="4" w:space="0" w:color="auto"/>
              <w:bottom w:val="single" w:sz="4" w:space="0" w:color="auto"/>
              <w:right w:val="single" w:sz="4" w:space="0" w:color="auto"/>
            </w:tcBorders>
          </w:tcPr>
          <w:p w14:paraId="5729168E" w14:textId="5E9CFE4C"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sz w:val="22"/>
                <w:szCs w:val="22"/>
              </w:rPr>
              <w:t>11</w:t>
            </w:r>
          </w:p>
        </w:tc>
        <w:tc>
          <w:tcPr>
            <w:tcW w:w="2268" w:type="dxa"/>
            <w:tcBorders>
              <w:top w:val="nil"/>
              <w:left w:val="single" w:sz="4" w:space="0" w:color="auto"/>
              <w:bottom w:val="single" w:sz="4" w:space="0" w:color="auto"/>
              <w:right w:val="single" w:sz="4" w:space="0" w:color="auto"/>
            </w:tcBorders>
            <w:shd w:val="clear" w:color="auto" w:fill="auto"/>
            <w:noWrap/>
            <w:vAlign w:val="bottom"/>
            <w:hideMark/>
          </w:tcPr>
          <w:p w14:paraId="5378BC71" w14:textId="03F13273" w:rsidR="007640D3" w:rsidRPr="00BE208D" w:rsidRDefault="007640D3" w:rsidP="007640D3">
            <w:pPr>
              <w:spacing w:line="240" w:lineRule="auto"/>
              <w:ind w:left="0"/>
              <w:rPr>
                <w:rFonts w:ascii="Calibri" w:hAnsi="Calibri" w:cs="Calibri"/>
                <w:color w:val="000000"/>
                <w:sz w:val="22"/>
                <w:szCs w:val="22"/>
              </w:rPr>
            </w:pPr>
            <w:proofErr w:type="spellStart"/>
            <w:r w:rsidRPr="00BE208D">
              <w:rPr>
                <w:rFonts w:ascii="Calibri" w:hAnsi="Calibri" w:cs="Calibri"/>
                <w:color w:val="000000"/>
                <w:sz w:val="22"/>
                <w:szCs w:val="22"/>
              </w:rPr>
              <w:t>Fixed</w:t>
            </w:r>
            <w:proofErr w:type="spellEnd"/>
            <w:r w:rsidRPr="00BE208D">
              <w:rPr>
                <w:rFonts w:ascii="Calibri" w:hAnsi="Calibri" w:cs="Calibri"/>
                <w:color w:val="000000"/>
                <w:sz w:val="22"/>
                <w:szCs w:val="22"/>
              </w:rPr>
              <w:t xml:space="preserve"> Steel</w:t>
            </w:r>
          </w:p>
        </w:tc>
        <w:tc>
          <w:tcPr>
            <w:tcW w:w="794" w:type="dxa"/>
            <w:tcBorders>
              <w:top w:val="nil"/>
              <w:left w:val="nil"/>
              <w:bottom w:val="single" w:sz="4" w:space="0" w:color="auto"/>
              <w:right w:val="single" w:sz="4" w:space="0" w:color="auto"/>
            </w:tcBorders>
            <w:shd w:val="clear" w:color="auto" w:fill="auto"/>
            <w:noWrap/>
            <w:vAlign w:val="center"/>
            <w:hideMark/>
          </w:tcPr>
          <w:p w14:paraId="59E2217A" w14:textId="53AEA878" w:rsidR="007640D3" w:rsidRPr="00BE208D" w:rsidRDefault="007640D3" w:rsidP="007640D3">
            <w:pPr>
              <w:spacing w:line="240" w:lineRule="auto"/>
              <w:ind w:left="0"/>
              <w:jc w:val="center"/>
              <w:rPr>
                <w:rFonts w:ascii="Calibri" w:hAnsi="Calibri" w:cs="Calibri"/>
                <w:color w:val="000000"/>
                <w:sz w:val="22"/>
                <w:szCs w:val="22"/>
              </w:rPr>
            </w:pPr>
            <w:r w:rsidRPr="0030110B">
              <w:t>-2</w:t>
            </w:r>
            <w:r>
              <w:t xml:space="preserve"> </w:t>
            </w:r>
            <w:r w:rsidRPr="0030110B">
              <w:t>387</w:t>
            </w:r>
          </w:p>
        </w:tc>
        <w:tc>
          <w:tcPr>
            <w:tcW w:w="709" w:type="dxa"/>
            <w:tcBorders>
              <w:top w:val="nil"/>
              <w:left w:val="nil"/>
              <w:bottom w:val="single" w:sz="4" w:space="0" w:color="auto"/>
              <w:right w:val="single" w:sz="4" w:space="0" w:color="auto"/>
            </w:tcBorders>
            <w:shd w:val="clear" w:color="auto" w:fill="auto"/>
            <w:noWrap/>
            <w:vAlign w:val="center"/>
            <w:hideMark/>
          </w:tcPr>
          <w:p w14:paraId="532B2AC6" w14:textId="2B57A9B8" w:rsidR="007640D3" w:rsidRPr="00BE208D" w:rsidRDefault="007640D3" w:rsidP="007640D3">
            <w:pPr>
              <w:spacing w:line="240" w:lineRule="auto"/>
              <w:ind w:left="0"/>
              <w:jc w:val="center"/>
              <w:rPr>
                <w:rFonts w:ascii="Calibri" w:hAnsi="Calibri" w:cs="Calibri"/>
                <w:color w:val="000000"/>
                <w:sz w:val="22"/>
                <w:szCs w:val="22"/>
              </w:rPr>
            </w:pPr>
            <w:r w:rsidRPr="00CD79E2">
              <w:t>-4</w:t>
            </w:r>
            <w:r>
              <w:t>1</w:t>
            </w:r>
          </w:p>
        </w:tc>
        <w:tc>
          <w:tcPr>
            <w:tcW w:w="708" w:type="dxa"/>
            <w:tcBorders>
              <w:top w:val="nil"/>
              <w:left w:val="nil"/>
              <w:bottom w:val="single" w:sz="4" w:space="0" w:color="auto"/>
              <w:right w:val="single" w:sz="4" w:space="0" w:color="auto"/>
            </w:tcBorders>
            <w:shd w:val="clear" w:color="auto" w:fill="auto"/>
            <w:noWrap/>
            <w:vAlign w:val="center"/>
            <w:hideMark/>
          </w:tcPr>
          <w:p w14:paraId="3A14C586" w14:textId="5BC1E7AF" w:rsidR="007640D3" w:rsidRPr="00BE208D" w:rsidRDefault="007640D3" w:rsidP="007640D3">
            <w:pPr>
              <w:spacing w:line="240" w:lineRule="auto"/>
              <w:ind w:left="0"/>
              <w:jc w:val="center"/>
              <w:rPr>
                <w:rFonts w:ascii="Calibri" w:hAnsi="Calibri" w:cs="Calibri"/>
                <w:color w:val="000000"/>
                <w:sz w:val="22"/>
                <w:szCs w:val="22"/>
              </w:rPr>
            </w:pPr>
            <w:r w:rsidRPr="00D56FE3">
              <w:t>-5</w:t>
            </w:r>
            <w:r>
              <w:t>4</w:t>
            </w:r>
          </w:p>
        </w:tc>
        <w:tc>
          <w:tcPr>
            <w:tcW w:w="709" w:type="dxa"/>
            <w:tcBorders>
              <w:top w:val="nil"/>
              <w:left w:val="nil"/>
              <w:bottom w:val="single" w:sz="4" w:space="0" w:color="auto"/>
              <w:right w:val="single" w:sz="4" w:space="0" w:color="auto"/>
            </w:tcBorders>
            <w:shd w:val="clear" w:color="auto" w:fill="auto"/>
            <w:noWrap/>
            <w:vAlign w:val="center"/>
            <w:hideMark/>
          </w:tcPr>
          <w:p w14:paraId="49EA661E" w14:textId="49D16A54" w:rsidR="007640D3" w:rsidRPr="00BE208D" w:rsidRDefault="007640D3" w:rsidP="007640D3">
            <w:pPr>
              <w:spacing w:line="240" w:lineRule="auto"/>
              <w:ind w:left="0"/>
              <w:jc w:val="center"/>
              <w:rPr>
                <w:rFonts w:ascii="Calibri" w:hAnsi="Calibri" w:cs="Calibri"/>
                <w:color w:val="000000"/>
                <w:sz w:val="22"/>
                <w:szCs w:val="22"/>
              </w:rPr>
            </w:pPr>
            <w:r w:rsidRPr="00333BC7">
              <w:t>5</w:t>
            </w:r>
          </w:p>
        </w:tc>
        <w:tc>
          <w:tcPr>
            <w:tcW w:w="699" w:type="dxa"/>
            <w:tcBorders>
              <w:top w:val="nil"/>
              <w:left w:val="nil"/>
              <w:bottom w:val="single" w:sz="4" w:space="0" w:color="auto"/>
              <w:right w:val="single" w:sz="4" w:space="0" w:color="auto"/>
            </w:tcBorders>
            <w:shd w:val="clear" w:color="auto" w:fill="auto"/>
            <w:noWrap/>
            <w:vAlign w:val="center"/>
            <w:hideMark/>
          </w:tcPr>
          <w:p w14:paraId="405C6ED4" w14:textId="49EC545F" w:rsidR="007640D3" w:rsidRPr="00BE208D" w:rsidRDefault="007640D3" w:rsidP="007640D3">
            <w:pPr>
              <w:spacing w:line="240" w:lineRule="auto"/>
              <w:ind w:left="0"/>
              <w:jc w:val="center"/>
              <w:rPr>
                <w:rFonts w:ascii="Calibri" w:hAnsi="Calibri" w:cs="Calibri"/>
                <w:color w:val="000000"/>
                <w:sz w:val="22"/>
                <w:szCs w:val="22"/>
              </w:rPr>
            </w:pPr>
            <w:r>
              <w:rPr>
                <w:rFonts w:ascii="Calibri" w:hAnsi="Calibri" w:cs="Calibri"/>
                <w:color w:val="000000"/>
              </w:rPr>
              <w:t>6</w:t>
            </w:r>
          </w:p>
        </w:tc>
        <w:tc>
          <w:tcPr>
            <w:tcW w:w="709" w:type="dxa"/>
            <w:tcBorders>
              <w:top w:val="nil"/>
              <w:left w:val="nil"/>
              <w:bottom w:val="single" w:sz="4" w:space="0" w:color="auto"/>
              <w:right w:val="single" w:sz="4" w:space="0" w:color="auto"/>
            </w:tcBorders>
            <w:shd w:val="clear" w:color="auto" w:fill="auto"/>
            <w:noWrap/>
            <w:vAlign w:val="center"/>
            <w:hideMark/>
          </w:tcPr>
          <w:p w14:paraId="3514A45E" w14:textId="009931FB" w:rsidR="007640D3" w:rsidRPr="00BE208D" w:rsidRDefault="007640D3" w:rsidP="007640D3">
            <w:pPr>
              <w:spacing w:line="240" w:lineRule="auto"/>
              <w:ind w:left="0"/>
              <w:jc w:val="center"/>
              <w:rPr>
                <w:rFonts w:ascii="Calibri" w:hAnsi="Calibri" w:cs="Calibri"/>
                <w:color w:val="000000"/>
                <w:sz w:val="22"/>
                <w:szCs w:val="22"/>
              </w:rPr>
            </w:pPr>
            <w:r w:rsidRPr="00176EF8">
              <w:t>-0,</w:t>
            </w:r>
            <w:r>
              <w:t>2</w:t>
            </w:r>
          </w:p>
        </w:tc>
      </w:tr>
    </w:tbl>
    <w:p w14:paraId="7A988094" w14:textId="56BD0990" w:rsidR="009A5AFE" w:rsidRDefault="00B37C07" w:rsidP="00B37C07">
      <w:pPr>
        <w:pStyle w:val="BPDPNormln"/>
        <w:ind w:firstLine="0"/>
      </w:pPr>
      <w:r>
        <w:t xml:space="preserve"> </w:t>
      </w:r>
    </w:p>
    <w:p w14:paraId="4789AA85" w14:textId="77777777" w:rsidR="009A5AFE" w:rsidRDefault="009A5AFE" w:rsidP="009A5AFE">
      <w:pPr>
        <w:pStyle w:val="BPDPNormln"/>
      </w:pPr>
    </w:p>
    <w:p w14:paraId="075F9ACB" w14:textId="39E560E8" w:rsidR="009A5AFE" w:rsidRDefault="00D66706" w:rsidP="00B61AF4">
      <w:pPr>
        <w:pStyle w:val="BPDPNormln"/>
        <w:ind w:firstLine="0"/>
      </w:pPr>
      <w:r>
        <w:t xml:space="preserve">Z uvedených hodnot v </w:t>
      </w:r>
      <w:r w:rsidR="00BB1EA0">
        <w:t>(</w:t>
      </w:r>
      <w:r w:rsidR="00DC4C6B" w:rsidRPr="00DC4C6B">
        <w:fldChar w:fldCharType="begin"/>
      </w:r>
      <w:r w:rsidR="00DC4C6B" w:rsidRPr="00DC4C6B">
        <w:instrText xml:space="preserve"> REF _Ref32840166 \h  \* MERGEFORMAT </w:instrText>
      </w:r>
      <w:r w:rsidR="00DC4C6B" w:rsidRPr="00DC4C6B">
        <w:fldChar w:fldCharType="separate"/>
      </w:r>
      <w:r w:rsidR="00DC4C6B">
        <w:t>t</w:t>
      </w:r>
      <w:r w:rsidR="00DC4C6B" w:rsidRPr="00DC4C6B">
        <w:t xml:space="preserve">ab. </w:t>
      </w:r>
      <w:r w:rsidR="00DC4C6B" w:rsidRPr="00DC4C6B">
        <w:rPr>
          <w:noProof/>
        </w:rPr>
        <w:t>4</w:t>
      </w:r>
      <w:r w:rsidR="00DC4C6B" w:rsidRPr="00DC4C6B">
        <w:t>.</w:t>
      </w:r>
      <w:r w:rsidR="00DC4C6B" w:rsidRPr="00DC4C6B">
        <w:rPr>
          <w:noProof/>
        </w:rPr>
        <w:t>3</w:t>
      </w:r>
      <w:r w:rsidR="00DC4C6B" w:rsidRPr="00DC4C6B">
        <w:fldChar w:fldCharType="end"/>
      </w:r>
      <w:r>
        <w:t>) je vynesen graf komponentních vah (</w:t>
      </w:r>
      <w:r w:rsidRPr="00D66706">
        <w:fldChar w:fldCharType="begin"/>
      </w:r>
      <w:r w:rsidRPr="00D66706">
        <w:instrText xml:space="preserve"> REF _Ref32843150 \h  \* MERGEFORMAT </w:instrText>
      </w:r>
      <w:r w:rsidRPr="00D66706">
        <w:fldChar w:fldCharType="separate"/>
      </w:r>
      <w:r>
        <w:t>o</w:t>
      </w:r>
      <w:r w:rsidRPr="00D66706">
        <w:t xml:space="preserve">br. </w:t>
      </w:r>
      <w:r w:rsidRPr="00D66706">
        <w:rPr>
          <w:noProof/>
        </w:rPr>
        <w:t>4</w:t>
      </w:r>
      <w:r w:rsidRPr="00D66706">
        <w:t>.</w:t>
      </w:r>
      <w:r w:rsidRPr="00D66706">
        <w:rPr>
          <w:noProof/>
        </w:rPr>
        <w:t>6</w:t>
      </w:r>
      <w:r w:rsidRPr="00D66706">
        <w:fldChar w:fldCharType="end"/>
      </w:r>
      <w:r>
        <w:t>).</w:t>
      </w:r>
      <w:r w:rsidR="00676EA5">
        <w:t xml:space="preserve"> Graf zobrazuje původní pro</w:t>
      </w:r>
      <w:r w:rsidR="00B61AF4">
        <w:t>měnné v prostoru první a druhé hlavní komponenty (PC1 a PC2). Z uvedeného grafu je m</w:t>
      </w:r>
      <w:r w:rsidR="00676EA5">
        <w:t xml:space="preserve">ožné vyčíst, že </w:t>
      </w:r>
      <w:r w:rsidR="00413357">
        <w:t>hmotnost a cena se zásadně liší od zbývajících parametrů</w:t>
      </w:r>
      <w:r w:rsidR="00B61AF4">
        <w:t>.</w:t>
      </w:r>
    </w:p>
    <w:p w14:paraId="7CEE24DF" w14:textId="77777777" w:rsidR="00D66706" w:rsidRDefault="00D66706" w:rsidP="009A5AFE">
      <w:pPr>
        <w:pStyle w:val="BPDPNormln"/>
      </w:pPr>
    </w:p>
    <w:p w14:paraId="5481AF02" w14:textId="1F9BE3E6" w:rsidR="00D66706" w:rsidRDefault="005D2819" w:rsidP="00D66706">
      <w:pPr>
        <w:pStyle w:val="BPDPNormln"/>
        <w:keepNext/>
        <w:jc w:val="center"/>
      </w:pPr>
      <w:r>
        <w:rPr>
          <w:noProof/>
        </w:rPr>
        <w:drawing>
          <wp:inline distT="0" distB="0" distL="0" distR="0" wp14:anchorId="3A82B955" wp14:editId="1A9E8ACF">
            <wp:extent cx="4323559" cy="3240000"/>
            <wp:effectExtent l="0" t="0" r="1270" b="0"/>
            <wp:docPr id="24" name="Obráze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riklad_coefplot.emf"/>
                    <pic:cNvPicPr/>
                  </pic:nvPicPr>
                  <pic:blipFill>
                    <a:blip r:embed="rId26">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57CF7EF2" w14:textId="24858FB6" w:rsidR="00D66706" w:rsidRDefault="00D66706" w:rsidP="00D66706">
      <w:pPr>
        <w:pStyle w:val="Titulek"/>
        <w:jc w:val="center"/>
        <w:rPr>
          <w:b w:val="0"/>
        </w:rPr>
      </w:pPr>
      <w:bookmarkStart w:id="497" w:name="_Ref32843150"/>
      <w:r w:rsidRPr="00D66706">
        <w:rPr>
          <w:b w:val="0"/>
        </w:rPr>
        <w:t xml:space="preserve">Obr. </w:t>
      </w:r>
      <w:r w:rsidR="009711E9">
        <w:rPr>
          <w:b w:val="0"/>
        </w:rPr>
        <w:fldChar w:fldCharType="begin"/>
      </w:r>
      <w:r w:rsidR="009711E9">
        <w:rPr>
          <w:b w:val="0"/>
        </w:rPr>
        <w:instrText xml:space="preserve"> STYLEREF 1 \s </w:instrText>
      </w:r>
      <w:r w:rsidR="009711E9">
        <w:rPr>
          <w:b w:val="0"/>
        </w:rPr>
        <w:fldChar w:fldCharType="separate"/>
      </w:r>
      <w:r w:rsidR="009711E9">
        <w:rPr>
          <w:b w:val="0"/>
          <w:noProof/>
        </w:rPr>
        <w:t>4</w:t>
      </w:r>
      <w:r w:rsidR="009711E9">
        <w:rPr>
          <w:b w:val="0"/>
        </w:rPr>
        <w:fldChar w:fldCharType="end"/>
      </w:r>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9711E9">
        <w:rPr>
          <w:b w:val="0"/>
          <w:noProof/>
        </w:rPr>
        <w:t>8</w:t>
      </w:r>
      <w:r w:rsidR="009711E9">
        <w:rPr>
          <w:b w:val="0"/>
        </w:rPr>
        <w:fldChar w:fldCharType="end"/>
      </w:r>
      <w:bookmarkEnd w:id="497"/>
      <w:r w:rsidRPr="00D66706">
        <w:rPr>
          <w:b w:val="0"/>
        </w:rPr>
        <w:t>: Graf komponentních vah</w:t>
      </w:r>
    </w:p>
    <w:p w14:paraId="3EB5FD9C" w14:textId="46FD5B70" w:rsidR="00B61AF4" w:rsidRDefault="00B61AF4" w:rsidP="00A24C10">
      <w:pPr>
        <w:pStyle w:val="BPDPNormln"/>
        <w:ind w:firstLine="0"/>
      </w:pPr>
      <w:r>
        <w:t xml:space="preserve">Je možné </w:t>
      </w:r>
      <w:proofErr w:type="gramStart"/>
      <w:r>
        <w:t>říci</w:t>
      </w:r>
      <w:proofErr w:type="gramEnd"/>
      <w:r>
        <w:t xml:space="preserve">, že </w:t>
      </w:r>
      <w:r w:rsidR="00413357">
        <w:t>cena</w:t>
      </w:r>
      <w:r>
        <w:t xml:space="preserve"> koreluje s</w:t>
      </w:r>
      <w:r w:rsidR="00413357">
        <w:t> první</w:t>
      </w:r>
      <w:r>
        <w:t xml:space="preserve"> hlavní komponentou, </w:t>
      </w:r>
      <w:r w:rsidR="00A24C10">
        <w:t xml:space="preserve">kdežto </w:t>
      </w:r>
      <w:r w:rsidR="00413357">
        <w:t xml:space="preserve">zbývající parametry </w:t>
      </w:r>
      <w:r w:rsidR="00A24C10">
        <w:t>více korelují s </w:t>
      </w:r>
      <w:r w:rsidR="00413357">
        <w:t>druhou</w:t>
      </w:r>
      <w:r w:rsidR="00A24C10">
        <w:t xml:space="preserve"> hlavní komponentou. </w:t>
      </w:r>
      <w:r w:rsidR="00413357">
        <w:t>Největší vliv na první hlavní komponentu měla cena, na druhou hlavní komponentu měla nejvyšší vliv hmotnost</w:t>
      </w:r>
      <w:r w:rsidR="00A24C10">
        <w:t>.</w:t>
      </w:r>
    </w:p>
    <w:p w14:paraId="42ED010E" w14:textId="7BA29443" w:rsidR="00A24C10" w:rsidRDefault="00DC4C6B" w:rsidP="00A24C10">
      <w:pPr>
        <w:pStyle w:val="BPDPNormln"/>
      </w:pPr>
      <w:r>
        <w:t>Rozptylový diagram komponentního skóre je vidět na obrázku (</w:t>
      </w:r>
      <w:r w:rsidR="00527829" w:rsidRPr="00527829">
        <w:fldChar w:fldCharType="begin"/>
      </w:r>
      <w:r w:rsidR="00527829" w:rsidRPr="00527829">
        <w:instrText xml:space="preserve"> REF _Ref32846202 \h  \* MERGEFORMAT </w:instrText>
      </w:r>
      <w:r w:rsidR="00527829" w:rsidRPr="00527829">
        <w:fldChar w:fldCharType="separate"/>
      </w:r>
      <w:r w:rsidR="00527829">
        <w:t>o</w:t>
      </w:r>
      <w:r w:rsidR="00527829" w:rsidRPr="00527829">
        <w:t xml:space="preserve">br. </w:t>
      </w:r>
      <w:r w:rsidR="00527829" w:rsidRPr="00527829">
        <w:rPr>
          <w:noProof/>
        </w:rPr>
        <w:t>4</w:t>
      </w:r>
      <w:r w:rsidR="00527829" w:rsidRPr="00527829">
        <w:t>.</w:t>
      </w:r>
      <w:r w:rsidR="00527829" w:rsidRPr="00527829">
        <w:rPr>
          <w:noProof/>
        </w:rPr>
        <w:t>7</w:t>
      </w:r>
      <w:r w:rsidR="00527829" w:rsidRPr="00527829">
        <w:fldChar w:fldCharType="end"/>
      </w:r>
      <w:r>
        <w:t>)</w:t>
      </w:r>
      <w:r w:rsidR="00527829">
        <w:t>. Body zobrazují jednotlivé objekty (</w:t>
      </w:r>
      <w:r w:rsidR="00413357">
        <w:t>sluchátka</w:t>
      </w:r>
      <w:r w:rsidR="00527829">
        <w:t xml:space="preserve">) v prostoru první a druhé komponenty. Čísla odpovídají indexům </w:t>
      </w:r>
      <w:r w:rsidR="00413357">
        <w:t>sluchátek</w:t>
      </w:r>
      <w:r w:rsidR="00527829">
        <w:t xml:space="preserve"> v tabulce (</w:t>
      </w:r>
      <w:r w:rsidR="00527829" w:rsidRPr="00527829">
        <w:fldChar w:fldCharType="begin"/>
      </w:r>
      <w:r w:rsidR="00527829" w:rsidRPr="00527829">
        <w:instrText xml:space="preserve"> REF _Ref32846476 \h  \* MERGEFORMAT </w:instrText>
      </w:r>
      <w:r w:rsidR="00527829" w:rsidRPr="00527829">
        <w:fldChar w:fldCharType="end"/>
      </w:r>
      <w:r w:rsidR="00527829" w:rsidRPr="00527829">
        <w:fldChar w:fldCharType="begin"/>
      </w:r>
      <w:r w:rsidR="00527829" w:rsidRPr="00527829">
        <w:instrText xml:space="preserve"> REF _Ref32842516 \h  \* MERGEFORMAT </w:instrText>
      </w:r>
      <w:r w:rsidR="00527829" w:rsidRPr="00527829">
        <w:fldChar w:fldCharType="separate"/>
      </w:r>
      <w:r w:rsidR="00527829">
        <w:t>t</w:t>
      </w:r>
      <w:r w:rsidR="00527829" w:rsidRPr="00527829">
        <w:t xml:space="preserve">ab. </w:t>
      </w:r>
      <w:r w:rsidR="00527829" w:rsidRPr="00527829">
        <w:rPr>
          <w:noProof/>
        </w:rPr>
        <w:t>4</w:t>
      </w:r>
      <w:r w:rsidR="00527829" w:rsidRPr="00527829">
        <w:t>.</w:t>
      </w:r>
      <w:r w:rsidR="00527829" w:rsidRPr="00527829">
        <w:rPr>
          <w:noProof/>
        </w:rPr>
        <w:t>4</w:t>
      </w:r>
      <w:r w:rsidR="00527829" w:rsidRPr="00527829">
        <w:rPr>
          <w:b/>
        </w:rPr>
        <w:fldChar w:fldCharType="end"/>
      </w:r>
      <w:r w:rsidR="00527829">
        <w:t>).</w:t>
      </w:r>
      <w:r w:rsidR="00413357">
        <w:t xml:space="preserve"> Sluchátka značek </w:t>
      </w:r>
      <w:proofErr w:type="spellStart"/>
      <w:r w:rsidR="00413357" w:rsidRPr="00BE208D">
        <w:rPr>
          <w:rFonts w:ascii="Calibri" w:hAnsi="Calibri" w:cs="Calibri"/>
          <w:sz w:val="22"/>
          <w:szCs w:val="22"/>
        </w:rPr>
        <w:t>Marshall</w:t>
      </w:r>
      <w:proofErr w:type="spellEnd"/>
      <w:r w:rsidR="00413357">
        <w:rPr>
          <w:rFonts w:ascii="Calibri" w:hAnsi="Calibri" w:cs="Calibri"/>
          <w:sz w:val="22"/>
          <w:szCs w:val="22"/>
        </w:rPr>
        <w:t xml:space="preserve">, </w:t>
      </w:r>
      <w:proofErr w:type="spellStart"/>
      <w:r w:rsidR="00413357" w:rsidRPr="00BE208D">
        <w:rPr>
          <w:rFonts w:ascii="Calibri" w:hAnsi="Calibri" w:cs="Calibri"/>
          <w:sz w:val="22"/>
          <w:szCs w:val="22"/>
        </w:rPr>
        <w:t>Niceboy</w:t>
      </w:r>
      <w:proofErr w:type="spellEnd"/>
      <w:r w:rsidR="00413357">
        <w:rPr>
          <w:rFonts w:ascii="Calibri" w:hAnsi="Calibri" w:cs="Calibri"/>
          <w:sz w:val="22"/>
          <w:szCs w:val="22"/>
        </w:rPr>
        <w:t>,</w:t>
      </w:r>
      <w:r w:rsidR="00413357">
        <w:t xml:space="preserve"> </w:t>
      </w:r>
      <w:r w:rsidR="00413357" w:rsidRPr="00BE208D">
        <w:rPr>
          <w:rFonts w:ascii="Calibri" w:hAnsi="Calibri" w:cs="Calibri"/>
          <w:sz w:val="22"/>
          <w:szCs w:val="22"/>
        </w:rPr>
        <w:t>JBL</w:t>
      </w:r>
      <w:r w:rsidR="00413357">
        <w:rPr>
          <w:rFonts w:ascii="Calibri" w:hAnsi="Calibri" w:cs="Calibri"/>
          <w:sz w:val="22"/>
          <w:szCs w:val="22"/>
        </w:rPr>
        <w:t xml:space="preserve">, </w:t>
      </w:r>
      <w:r w:rsidR="00413357" w:rsidRPr="00BE208D">
        <w:rPr>
          <w:rFonts w:ascii="Calibri" w:hAnsi="Calibri" w:cs="Calibri"/>
          <w:sz w:val="22"/>
          <w:szCs w:val="22"/>
        </w:rPr>
        <w:t>QCY</w:t>
      </w:r>
      <w:r w:rsidR="00413357">
        <w:rPr>
          <w:rFonts w:ascii="Calibri" w:hAnsi="Calibri" w:cs="Calibri"/>
          <w:sz w:val="22"/>
          <w:szCs w:val="22"/>
        </w:rPr>
        <w:t>,</w:t>
      </w:r>
      <w:r w:rsidR="00413357" w:rsidRPr="00413357">
        <w:rPr>
          <w:rFonts w:ascii="Calibri" w:hAnsi="Calibri" w:cs="Calibri"/>
          <w:sz w:val="22"/>
          <w:szCs w:val="22"/>
        </w:rPr>
        <w:t xml:space="preserve"> </w:t>
      </w:r>
      <w:proofErr w:type="spellStart"/>
      <w:r w:rsidR="00413357" w:rsidRPr="00BE208D">
        <w:rPr>
          <w:rFonts w:ascii="Calibri" w:hAnsi="Calibri" w:cs="Calibri"/>
          <w:sz w:val="22"/>
          <w:szCs w:val="22"/>
        </w:rPr>
        <w:t>Fixed</w:t>
      </w:r>
      <w:proofErr w:type="spellEnd"/>
      <w:r w:rsidR="00413357">
        <w:rPr>
          <w:rFonts w:ascii="Calibri" w:hAnsi="Calibri" w:cs="Calibri"/>
          <w:sz w:val="22"/>
          <w:szCs w:val="22"/>
        </w:rPr>
        <w:t xml:space="preserve"> si jsou podobná a tvoří shluk</w:t>
      </w:r>
      <w:r w:rsidR="00574C5C">
        <w:t xml:space="preserve">. Osamocené </w:t>
      </w:r>
      <w:r w:rsidR="00413357">
        <w:t>sluchátka</w:t>
      </w:r>
      <w:r w:rsidR="00574C5C">
        <w:t xml:space="preserve"> jako </w:t>
      </w:r>
      <w:r w:rsidR="00413357" w:rsidRPr="00BE208D">
        <w:rPr>
          <w:rFonts w:ascii="Calibri" w:hAnsi="Calibri" w:cs="Calibri"/>
          <w:sz w:val="22"/>
          <w:szCs w:val="22"/>
        </w:rPr>
        <w:t xml:space="preserve">Apple </w:t>
      </w:r>
      <w:proofErr w:type="spellStart"/>
      <w:r w:rsidR="00413357" w:rsidRPr="00BE208D">
        <w:rPr>
          <w:rFonts w:ascii="Calibri" w:hAnsi="Calibri" w:cs="Calibri"/>
          <w:sz w:val="22"/>
          <w:szCs w:val="22"/>
        </w:rPr>
        <w:t>AirPods</w:t>
      </w:r>
      <w:proofErr w:type="spellEnd"/>
      <w:r w:rsidR="00413357" w:rsidRPr="00BE208D">
        <w:rPr>
          <w:rFonts w:ascii="Calibri" w:hAnsi="Calibri" w:cs="Calibri"/>
          <w:sz w:val="22"/>
          <w:szCs w:val="22"/>
        </w:rPr>
        <w:t xml:space="preserve"> PRO</w:t>
      </w:r>
      <w:r w:rsidR="00413357">
        <w:t xml:space="preserve"> a</w:t>
      </w:r>
      <w:r w:rsidR="00574C5C">
        <w:t xml:space="preserve"> </w:t>
      </w:r>
      <w:r w:rsidR="00413357" w:rsidRPr="00BE208D">
        <w:rPr>
          <w:rFonts w:ascii="Calibri" w:hAnsi="Calibri" w:cs="Calibri"/>
          <w:sz w:val="22"/>
          <w:szCs w:val="22"/>
        </w:rPr>
        <w:t>Sony WH-1000XM3</w:t>
      </w:r>
      <w:r w:rsidR="00413357">
        <w:rPr>
          <w:rFonts w:ascii="Calibri" w:hAnsi="Calibri" w:cs="Calibri"/>
          <w:sz w:val="22"/>
          <w:szCs w:val="22"/>
        </w:rPr>
        <w:t xml:space="preserve"> </w:t>
      </w:r>
      <w:r w:rsidR="004E019C">
        <w:rPr>
          <w:rFonts w:ascii="Calibri" w:hAnsi="Calibri" w:cs="Calibri"/>
          <w:sz w:val="22"/>
          <w:szCs w:val="22"/>
        </w:rPr>
        <w:t xml:space="preserve">se </w:t>
      </w:r>
      <w:r w:rsidR="00574C5C">
        <w:t xml:space="preserve">vymykají. </w:t>
      </w:r>
      <w:r w:rsidR="002A7FE0">
        <w:t xml:space="preserve">Můžeme také </w:t>
      </w:r>
      <w:proofErr w:type="gramStart"/>
      <w:r w:rsidR="002A7FE0">
        <w:t>říci</w:t>
      </w:r>
      <w:proofErr w:type="gramEnd"/>
      <w:r w:rsidR="002A7FE0">
        <w:t xml:space="preserve">, že </w:t>
      </w:r>
      <w:r w:rsidR="004E019C">
        <w:t xml:space="preserve">jejich vlastnosti nejsou v uvedeném výčtu </w:t>
      </w:r>
      <w:r w:rsidR="002A7FE0">
        <w:t>typické.</w:t>
      </w:r>
    </w:p>
    <w:p w14:paraId="3032970C" w14:textId="1FD9877F" w:rsidR="00DC4C6B" w:rsidRDefault="00DC4C6B" w:rsidP="00A24C10">
      <w:pPr>
        <w:pStyle w:val="BPDPNormln"/>
      </w:pPr>
    </w:p>
    <w:p w14:paraId="0C9B6C6E" w14:textId="22B26BBB" w:rsidR="00527829" w:rsidRDefault="00A94056" w:rsidP="00527829">
      <w:pPr>
        <w:pStyle w:val="BPDPNormln"/>
        <w:keepNext/>
        <w:jc w:val="center"/>
      </w:pPr>
      <w:r>
        <w:rPr>
          <w:noProof/>
        </w:rPr>
        <w:lastRenderedPageBreak/>
        <w:drawing>
          <wp:inline distT="0" distB="0" distL="0" distR="0" wp14:anchorId="31DBB4CF" wp14:editId="085FB50B">
            <wp:extent cx="4323559" cy="3240000"/>
            <wp:effectExtent l="0" t="0" r="1270" b="0"/>
            <wp:docPr id="27" name="Obráze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riklad_screeplot.emf"/>
                    <pic:cNvPicPr/>
                  </pic:nvPicPr>
                  <pic:blipFill>
                    <a:blip r:embed="rId27">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772FC855" w14:textId="4AD81DCE" w:rsidR="00DC4C6B" w:rsidRDefault="00527829" w:rsidP="00527829">
      <w:pPr>
        <w:pStyle w:val="Titulek"/>
        <w:jc w:val="center"/>
        <w:rPr>
          <w:b w:val="0"/>
        </w:rPr>
      </w:pPr>
      <w:bookmarkStart w:id="498" w:name="_Ref32846202"/>
      <w:r w:rsidRPr="00527829">
        <w:rPr>
          <w:b w:val="0"/>
        </w:rPr>
        <w:t xml:space="preserve">Obr. </w:t>
      </w:r>
      <w:r w:rsidR="009711E9">
        <w:rPr>
          <w:b w:val="0"/>
        </w:rPr>
        <w:fldChar w:fldCharType="begin"/>
      </w:r>
      <w:r w:rsidR="009711E9">
        <w:rPr>
          <w:b w:val="0"/>
        </w:rPr>
        <w:instrText xml:space="preserve"> STYLEREF 1 \s </w:instrText>
      </w:r>
      <w:r w:rsidR="009711E9">
        <w:rPr>
          <w:b w:val="0"/>
        </w:rPr>
        <w:fldChar w:fldCharType="separate"/>
      </w:r>
      <w:r w:rsidR="009711E9">
        <w:rPr>
          <w:b w:val="0"/>
          <w:noProof/>
        </w:rPr>
        <w:t>4</w:t>
      </w:r>
      <w:r w:rsidR="009711E9">
        <w:rPr>
          <w:b w:val="0"/>
        </w:rPr>
        <w:fldChar w:fldCharType="end"/>
      </w:r>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9711E9">
        <w:rPr>
          <w:b w:val="0"/>
          <w:noProof/>
        </w:rPr>
        <w:t>9</w:t>
      </w:r>
      <w:r w:rsidR="009711E9">
        <w:rPr>
          <w:b w:val="0"/>
        </w:rPr>
        <w:fldChar w:fldCharType="end"/>
      </w:r>
      <w:bookmarkEnd w:id="498"/>
      <w:r w:rsidRPr="00527829">
        <w:rPr>
          <w:b w:val="0"/>
        </w:rPr>
        <w:t>: Rozptylový diagram komponentního skóre</w:t>
      </w:r>
    </w:p>
    <w:p w14:paraId="758C0FFA" w14:textId="3F39D335" w:rsidR="002E248F" w:rsidRDefault="002E248F" w:rsidP="002E248F">
      <w:pPr>
        <w:pStyle w:val="BPDPNormln"/>
        <w:ind w:firstLine="0"/>
      </w:pPr>
      <w:r>
        <w:t>Posledním zobrazením výstupu ana</w:t>
      </w:r>
      <w:r w:rsidR="00676EA5">
        <w:t xml:space="preserve">lýzy hlavních komponent je dvoj </w:t>
      </w:r>
      <w:r>
        <w:t>graf (</w:t>
      </w:r>
      <w:proofErr w:type="spellStart"/>
      <w:r>
        <w:t>biplot</w:t>
      </w:r>
      <w:proofErr w:type="spellEnd"/>
      <w:r>
        <w:t xml:space="preserve">). Spojuje zobrazení </w:t>
      </w:r>
      <w:r w:rsidR="009E3C23">
        <w:t>komponentních vah</w:t>
      </w:r>
      <w:r>
        <w:t xml:space="preserve"> a </w:t>
      </w:r>
      <w:r w:rsidR="009E3C23">
        <w:t>komponentního skóre</w:t>
      </w:r>
      <w:r>
        <w:t xml:space="preserve"> do jednoho zobrazení (</w:t>
      </w:r>
      <w:r w:rsidR="00723320" w:rsidRPr="00723320">
        <w:fldChar w:fldCharType="begin"/>
      </w:r>
      <w:r w:rsidR="00723320" w:rsidRPr="00723320">
        <w:instrText xml:space="preserve"> REF _Ref32849215 \h  \* MERGEFORMAT </w:instrText>
      </w:r>
      <w:r w:rsidR="00723320" w:rsidRPr="00723320">
        <w:fldChar w:fldCharType="separate"/>
      </w:r>
      <w:r w:rsidR="00723320">
        <w:t>o</w:t>
      </w:r>
      <w:r w:rsidR="00723320" w:rsidRPr="00723320">
        <w:t xml:space="preserve">br. </w:t>
      </w:r>
      <w:r w:rsidR="00723320" w:rsidRPr="00723320">
        <w:rPr>
          <w:noProof/>
        </w:rPr>
        <w:t>4</w:t>
      </w:r>
      <w:r w:rsidR="00723320" w:rsidRPr="00723320">
        <w:t>.</w:t>
      </w:r>
      <w:r w:rsidR="00723320" w:rsidRPr="00723320">
        <w:rPr>
          <w:noProof/>
        </w:rPr>
        <w:t>8</w:t>
      </w:r>
      <w:r w:rsidR="00723320" w:rsidRPr="00723320">
        <w:fldChar w:fldCharType="end"/>
      </w:r>
      <w:r>
        <w:t>).</w:t>
      </w:r>
      <w:r w:rsidR="00723320">
        <w:t xml:space="preserve"> U dvoj grafu se sleduje vzdálenost mezi proměnnými a objekty. </w:t>
      </w:r>
      <w:r w:rsidR="00D920C1">
        <w:t xml:space="preserve">Jedná se o </w:t>
      </w:r>
      <w:proofErr w:type="spellStart"/>
      <w:r w:rsidR="00D920C1">
        <w:t>dvojgraf</w:t>
      </w:r>
      <w:proofErr w:type="spellEnd"/>
      <w:r w:rsidR="00D920C1">
        <w:t xml:space="preserve"> korelací, pozice objektů (typů sluchátek) mají jednotkový rozptyl.</w:t>
      </w:r>
    </w:p>
    <w:p w14:paraId="16E28705" w14:textId="0B627D8C" w:rsidR="002E248F" w:rsidRDefault="002E248F" w:rsidP="002E248F">
      <w:pPr>
        <w:pStyle w:val="BPDPNormln"/>
        <w:ind w:firstLine="0"/>
      </w:pPr>
    </w:p>
    <w:p w14:paraId="5B8AA9C1" w14:textId="340AC32A" w:rsidR="002E248F" w:rsidRDefault="00A94056" w:rsidP="002E248F">
      <w:pPr>
        <w:pStyle w:val="BPDPNormln"/>
        <w:keepNext/>
        <w:ind w:firstLine="0"/>
        <w:jc w:val="center"/>
      </w:pPr>
      <w:r>
        <w:rPr>
          <w:noProof/>
        </w:rPr>
        <w:drawing>
          <wp:inline distT="0" distB="0" distL="0" distR="0" wp14:anchorId="1BEDE133" wp14:editId="0DC87F3E">
            <wp:extent cx="4323559" cy="3240000"/>
            <wp:effectExtent l="0" t="0" r="1270" b="0"/>
            <wp:docPr id="26" name="Obráze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iplot_priklad.emf"/>
                    <pic:cNvPicPr/>
                  </pic:nvPicPr>
                  <pic:blipFill>
                    <a:blip r:embed="rId28">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5C771636" w14:textId="3B886636" w:rsidR="002E248F" w:rsidRDefault="002E248F" w:rsidP="002E248F">
      <w:pPr>
        <w:pStyle w:val="Titulek"/>
        <w:jc w:val="center"/>
        <w:rPr>
          <w:b w:val="0"/>
        </w:rPr>
      </w:pPr>
      <w:bookmarkStart w:id="499" w:name="_Ref32849215"/>
      <w:r w:rsidRPr="002E248F">
        <w:rPr>
          <w:b w:val="0"/>
        </w:rPr>
        <w:t xml:space="preserve">Obr. </w:t>
      </w:r>
      <w:r w:rsidR="009711E9">
        <w:rPr>
          <w:b w:val="0"/>
        </w:rPr>
        <w:fldChar w:fldCharType="begin"/>
      </w:r>
      <w:r w:rsidR="009711E9">
        <w:rPr>
          <w:b w:val="0"/>
        </w:rPr>
        <w:instrText xml:space="preserve"> STYLEREF 1 \s </w:instrText>
      </w:r>
      <w:r w:rsidR="009711E9">
        <w:rPr>
          <w:b w:val="0"/>
        </w:rPr>
        <w:fldChar w:fldCharType="separate"/>
      </w:r>
      <w:r w:rsidR="009711E9">
        <w:rPr>
          <w:b w:val="0"/>
          <w:noProof/>
        </w:rPr>
        <w:t>4</w:t>
      </w:r>
      <w:r w:rsidR="009711E9">
        <w:rPr>
          <w:b w:val="0"/>
        </w:rPr>
        <w:fldChar w:fldCharType="end"/>
      </w:r>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9711E9">
        <w:rPr>
          <w:b w:val="0"/>
          <w:noProof/>
        </w:rPr>
        <w:t>10</w:t>
      </w:r>
      <w:r w:rsidR="009711E9">
        <w:rPr>
          <w:b w:val="0"/>
        </w:rPr>
        <w:fldChar w:fldCharType="end"/>
      </w:r>
      <w:bookmarkEnd w:id="499"/>
      <w:r w:rsidRPr="002E248F">
        <w:rPr>
          <w:b w:val="0"/>
        </w:rPr>
        <w:t>: Dvojný graf</w:t>
      </w:r>
    </w:p>
    <w:p w14:paraId="52657097" w14:textId="2A48A049" w:rsidR="0024279E" w:rsidRDefault="00676EA5" w:rsidP="0024279E">
      <w:pPr>
        <w:pStyle w:val="BPDPNormln"/>
        <w:ind w:firstLine="0"/>
      </w:pPr>
      <w:r>
        <w:t>Kdyby byl</w:t>
      </w:r>
      <w:r w:rsidR="00723320">
        <w:t xml:space="preserve"> objekt ve stejném bodě jako proměnná, nebo byl v její blízkosti, znamenalo by to vzájemnou interakci mezi danou proměnnou a blízkým objektem.</w:t>
      </w:r>
      <w:r w:rsidR="00DA2F69">
        <w:t xml:space="preserve"> </w:t>
      </w:r>
      <w:r w:rsidR="00723320">
        <w:t>Interakce může sloužit inter</w:t>
      </w:r>
      <w:r>
        <w:t xml:space="preserve">pretaci objektů. </w:t>
      </w:r>
      <w:r w:rsidR="00DA2F69">
        <w:t xml:space="preserve">[13] </w:t>
      </w:r>
      <w:r>
        <w:t>V tomto případě</w:t>
      </w:r>
      <w:r w:rsidR="00723320">
        <w:t xml:space="preserve"> </w:t>
      </w:r>
      <w:r w:rsidR="009E3C23">
        <w:t xml:space="preserve">si jsou velice blízko sluchátka Sony a </w:t>
      </w:r>
      <w:r w:rsidR="009E3C23">
        <w:lastRenderedPageBreak/>
        <w:t>cena</w:t>
      </w:r>
      <w:r w:rsidR="00723320">
        <w:t xml:space="preserve">. </w:t>
      </w:r>
      <w:r w:rsidR="009E3C23">
        <w:t xml:space="preserve">To může naznačovat, že u sluchátek </w:t>
      </w:r>
      <w:r w:rsidR="00D920C1">
        <w:t>S</w:t>
      </w:r>
      <w:r w:rsidR="009E3C23">
        <w:t>ony je cena zásadním parametrem. Tyto sluchátka jsou v uvedeném přehledu nejdražší (</w:t>
      </w:r>
      <w:r w:rsidR="009E3C23">
        <w:fldChar w:fldCharType="begin"/>
      </w:r>
      <w:r w:rsidR="009E3C23">
        <w:instrText xml:space="preserve"> REF _Ref33209722 \h </w:instrText>
      </w:r>
      <w:r w:rsidR="009E3C23">
        <w:fldChar w:fldCharType="separate"/>
      </w:r>
      <w:r w:rsidR="009E3C23">
        <w:t xml:space="preserve">tab. </w:t>
      </w:r>
      <w:r w:rsidR="009E3C23">
        <w:rPr>
          <w:noProof/>
        </w:rPr>
        <w:t>3</w:t>
      </w:r>
      <w:r w:rsidR="009E3C23">
        <w:t>.</w:t>
      </w:r>
      <w:r w:rsidR="009E3C23">
        <w:rPr>
          <w:noProof/>
        </w:rPr>
        <w:t>1</w:t>
      </w:r>
      <w:r w:rsidR="009E3C23">
        <w:fldChar w:fldCharType="end"/>
      </w:r>
      <w:r w:rsidR="009E3C23">
        <w:t>).</w:t>
      </w:r>
    </w:p>
    <w:p w14:paraId="7474A0EE" w14:textId="77777777" w:rsidR="0024279E" w:rsidRDefault="0024279E">
      <w:pPr>
        <w:spacing w:line="240" w:lineRule="auto"/>
        <w:ind w:left="0"/>
        <w:rPr>
          <w:color w:val="000000"/>
        </w:rPr>
      </w:pPr>
      <w:r>
        <w:br w:type="page"/>
      </w:r>
    </w:p>
    <w:p w14:paraId="192DA80E" w14:textId="41440E8C" w:rsidR="0024279E" w:rsidRDefault="0024279E" w:rsidP="0024279E">
      <w:pPr>
        <w:pStyle w:val="Nadpis1"/>
      </w:pPr>
      <w:r>
        <w:lastRenderedPageBreak/>
        <w:t>Klasifikace dat</w:t>
      </w:r>
    </w:p>
    <w:p w14:paraId="56D69337" w14:textId="1CB6C89E" w:rsidR="00B41697" w:rsidRDefault="00400D7F" w:rsidP="009A5AFE">
      <w:pPr>
        <w:pStyle w:val="BPDPNormln"/>
      </w:pPr>
      <w:r>
        <w:t xml:space="preserve">Po snížení dimenze dat pomocí analýzy hlavních komponent, budou vypočtené energie signálu klasifikovány do tříd, které budou představovat jednotlivé bubny nebo činely. </w:t>
      </w:r>
      <w:r w:rsidR="00B41697">
        <w:t xml:space="preserve">Klasifikační metody hledají vzájemnou podobnost mezi objekty. </w:t>
      </w:r>
      <w:r w:rsidR="00B82A42">
        <w:t>Klasifikace dat se také někdy označuje jako strojové učení (</w:t>
      </w:r>
      <w:proofErr w:type="spellStart"/>
      <w:r w:rsidR="00B82A42">
        <w:t>machine</w:t>
      </w:r>
      <w:proofErr w:type="spellEnd"/>
      <w:r w:rsidR="00B82A42">
        <w:t xml:space="preserve"> </w:t>
      </w:r>
      <w:r w:rsidR="00B82A42" w:rsidRPr="00B82A42">
        <w:t>learning</w:t>
      </w:r>
      <w:r w:rsidR="00B82A42">
        <w:t xml:space="preserve">). </w:t>
      </w:r>
      <w:r w:rsidR="00B41697">
        <w:t>Pomocí klasifikačních metod je možné jeden objekt přiřadit do existující třídy, nebo množinu objektů rozdělit na několik klasifikačních tříd.</w:t>
      </w:r>
      <w:r w:rsidR="006E2479">
        <w:t xml:space="preserve"> [13]</w:t>
      </w:r>
      <w:r w:rsidR="00B41697">
        <w:t xml:space="preserve"> Rozdělení objektů do tříd může být pro provedeno pomocí následujících způsobů:</w:t>
      </w:r>
    </w:p>
    <w:p w14:paraId="25BF6202" w14:textId="6D009800" w:rsidR="009A5AFE" w:rsidRDefault="00B41697" w:rsidP="00B41697">
      <w:pPr>
        <w:pStyle w:val="BPDPNormln"/>
        <w:numPr>
          <w:ilvl w:val="0"/>
          <w:numId w:val="42"/>
        </w:numPr>
      </w:pPr>
      <w:r>
        <w:t>Klasifikace pomocí diskriminačních funkcí</w:t>
      </w:r>
    </w:p>
    <w:p w14:paraId="4AD41B0E" w14:textId="5A727660" w:rsidR="006E2479" w:rsidRDefault="006E2479" w:rsidP="00B41697">
      <w:pPr>
        <w:pStyle w:val="BPDPNormln"/>
        <w:numPr>
          <w:ilvl w:val="0"/>
          <w:numId w:val="42"/>
        </w:numPr>
      </w:pPr>
      <w:r>
        <w:t>Klasifikace pomocí minimální vzdálenosti od etalonů tříd</w:t>
      </w:r>
    </w:p>
    <w:p w14:paraId="3A1FBB79" w14:textId="384402BC" w:rsidR="009A5AFE" w:rsidRDefault="006E2479" w:rsidP="006E2479">
      <w:pPr>
        <w:pStyle w:val="BPDPNormln"/>
        <w:numPr>
          <w:ilvl w:val="0"/>
          <w:numId w:val="42"/>
        </w:numPr>
      </w:pPr>
      <w:r>
        <w:t>Klasifikace pomocí hraničních ploch</w:t>
      </w:r>
    </w:p>
    <w:p w14:paraId="2429ADDB" w14:textId="77777777" w:rsidR="006E2479" w:rsidRPr="006E2479" w:rsidRDefault="006E2479" w:rsidP="006E2479">
      <w:pPr>
        <w:pStyle w:val="BPDPNormln"/>
        <w:ind w:left="1133" w:firstLine="0"/>
        <w:rPr>
          <w:b/>
          <w:bCs/>
        </w:rPr>
      </w:pPr>
    </w:p>
    <w:p w14:paraId="2F032533" w14:textId="6E975CDA" w:rsidR="006E2479" w:rsidRDefault="006E2479" w:rsidP="009A5AFE">
      <w:pPr>
        <w:pStyle w:val="BPDPNormln"/>
      </w:pPr>
      <w:r w:rsidRPr="006E2479">
        <w:rPr>
          <w:b/>
          <w:bCs/>
        </w:rPr>
        <w:t>Klasifikace pomocí diskriminačních funkcí</w:t>
      </w:r>
      <w:r>
        <w:rPr>
          <w:b/>
          <w:bCs/>
        </w:rPr>
        <w:t xml:space="preserve"> </w:t>
      </w:r>
      <w:r>
        <w:t>je založen na výpočtu míry příslušnosti daného objektu k dané klasifikační třídě. Objekt je přiřazen do</w:t>
      </w:r>
      <w:r w:rsidR="0025571D">
        <w:t> </w:t>
      </w:r>
      <w:r>
        <w:t>té</w:t>
      </w:r>
      <w:r w:rsidR="0025571D">
        <w:t> </w:t>
      </w:r>
      <w:r>
        <w:t>klasifikační třídy, pro kterou byla vypočtena největší míra příslušnosti.</w:t>
      </w:r>
      <w:r w:rsidR="007F29C7">
        <w:t xml:space="preserve"> [10, 12]</w:t>
      </w:r>
    </w:p>
    <w:p w14:paraId="2068AB29" w14:textId="76D61875" w:rsidR="009A5AFE" w:rsidRDefault="006E2479" w:rsidP="006E2479">
      <w:pPr>
        <w:pStyle w:val="BPDPNormln"/>
      </w:pPr>
      <w:r>
        <w:t xml:space="preserve"> </w:t>
      </w:r>
      <w:r w:rsidRPr="006E2479">
        <w:rPr>
          <w:b/>
          <w:bCs/>
        </w:rPr>
        <w:t xml:space="preserve">Klasifikace pomocí </w:t>
      </w:r>
      <w:r>
        <w:rPr>
          <w:b/>
          <w:bCs/>
        </w:rPr>
        <w:t xml:space="preserve">minimální </w:t>
      </w:r>
      <w:r w:rsidRPr="006E2479">
        <w:rPr>
          <w:b/>
          <w:bCs/>
        </w:rPr>
        <w:t>vzdálenosti od etalonů tříd</w:t>
      </w:r>
      <w:r w:rsidR="007F29C7">
        <w:t xml:space="preserve"> přiřazuje objekty do</w:t>
      </w:r>
      <w:r w:rsidR="0025571D">
        <w:t> </w:t>
      </w:r>
      <w:r w:rsidR="007F29C7">
        <w:t xml:space="preserve">klasifikačních tříd na základě výpočtu vzdálenosti daného objektu od etalonu dané třídy. Etalon je reprezentativní objekt dané třídy. Počet etalonů není dán, může být jeden například </w:t>
      </w:r>
      <w:proofErr w:type="spellStart"/>
      <w:r w:rsidR="007F29C7">
        <w:t>centroid</w:t>
      </w:r>
      <w:proofErr w:type="spellEnd"/>
      <w:r w:rsidR="007F29C7">
        <w:t>, nebo to také mohou být všechny objekty přiřazeny dané třídě. [10, 12]</w:t>
      </w:r>
    </w:p>
    <w:p w14:paraId="0E80EC1C" w14:textId="034AEBF0" w:rsidR="009A5AFE" w:rsidRDefault="007F29C7" w:rsidP="00653276">
      <w:pPr>
        <w:pStyle w:val="BPDPNormln"/>
      </w:pPr>
      <w:r w:rsidRPr="007F29C7">
        <w:rPr>
          <w:b/>
          <w:bCs/>
        </w:rPr>
        <w:t>Klasifikace pomocí hraničních ploch</w:t>
      </w:r>
      <w:r>
        <w:t xml:space="preserve"> využívá hranic definovaných tak</w:t>
      </w:r>
      <w:r w:rsidR="00BF6643">
        <w:t>,</w:t>
      </w:r>
      <w:r>
        <w:t xml:space="preserve"> aby v prostoru oddělovaly jednotlivé třídy. Objekt umístěný v daném hraničním prostoru je </w:t>
      </w:r>
      <w:r w:rsidR="00653276">
        <w:t>přidělen dané třídě. [10, 12]</w:t>
      </w:r>
    </w:p>
    <w:p w14:paraId="6C49F7FA" w14:textId="0E6CEACF" w:rsidR="000C7324" w:rsidRDefault="000C7324" w:rsidP="000C7324">
      <w:pPr>
        <w:pStyle w:val="Nadpis2"/>
      </w:pPr>
      <w:r>
        <w:t>Výběr klasifikační metody</w:t>
      </w:r>
    </w:p>
    <w:p w14:paraId="0378AFF7" w14:textId="1394A3F7" w:rsidR="000C7324" w:rsidRDefault="009E0267" w:rsidP="000C7324">
      <w:pPr>
        <w:pStyle w:val="BPDPNormln"/>
      </w:pPr>
      <w:r>
        <w:t xml:space="preserve">Pro výběr vhodné klasifikační metody byl proveden pokus na </w:t>
      </w:r>
      <w:r w:rsidR="003A4D80">
        <w:t xml:space="preserve">vzorku trénovacích dat. Bylo použito celkem 427 nahrávek. Konkrétně 221 nahrávek malého bubnu, 102 nahrávek velkého bubnu, a 104 nahrávek hi-hat. Tyto nahrávky byly filtrovány třetino-oktávovou bankou filtrů, a následně spočteny energie v jednotlivých pásmech. Dále byla provedena analýza hlavních komponent. Na data v novém prostoru pěti prvních hlavních komponent byly aplikovány, klasifikační algoritmy. </w:t>
      </w:r>
      <w:r w:rsidR="00697CBF">
        <w:t>Na obrázku (</w:t>
      </w:r>
      <w:r w:rsidR="00697CBF" w:rsidRPr="00697CBF">
        <w:fldChar w:fldCharType="begin"/>
      </w:r>
      <w:r w:rsidR="00697CBF" w:rsidRPr="00697CBF">
        <w:instrText xml:space="preserve"> REF _Ref34062154 \h  \* MERGEFORMAT </w:instrText>
      </w:r>
      <w:r w:rsidR="00697CBF" w:rsidRPr="00697CBF">
        <w:fldChar w:fldCharType="separate"/>
      </w:r>
      <w:r w:rsidR="00697CBF">
        <w:t>o</w:t>
      </w:r>
      <w:r w:rsidR="00697CBF" w:rsidRPr="00697CBF">
        <w:t xml:space="preserve">br. </w:t>
      </w:r>
      <w:r w:rsidR="00697CBF" w:rsidRPr="00697CBF">
        <w:rPr>
          <w:noProof/>
        </w:rPr>
        <w:t>5</w:t>
      </w:r>
      <w:r w:rsidR="00697CBF" w:rsidRPr="00697CBF">
        <w:t>.</w:t>
      </w:r>
      <w:r w:rsidR="00697CBF" w:rsidRPr="00697CBF">
        <w:rPr>
          <w:noProof/>
        </w:rPr>
        <w:t>1</w:t>
      </w:r>
      <w:r w:rsidR="00697CBF" w:rsidRPr="00697CBF">
        <w:fldChar w:fldCharType="end"/>
      </w:r>
      <w:r w:rsidR="00697CBF">
        <w:t>), je znázorněno rozložení trénovacích nahrávek v prostoru prvních dvou hlavních komponent.</w:t>
      </w:r>
    </w:p>
    <w:p w14:paraId="10708577" w14:textId="47BCEFE3" w:rsidR="003A4D80" w:rsidRDefault="003A4D80" w:rsidP="000C7324">
      <w:pPr>
        <w:pStyle w:val="BPDPNormln"/>
      </w:pPr>
    </w:p>
    <w:p w14:paraId="6A971485" w14:textId="77777777" w:rsidR="00697CBF" w:rsidRDefault="003A4D80" w:rsidP="00697CBF">
      <w:pPr>
        <w:pStyle w:val="BPDPNormln"/>
        <w:keepNext/>
        <w:jc w:val="center"/>
      </w:pPr>
      <w:r>
        <w:rPr>
          <w:noProof/>
        </w:rPr>
        <w:lastRenderedPageBreak/>
        <w:drawing>
          <wp:inline distT="0" distB="0" distL="0" distR="0" wp14:anchorId="6032E3B0" wp14:editId="5BD68FEC">
            <wp:extent cx="4323559" cy="3240000"/>
            <wp:effectExtent l="0" t="0" r="1270" b="0"/>
            <wp:docPr id="17" name="Obráze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CA_test.emf"/>
                    <pic:cNvPicPr/>
                  </pic:nvPicPr>
                  <pic:blipFill>
                    <a:blip r:embed="rId29">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364BA025" w14:textId="250EA974" w:rsidR="003A4D80" w:rsidRDefault="00697CBF" w:rsidP="00697CBF">
      <w:pPr>
        <w:pStyle w:val="Titulek"/>
        <w:jc w:val="center"/>
        <w:rPr>
          <w:b w:val="0"/>
        </w:rPr>
      </w:pPr>
      <w:bookmarkStart w:id="500" w:name="_Ref34062154"/>
      <w:r w:rsidRPr="00697CBF">
        <w:rPr>
          <w:b w:val="0"/>
        </w:rPr>
        <w:t xml:space="preserve">Obr. </w:t>
      </w:r>
      <w:r w:rsidR="009711E9">
        <w:rPr>
          <w:b w:val="0"/>
        </w:rPr>
        <w:fldChar w:fldCharType="begin"/>
      </w:r>
      <w:r w:rsidR="009711E9">
        <w:rPr>
          <w:b w:val="0"/>
        </w:rPr>
        <w:instrText xml:space="preserve"> STYLEREF 1 \s </w:instrText>
      </w:r>
      <w:r w:rsidR="009711E9">
        <w:rPr>
          <w:b w:val="0"/>
        </w:rPr>
        <w:fldChar w:fldCharType="separate"/>
      </w:r>
      <w:r w:rsidR="009711E9">
        <w:rPr>
          <w:b w:val="0"/>
          <w:noProof/>
        </w:rPr>
        <w:t>5</w:t>
      </w:r>
      <w:r w:rsidR="009711E9">
        <w:rPr>
          <w:b w:val="0"/>
        </w:rPr>
        <w:fldChar w:fldCharType="end"/>
      </w:r>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9711E9">
        <w:rPr>
          <w:b w:val="0"/>
          <w:noProof/>
        </w:rPr>
        <w:t>1</w:t>
      </w:r>
      <w:r w:rsidR="009711E9">
        <w:rPr>
          <w:b w:val="0"/>
        </w:rPr>
        <w:fldChar w:fldCharType="end"/>
      </w:r>
      <w:bookmarkEnd w:id="500"/>
      <w:r w:rsidRPr="00697CBF">
        <w:rPr>
          <w:b w:val="0"/>
        </w:rPr>
        <w:t xml:space="preserve">: </w:t>
      </w:r>
      <w:r>
        <w:rPr>
          <w:b w:val="0"/>
        </w:rPr>
        <w:t>Trénovací nahrávky</w:t>
      </w:r>
      <w:r w:rsidRPr="00697CBF">
        <w:rPr>
          <w:b w:val="0"/>
        </w:rPr>
        <w:t xml:space="preserve"> v prostoru prvních dvou hlavních komponen</w:t>
      </w:r>
      <w:r>
        <w:rPr>
          <w:b w:val="0"/>
        </w:rPr>
        <w:t>t</w:t>
      </w:r>
    </w:p>
    <w:p w14:paraId="4A701063" w14:textId="483181E7" w:rsidR="00697CBF" w:rsidRDefault="00697CBF" w:rsidP="00697CBF">
      <w:pPr>
        <w:pStyle w:val="BPDPNormln"/>
      </w:pPr>
    </w:p>
    <w:p w14:paraId="2E514FE3" w14:textId="3D3FF660" w:rsidR="00697CBF" w:rsidRDefault="00697CBF" w:rsidP="00697CBF">
      <w:pPr>
        <w:pStyle w:val="BPDPNormln"/>
      </w:pPr>
      <w:r>
        <w:t>Pro test byly vybrány tři klasifikační metody a to k-průměr</w:t>
      </w:r>
      <w:r w:rsidR="007961A6">
        <w:t>ů</w:t>
      </w:r>
      <w:r>
        <w:t xml:space="preserve">, </w:t>
      </w:r>
      <w:r w:rsidR="007961A6">
        <w:t>h</w:t>
      </w:r>
      <w:r w:rsidR="007961A6" w:rsidRPr="007961A6">
        <w:t xml:space="preserve">ierarchické shlukování </w:t>
      </w:r>
      <w:r>
        <w:t>a metoda podpůrných vektorů.</w:t>
      </w:r>
      <w:r w:rsidR="007961A6">
        <w:t xml:space="preserve"> </w:t>
      </w:r>
    </w:p>
    <w:p w14:paraId="59DB922C" w14:textId="77777777" w:rsidR="007961A6" w:rsidRDefault="007961A6" w:rsidP="00697CBF">
      <w:pPr>
        <w:pStyle w:val="BPDPNormln"/>
      </w:pPr>
    </w:p>
    <w:p w14:paraId="3E9D5709" w14:textId="77777777" w:rsidR="007961A6" w:rsidRDefault="007961A6" w:rsidP="007961A6">
      <w:pPr>
        <w:pStyle w:val="BPDPNormln"/>
        <w:keepNext/>
        <w:jc w:val="center"/>
      </w:pPr>
      <w:r>
        <w:rPr>
          <w:noProof/>
        </w:rPr>
        <w:drawing>
          <wp:inline distT="0" distB="0" distL="0" distR="0" wp14:anchorId="7B3437CA" wp14:editId="2A23DF73">
            <wp:extent cx="4323559" cy="3240000"/>
            <wp:effectExtent l="0" t="0" r="1270" b="0"/>
            <wp:docPr id="18" name="Obráze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means_test.emf"/>
                    <pic:cNvPicPr/>
                  </pic:nvPicPr>
                  <pic:blipFill>
                    <a:blip r:embed="rId30">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43143E51" w14:textId="4677FC7E" w:rsidR="007961A6" w:rsidRDefault="007961A6" w:rsidP="007961A6">
      <w:pPr>
        <w:pStyle w:val="Titulek"/>
        <w:jc w:val="center"/>
        <w:rPr>
          <w:b w:val="0"/>
        </w:rPr>
      </w:pPr>
      <w:bookmarkStart w:id="501" w:name="_Ref34063038"/>
      <w:r w:rsidRPr="007961A6">
        <w:rPr>
          <w:b w:val="0"/>
        </w:rPr>
        <w:t xml:space="preserve">Obr. </w:t>
      </w:r>
      <w:r w:rsidR="009711E9">
        <w:rPr>
          <w:b w:val="0"/>
        </w:rPr>
        <w:fldChar w:fldCharType="begin"/>
      </w:r>
      <w:r w:rsidR="009711E9">
        <w:rPr>
          <w:b w:val="0"/>
        </w:rPr>
        <w:instrText xml:space="preserve"> STYLEREF 1 \s </w:instrText>
      </w:r>
      <w:r w:rsidR="009711E9">
        <w:rPr>
          <w:b w:val="0"/>
        </w:rPr>
        <w:fldChar w:fldCharType="separate"/>
      </w:r>
      <w:r w:rsidR="009711E9">
        <w:rPr>
          <w:b w:val="0"/>
          <w:noProof/>
        </w:rPr>
        <w:t>5</w:t>
      </w:r>
      <w:r w:rsidR="009711E9">
        <w:rPr>
          <w:b w:val="0"/>
        </w:rPr>
        <w:fldChar w:fldCharType="end"/>
      </w:r>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9711E9">
        <w:rPr>
          <w:b w:val="0"/>
          <w:noProof/>
        </w:rPr>
        <w:t>2</w:t>
      </w:r>
      <w:r w:rsidR="009711E9">
        <w:rPr>
          <w:b w:val="0"/>
        </w:rPr>
        <w:fldChar w:fldCharType="end"/>
      </w:r>
      <w:bookmarkEnd w:id="501"/>
      <w:r w:rsidRPr="007961A6">
        <w:rPr>
          <w:b w:val="0"/>
        </w:rPr>
        <w:t>: Klasifikace trénovacích nahrávek metodou k-průměrů</w:t>
      </w:r>
    </w:p>
    <w:p w14:paraId="3C30033A" w14:textId="18F88DD5" w:rsidR="007961A6" w:rsidRDefault="007961A6" w:rsidP="007961A6"/>
    <w:p w14:paraId="746A0883" w14:textId="77777777" w:rsidR="007961A6" w:rsidRDefault="007961A6" w:rsidP="007961A6">
      <w:pPr>
        <w:keepNext/>
        <w:jc w:val="center"/>
      </w:pPr>
      <w:r>
        <w:rPr>
          <w:noProof/>
        </w:rPr>
        <w:lastRenderedPageBreak/>
        <w:drawing>
          <wp:inline distT="0" distB="0" distL="0" distR="0" wp14:anchorId="25B3C608" wp14:editId="12E39426">
            <wp:extent cx="4323559" cy="3240000"/>
            <wp:effectExtent l="0" t="0" r="1270" b="0"/>
            <wp:docPr id="19" name="Obráze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hie_test.emf"/>
                    <pic:cNvPicPr/>
                  </pic:nvPicPr>
                  <pic:blipFill>
                    <a:blip r:embed="rId31">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1265DBFB" w14:textId="5964F0C1" w:rsidR="007961A6" w:rsidRDefault="007961A6" w:rsidP="007961A6">
      <w:pPr>
        <w:pStyle w:val="Titulek"/>
        <w:jc w:val="center"/>
        <w:rPr>
          <w:b w:val="0"/>
        </w:rPr>
      </w:pPr>
      <w:bookmarkStart w:id="502" w:name="_Ref34063097"/>
      <w:r w:rsidRPr="007961A6">
        <w:rPr>
          <w:b w:val="0"/>
        </w:rPr>
        <w:t xml:space="preserve">Obr. </w:t>
      </w:r>
      <w:r w:rsidR="009711E9">
        <w:rPr>
          <w:b w:val="0"/>
        </w:rPr>
        <w:fldChar w:fldCharType="begin"/>
      </w:r>
      <w:r w:rsidR="009711E9">
        <w:rPr>
          <w:b w:val="0"/>
        </w:rPr>
        <w:instrText xml:space="preserve"> STYLEREF 1 \s </w:instrText>
      </w:r>
      <w:r w:rsidR="009711E9">
        <w:rPr>
          <w:b w:val="0"/>
        </w:rPr>
        <w:fldChar w:fldCharType="separate"/>
      </w:r>
      <w:r w:rsidR="009711E9">
        <w:rPr>
          <w:b w:val="0"/>
          <w:noProof/>
        </w:rPr>
        <w:t>5</w:t>
      </w:r>
      <w:r w:rsidR="009711E9">
        <w:rPr>
          <w:b w:val="0"/>
        </w:rPr>
        <w:fldChar w:fldCharType="end"/>
      </w:r>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9711E9">
        <w:rPr>
          <w:b w:val="0"/>
          <w:noProof/>
        </w:rPr>
        <w:t>3</w:t>
      </w:r>
      <w:r w:rsidR="009711E9">
        <w:rPr>
          <w:b w:val="0"/>
        </w:rPr>
        <w:fldChar w:fldCharType="end"/>
      </w:r>
      <w:bookmarkEnd w:id="502"/>
      <w:r w:rsidRPr="007961A6">
        <w:rPr>
          <w:b w:val="0"/>
        </w:rPr>
        <w:t>: Klasifikace trénovacích nahrávek metodou hierarchické shlukování</w:t>
      </w:r>
    </w:p>
    <w:p w14:paraId="65B5B4BD" w14:textId="4F1004DF" w:rsidR="007961A6" w:rsidRDefault="007961A6" w:rsidP="00BA09D6">
      <w:pPr>
        <w:pStyle w:val="BPDPNormln"/>
      </w:pPr>
      <w:r>
        <w:t>Na obrázku (</w:t>
      </w:r>
      <w:r w:rsidRPr="007961A6">
        <w:fldChar w:fldCharType="begin"/>
      </w:r>
      <w:r w:rsidRPr="007961A6">
        <w:instrText xml:space="preserve"> REF _Ref34063038 \h  \* MERGEFORMAT </w:instrText>
      </w:r>
      <w:r w:rsidRPr="007961A6">
        <w:fldChar w:fldCharType="separate"/>
      </w:r>
      <w:r>
        <w:t>o</w:t>
      </w:r>
      <w:r w:rsidRPr="007961A6">
        <w:t xml:space="preserve">br. </w:t>
      </w:r>
      <w:r w:rsidRPr="007961A6">
        <w:rPr>
          <w:noProof/>
        </w:rPr>
        <w:t>5</w:t>
      </w:r>
      <w:r w:rsidRPr="007961A6">
        <w:t>.</w:t>
      </w:r>
      <w:r w:rsidRPr="007961A6">
        <w:rPr>
          <w:noProof/>
        </w:rPr>
        <w:t>2</w:t>
      </w:r>
      <w:r w:rsidRPr="007961A6">
        <w:fldChar w:fldCharType="end"/>
      </w:r>
      <w:r>
        <w:t>) je znázorněn výsledek klasifikace pomocí metody k-průměrů a na obrázku (</w:t>
      </w:r>
      <w:r w:rsidRPr="007961A6">
        <w:fldChar w:fldCharType="begin"/>
      </w:r>
      <w:r w:rsidRPr="007961A6">
        <w:instrText xml:space="preserve"> REF _Ref34063097 \h  \* MERGEFORMAT </w:instrText>
      </w:r>
      <w:r w:rsidRPr="007961A6">
        <w:fldChar w:fldCharType="separate"/>
      </w:r>
      <w:r>
        <w:t>o</w:t>
      </w:r>
      <w:r w:rsidRPr="007961A6">
        <w:t xml:space="preserve">br. </w:t>
      </w:r>
      <w:r w:rsidRPr="007961A6">
        <w:rPr>
          <w:noProof/>
        </w:rPr>
        <w:t>5</w:t>
      </w:r>
      <w:r w:rsidRPr="007961A6">
        <w:t>.</w:t>
      </w:r>
      <w:r w:rsidRPr="007961A6">
        <w:rPr>
          <w:noProof/>
        </w:rPr>
        <w:t>3</w:t>
      </w:r>
      <w:r w:rsidRPr="007961A6">
        <w:fldChar w:fldCharType="end"/>
      </w:r>
      <w:r>
        <w:t>) je znázorněn výsledek klasifikace pomocí metody h</w:t>
      </w:r>
      <w:r w:rsidRPr="007961A6">
        <w:t>ierarchické</w:t>
      </w:r>
      <w:r>
        <w:t xml:space="preserve">ho </w:t>
      </w:r>
      <w:r w:rsidRPr="007961A6">
        <w:t>shlukování</w:t>
      </w:r>
      <w:r>
        <w:t xml:space="preserve">. Z obrázků vyplývá, že oběma metodám </w:t>
      </w:r>
      <w:r w:rsidR="004E019C">
        <w:t xml:space="preserve">činí potíže </w:t>
      </w:r>
      <w:r>
        <w:t>osamocené objekty, a z objektů v levém dolním rohu vytvoří jeden shluk.</w:t>
      </w:r>
    </w:p>
    <w:p w14:paraId="52B1453F" w14:textId="4BC46178" w:rsidR="00BA09D6" w:rsidRDefault="00BA09D6" w:rsidP="00BA09D6">
      <w:pPr>
        <w:pStyle w:val="BPDPNormln"/>
      </w:pPr>
      <w:r>
        <w:t>Lepších výsledků bylo dosaženo pomocí metody podpůrných vektorů, které je možné vidět na (</w:t>
      </w:r>
      <w:r w:rsidRPr="00BA09D6">
        <w:fldChar w:fldCharType="begin"/>
      </w:r>
      <w:r w:rsidRPr="00BA09D6">
        <w:instrText xml:space="preserve"> REF _Ref34063471 \h  \* MERGEFORMAT </w:instrText>
      </w:r>
      <w:r w:rsidRPr="00BA09D6">
        <w:fldChar w:fldCharType="separate"/>
      </w:r>
      <w:r>
        <w:t>o</w:t>
      </w:r>
      <w:r w:rsidRPr="00BA09D6">
        <w:t xml:space="preserve">br. </w:t>
      </w:r>
      <w:r w:rsidRPr="00BA09D6">
        <w:rPr>
          <w:noProof/>
        </w:rPr>
        <w:t>5</w:t>
      </w:r>
      <w:r w:rsidRPr="00BA09D6">
        <w:t>.</w:t>
      </w:r>
      <w:r w:rsidRPr="00BA09D6">
        <w:rPr>
          <w:noProof/>
        </w:rPr>
        <w:t>4</w:t>
      </w:r>
      <w:r w:rsidRPr="00BA09D6">
        <w:fldChar w:fldCharType="end"/>
      </w:r>
      <w:r>
        <w:t>).</w:t>
      </w:r>
    </w:p>
    <w:p w14:paraId="0BE0D97C" w14:textId="4C042F35" w:rsidR="00BA09D6" w:rsidRDefault="00BA09D6" w:rsidP="00BA09D6">
      <w:pPr>
        <w:pStyle w:val="BPDPNormln"/>
      </w:pPr>
    </w:p>
    <w:p w14:paraId="6C015D7F" w14:textId="77777777" w:rsidR="00BA09D6" w:rsidRDefault="00BA09D6" w:rsidP="00BA09D6">
      <w:pPr>
        <w:pStyle w:val="BPDPNormln"/>
        <w:keepNext/>
        <w:jc w:val="center"/>
      </w:pPr>
      <w:r>
        <w:rPr>
          <w:noProof/>
        </w:rPr>
        <w:drawing>
          <wp:inline distT="0" distB="0" distL="0" distR="0" wp14:anchorId="7797DE2D" wp14:editId="748154FB">
            <wp:extent cx="4323559" cy="3240000"/>
            <wp:effectExtent l="0" t="0" r="1270" b="0"/>
            <wp:docPr id="20" name="Obráze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VM_test.emf"/>
                    <pic:cNvPicPr/>
                  </pic:nvPicPr>
                  <pic:blipFill>
                    <a:blip r:embed="rId32">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5793D0D4" w14:textId="4126D8EC" w:rsidR="00BA09D6" w:rsidRDefault="00BA09D6" w:rsidP="00BA09D6">
      <w:pPr>
        <w:pStyle w:val="Titulek"/>
        <w:jc w:val="center"/>
        <w:rPr>
          <w:b w:val="0"/>
        </w:rPr>
      </w:pPr>
      <w:bookmarkStart w:id="503" w:name="_Ref34063471"/>
      <w:r w:rsidRPr="00BA09D6">
        <w:rPr>
          <w:b w:val="0"/>
        </w:rPr>
        <w:t xml:space="preserve">Obr. </w:t>
      </w:r>
      <w:r w:rsidR="009711E9">
        <w:rPr>
          <w:b w:val="0"/>
        </w:rPr>
        <w:fldChar w:fldCharType="begin"/>
      </w:r>
      <w:r w:rsidR="009711E9">
        <w:rPr>
          <w:b w:val="0"/>
        </w:rPr>
        <w:instrText xml:space="preserve"> STYLEREF 1 \s </w:instrText>
      </w:r>
      <w:r w:rsidR="009711E9">
        <w:rPr>
          <w:b w:val="0"/>
        </w:rPr>
        <w:fldChar w:fldCharType="separate"/>
      </w:r>
      <w:r w:rsidR="009711E9">
        <w:rPr>
          <w:b w:val="0"/>
          <w:noProof/>
        </w:rPr>
        <w:t>5</w:t>
      </w:r>
      <w:r w:rsidR="009711E9">
        <w:rPr>
          <w:b w:val="0"/>
        </w:rPr>
        <w:fldChar w:fldCharType="end"/>
      </w:r>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9711E9">
        <w:rPr>
          <w:b w:val="0"/>
          <w:noProof/>
        </w:rPr>
        <w:t>4</w:t>
      </w:r>
      <w:r w:rsidR="009711E9">
        <w:rPr>
          <w:b w:val="0"/>
        </w:rPr>
        <w:fldChar w:fldCharType="end"/>
      </w:r>
      <w:bookmarkEnd w:id="503"/>
      <w:r w:rsidRPr="00BA09D6">
        <w:rPr>
          <w:b w:val="0"/>
        </w:rPr>
        <w:t>: Klasifikace trénovacích nahrávek metodou podpůrných vektorů</w:t>
      </w:r>
    </w:p>
    <w:p w14:paraId="6062E201" w14:textId="550CB0E7" w:rsidR="00BA09D6" w:rsidRDefault="00BA09D6" w:rsidP="00BA09D6">
      <w:pPr>
        <w:pStyle w:val="BPDPNormln"/>
        <w:ind w:firstLine="0"/>
      </w:pPr>
      <w:r>
        <w:lastRenderedPageBreak/>
        <w:t xml:space="preserve">Třída 1 odpovídá rozložení nahrávek malého bubnu, třída 2 odpovídá rozložení nahrávek velkého bubnu, a 3. třída odpovídá nahrávkám hi-hat. </w:t>
      </w:r>
    </w:p>
    <w:p w14:paraId="62EB7AA3" w14:textId="4373CDB9" w:rsidR="00BA09D6" w:rsidRPr="00BA09D6" w:rsidRDefault="00BA09D6" w:rsidP="00BA09D6">
      <w:pPr>
        <w:pStyle w:val="BPDPNormln"/>
      </w:pPr>
      <w:r>
        <w:t>Na základě výsledků toho testu, byla vybrána metoda podpůrných vektorů.</w:t>
      </w:r>
    </w:p>
    <w:p w14:paraId="02EEA0E7" w14:textId="61D180ED" w:rsidR="009A5AFE" w:rsidRDefault="00DE57B4" w:rsidP="00DE57B4">
      <w:pPr>
        <w:pStyle w:val="Nadpis2"/>
      </w:pPr>
      <w:r>
        <w:t>Metoda podpůrných vektorů</w:t>
      </w:r>
    </w:p>
    <w:p w14:paraId="179F7046" w14:textId="7BE4244C" w:rsidR="009A5AFE" w:rsidRDefault="00DE57B4" w:rsidP="009A5AFE">
      <w:pPr>
        <w:pStyle w:val="BPDPNormln"/>
      </w:pPr>
      <w:r>
        <w:t xml:space="preserve">Metoda podpůrných vektorů (SVM, </w:t>
      </w:r>
      <w:proofErr w:type="spellStart"/>
      <w:r>
        <w:t>suppoort</w:t>
      </w:r>
      <w:proofErr w:type="spellEnd"/>
      <w:r>
        <w:t xml:space="preserve"> </w:t>
      </w:r>
      <w:proofErr w:type="spellStart"/>
      <w:r>
        <w:t>vector</w:t>
      </w:r>
      <w:proofErr w:type="spellEnd"/>
      <w:r>
        <w:t xml:space="preserve"> </w:t>
      </w:r>
      <w:proofErr w:type="spellStart"/>
      <w:r>
        <w:t>machine</w:t>
      </w:r>
      <w:proofErr w:type="spellEnd"/>
      <w:r>
        <w:t xml:space="preserve">) je jedním z nejpoužívanějších klasifikačních algoritmů. [12] Jedná se o typ strojového učení </w:t>
      </w:r>
      <w:r w:rsidR="00B82A42">
        <w:t>s učitelem (</w:t>
      </w:r>
      <w:proofErr w:type="spellStart"/>
      <w:r w:rsidR="00B82A42" w:rsidRPr="00B82A42">
        <w:t>supervised</w:t>
      </w:r>
      <w:proofErr w:type="spellEnd"/>
      <w:r w:rsidR="00B82A42" w:rsidRPr="00B82A42">
        <w:t xml:space="preserve"> learning</w:t>
      </w:r>
      <w:r w:rsidR="00B82A42">
        <w:t>), tedy data jsou klasifikovány na základě trénovací množiny známých dat. [10]</w:t>
      </w:r>
    </w:p>
    <w:p w14:paraId="7F0DEF23" w14:textId="4A0BAF17" w:rsidR="00B82A42" w:rsidRDefault="009A6728" w:rsidP="00402553">
      <w:pPr>
        <w:pStyle w:val="BPDPNormln"/>
      </w:pPr>
      <w:r>
        <w:t xml:space="preserve">Jsou-li třídy lineárně </w:t>
      </w:r>
      <w:proofErr w:type="spellStart"/>
      <w:r w:rsidR="00353698">
        <w:t>separovatelné</w:t>
      </w:r>
      <w:proofErr w:type="spellEnd"/>
      <w:r>
        <w:t xml:space="preserve"> existuje množina hranic, podle kterých může být prostor </w:t>
      </w:r>
      <w:r w:rsidR="00353698">
        <w:t xml:space="preserve">rozdělen </w:t>
      </w:r>
      <w:r>
        <w:t>tak, aby na jedné straně hranic</w:t>
      </w:r>
      <w:r w:rsidR="00353698">
        <w:t>e</w:t>
      </w:r>
      <w:r>
        <w:t xml:space="preserve"> byly pouze objekty patřící do jedné třídy a na druhé straně hranice pouze objekty patřící do druhé třídy. </w:t>
      </w:r>
      <w:r w:rsidR="00BA1E13">
        <w:t>Na obrázku (</w:t>
      </w:r>
      <w:r w:rsidR="00BA1E13" w:rsidRPr="00BA1E13">
        <w:fldChar w:fldCharType="begin"/>
      </w:r>
      <w:r w:rsidR="00BA1E13" w:rsidRPr="00BA1E13">
        <w:instrText xml:space="preserve"> REF _Ref33792152 \h  \* MERGEFORMAT </w:instrText>
      </w:r>
      <w:r w:rsidR="00BA1E13" w:rsidRPr="00BA1E13">
        <w:fldChar w:fldCharType="separate"/>
      </w:r>
      <w:r w:rsidR="00BA1E13">
        <w:t>o</w:t>
      </w:r>
      <w:r w:rsidR="00BA1E13" w:rsidRPr="00BA1E13">
        <w:t>br.</w:t>
      </w:r>
      <w:r w:rsidR="00697CBF">
        <w:t> </w:t>
      </w:r>
      <w:r w:rsidR="00BA1E13" w:rsidRPr="00BA1E13">
        <w:rPr>
          <w:noProof/>
        </w:rPr>
        <w:t>5</w:t>
      </w:r>
      <w:r w:rsidR="00BA1E13" w:rsidRPr="00BA1E13">
        <w:t>.</w:t>
      </w:r>
      <w:r w:rsidR="00BA1E13" w:rsidRPr="00BA1E13">
        <w:rPr>
          <w:noProof/>
        </w:rPr>
        <w:t>1</w:t>
      </w:r>
      <w:r w:rsidR="00BA1E13" w:rsidRPr="00BA1E13">
        <w:fldChar w:fldCharType="end"/>
      </w:r>
      <w:r w:rsidR="00BA1E13">
        <w:t xml:space="preserve">) je uveden příklad několika hranic. </w:t>
      </w:r>
      <w:r w:rsidR="00731243">
        <w:t>Algoritmus podpůrných vektoru hledá hranici, která představuje nejrobustnější rozdělení nových testovacích objektů. Tedy hranici, která je stejně vzdálené od objektů první i druhé třidy. Na obrázku (</w:t>
      </w:r>
      <w:r w:rsidR="00731243" w:rsidRPr="00731243">
        <w:fldChar w:fldCharType="begin"/>
      </w:r>
      <w:r w:rsidR="00731243" w:rsidRPr="00731243">
        <w:instrText xml:space="preserve"> REF _Ref33792152 \h  \* MERGEFORMAT </w:instrText>
      </w:r>
      <w:r w:rsidR="00731243" w:rsidRPr="00731243">
        <w:fldChar w:fldCharType="separate"/>
      </w:r>
      <w:r w:rsidR="00731243">
        <w:t>o</w:t>
      </w:r>
      <w:r w:rsidR="00731243" w:rsidRPr="00731243">
        <w:t xml:space="preserve">br. </w:t>
      </w:r>
      <w:r w:rsidR="00731243" w:rsidRPr="00731243">
        <w:rPr>
          <w:noProof/>
        </w:rPr>
        <w:t>5</w:t>
      </w:r>
      <w:r w:rsidR="00731243" w:rsidRPr="00731243">
        <w:t>.</w:t>
      </w:r>
      <w:r w:rsidR="00731243" w:rsidRPr="00731243">
        <w:rPr>
          <w:noProof/>
        </w:rPr>
        <w:t>1</w:t>
      </w:r>
      <w:r w:rsidR="00731243" w:rsidRPr="00731243">
        <w:fldChar w:fldCharType="end"/>
      </w:r>
      <w:r w:rsidR="00731243">
        <w:t xml:space="preserve">) je tato hranice zobrazena plnou čarou. </w:t>
      </w:r>
      <w:r w:rsidR="00D46619">
        <w:t>[10, 12]</w:t>
      </w:r>
    </w:p>
    <w:p w14:paraId="38244761" w14:textId="62D31978" w:rsidR="0072410D" w:rsidRDefault="0072410D" w:rsidP="009A5AFE">
      <w:pPr>
        <w:pStyle w:val="BPDPNormln"/>
      </w:pPr>
    </w:p>
    <w:p w14:paraId="59063879" w14:textId="38108FC1" w:rsidR="00BA1E13" w:rsidRDefault="00280DDA" w:rsidP="00ED0707">
      <w:pPr>
        <w:pStyle w:val="BPDPNormln"/>
        <w:keepNext/>
        <w:ind w:firstLine="0"/>
        <w:jc w:val="center"/>
      </w:pPr>
      <w:r>
        <w:rPr>
          <w:noProof/>
        </w:rPr>
        <w:drawing>
          <wp:inline distT="0" distB="0" distL="0" distR="0" wp14:anchorId="6E67AB9D" wp14:editId="2C90BC95">
            <wp:extent cx="4323559" cy="3240000"/>
            <wp:effectExtent l="0" t="0" r="1270" b="0"/>
            <wp:docPr id="16" name="Obráze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VM_01.emf"/>
                    <pic:cNvPicPr/>
                  </pic:nvPicPr>
                  <pic:blipFill>
                    <a:blip r:embed="rId33">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57850A80" w14:textId="704AA5E9" w:rsidR="0072410D" w:rsidRPr="00BA1E13" w:rsidRDefault="00BA1E13" w:rsidP="00BA1E13">
      <w:pPr>
        <w:pStyle w:val="Titulek"/>
        <w:jc w:val="center"/>
        <w:rPr>
          <w:b w:val="0"/>
        </w:rPr>
      </w:pPr>
      <w:bookmarkStart w:id="504" w:name="_Ref33792152"/>
      <w:r w:rsidRPr="00BA1E13">
        <w:rPr>
          <w:b w:val="0"/>
        </w:rPr>
        <w:t xml:space="preserve">Obr. </w:t>
      </w:r>
      <w:r w:rsidR="009711E9">
        <w:rPr>
          <w:b w:val="0"/>
        </w:rPr>
        <w:fldChar w:fldCharType="begin"/>
      </w:r>
      <w:r w:rsidR="009711E9">
        <w:rPr>
          <w:b w:val="0"/>
        </w:rPr>
        <w:instrText xml:space="preserve"> STYLEREF 1 \s </w:instrText>
      </w:r>
      <w:r w:rsidR="009711E9">
        <w:rPr>
          <w:b w:val="0"/>
        </w:rPr>
        <w:fldChar w:fldCharType="separate"/>
      </w:r>
      <w:r w:rsidR="009711E9">
        <w:rPr>
          <w:b w:val="0"/>
          <w:noProof/>
        </w:rPr>
        <w:t>5</w:t>
      </w:r>
      <w:r w:rsidR="009711E9">
        <w:rPr>
          <w:b w:val="0"/>
        </w:rPr>
        <w:fldChar w:fldCharType="end"/>
      </w:r>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9711E9">
        <w:rPr>
          <w:b w:val="0"/>
          <w:noProof/>
        </w:rPr>
        <w:t>5</w:t>
      </w:r>
      <w:r w:rsidR="009711E9">
        <w:rPr>
          <w:b w:val="0"/>
        </w:rPr>
        <w:fldChar w:fldCharType="end"/>
      </w:r>
      <w:bookmarkEnd w:id="504"/>
      <w:r w:rsidRPr="00BA1E13">
        <w:rPr>
          <w:b w:val="0"/>
        </w:rPr>
        <w:t xml:space="preserve">: Příklad množiny hranic u </w:t>
      </w:r>
      <w:proofErr w:type="spellStart"/>
      <w:r w:rsidRPr="00BA1E13">
        <w:rPr>
          <w:b w:val="0"/>
        </w:rPr>
        <w:t>separabilních</w:t>
      </w:r>
      <w:proofErr w:type="spellEnd"/>
      <w:r w:rsidRPr="00BA1E13">
        <w:rPr>
          <w:b w:val="0"/>
        </w:rPr>
        <w:t xml:space="preserve"> tříd SVM</w:t>
      </w:r>
    </w:p>
    <w:p w14:paraId="785835A9" w14:textId="7658A634" w:rsidR="00D46619" w:rsidRDefault="00D46619" w:rsidP="00D46619">
      <w:pPr>
        <w:pStyle w:val="BPDPNormln"/>
      </w:pPr>
      <w:r>
        <w:t xml:space="preserve">Kritériem pro nalezení optimální hranice je vytvoření co nejširšího tolerančního pásma mezi hranicí a oběma třídami v množině trénovacích dat. Hranice je definovaná vztahem </w:t>
      </w:r>
      <w:r w:rsidR="00B7767F">
        <w:fldChar w:fldCharType="begin"/>
      </w:r>
      <w:r w:rsidR="00B7767F">
        <w:instrText xml:space="preserve"> REF _Ref33796931 \h </w:instrText>
      </w:r>
      <w:r w:rsidR="00B7767F">
        <w:fldChar w:fldCharType="separate"/>
      </w:r>
      <w:r w:rsidR="00B7767F">
        <w:t>(</w:t>
      </w:r>
      <w:r w:rsidR="00B7767F">
        <w:rPr>
          <w:noProof/>
        </w:rPr>
        <w:t>5</w:t>
      </w:r>
      <w:r w:rsidR="00B7767F">
        <w:t>.</w:t>
      </w:r>
      <w:r w:rsidR="00B7767F">
        <w:rPr>
          <w:noProof/>
        </w:rPr>
        <w:t>1</w:t>
      </w:r>
      <w:r w:rsidR="00B7767F">
        <w:t>)</w:t>
      </w:r>
      <w:r w:rsidR="00B7767F">
        <w:fldChar w:fldCharType="end"/>
      </w:r>
      <w:r>
        <w:t>.</w:t>
      </w:r>
      <w:r w:rsidR="00280DDA">
        <w:t xml:space="preserve"> [12]</w:t>
      </w:r>
    </w:p>
    <w:p w14:paraId="4CD924F4" w14:textId="77777777" w:rsidR="00D46619" w:rsidRDefault="00D46619" w:rsidP="00D46619">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D46619" w14:paraId="6186212C" w14:textId="77777777" w:rsidTr="00D46619">
        <w:tc>
          <w:tcPr>
            <w:tcW w:w="750" w:type="pct"/>
          </w:tcPr>
          <w:p w14:paraId="2EEC9939" w14:textId="77777777" w:rsidR="00D46619" w:rsidRDefault="00D46619" w:rsidP="008B45A1"/>
        </w:tc>
        <w:tc>
          <w:tcPr>
            <w:tcW w:w="0" w:type="auto"/>
          </w:tcPr>
          <w:p w14:paraId="45BEE40B" w14:textId="4B1BA409" w:rsidR="00B7767F" w:rsidRPr="00B7767F" w:rsidRDefault="00D46619" w:rsidP="00B7767F">
            <w:pPr>
              <w:jc w:val="center"/>
              <w:rPr>
                <w:color w:val="808080"/>
              </w:rPr>
            </w:pPr>
            <m:oMathPara>
              <m:oMath>
                <m:r>
                  <w:rPr>
                    <w:rStyle w:val="Zstupntext"/>
                    <w:rFonts w:ascii="Cambria Math" w:hAnsi="Cambria Math"/>
                    <w:color w:val="auto"/>
                  </w:rPr>
                  <m:t>h</m:t>
                </m:r>
                <m:d>
                  <m:dPr>
                    <m:ctrlPr>
                      <w:rPr>
                        <w:rStyle w:val="Zstupntext"/>
                        <w:rFonts w:ascii="Cambria Math" w:hAnsi="Cambria Math"/>
                        <w:i/>
                        <w:color w:val="auto"/>
                      </w:rPr>
                    </m:ctrlPr>
                  </m:dPr>
                  <m:e>
                    <m:r>
                      <w:rPr>
                        <w:rStyle w:val="Zstupntext"/>
                        <w:rFonts w:ascii="Cambria Math" w:hAnsi="Cambria Math"/>
                        <w:color w:val="auto"/>
                      </w:rPr>
                      <m:t>x</m:t>
                    </m:r>
                  </m:e>
                </m:d>
                <m:r>
                  <w:rPr>
                    <w:rStyle w:val="Zstupntext"/>
                    <w:rFonts w:ascii="Cambria Math" w:hAnsi="Cambria Math"/>
                    <w:color w:val="auto"/>
                  </w:rPr>
                  <m:t>=</m:t>
                </m:r>
                <m:sSup>
                  <m:sSupPr>
                    <m:ctrlPr>
                      <w:rPr>
                        <w:rStyle w:val="Zstupntext"/>
                        <w:rFonts w:ascii="Cambria Math" w:hAnsi="Cambria Math"/>
                        <w:i/>
                        <w:color w:val="auto"/>
                      </w:rPr>
                    </m:ctrlPr>
                  </m:sSupPr>
                  <m:e>
                    <m:r>
                      <w:rPr>
                        <w:rStyle w:val="Zstupntext"/>
                        <w:rFonts w:ascii="Cambria Math" w:hAnsi="Cambria Math"/>
                        <w:color w:val="auto"/>
                      </w:rPr>
                      <m:t>w</m:t>
                    </m:r>
                  </m:e>
                  <m:sup>
                    <m:r>
                      <w:rPr>
                        <w:rStyle w:val="Zstupntext"/>
                        <w:rFonts w:ascii="Cambria Math" w:hAnsi="Cambria Math"/>
                        <w:color w:val="auto"/>
                      </w:rPr>
                      <m:t>T</m:t>
                    </m:r>
                  </m:sup>
                </m:sSup>
                <m:sSub>
                  <m:sSubPr>
                    <m:ctrlPr>
                      <w:rPr>
                        <w:rStyle w:val="Zstupntext"/>
                        <w:rFonts w:ascii="Cambria Math" w:hAnsi="Cambria Math"/>
                        <w:i/>
                        <w:color w:val="auto"/>
                      </w:rPr>
                    </m:ctrlPr>
                  </m:sSubPr>
                  <m:e>
                    <m:r>
                      <w:rPr>
                        <w:rStyle w:val="Zstupntext"/>
                        <w:rFonts w:ascii="Cambria Math" w:hAnsi="Cambria Math"/>
                        <w:color w:val="auto"/>
                      </w:rPr>
                      <m:t>x</m:t>
                    </m:r>
                  </m:e>
                  <m:sub>
                    <m:r>
                      <w:rPr>
                        <w:rStyle w:val="Zstupntext"/>
                        <w:rFonts w:ascii="Cambria Math" w:hAnsi="Cambria Math"/>
                        <w:color w:val="auto"/>
                      </w:rPr>
                      <m:t>k</m:t>
                    </m:r>
                  </m:sub>
                </m:sSub>
                <m:r>
                  <w:rPr>
                    <w:rStyle w:val="Zstupntext"/>
                    <w:rFonts w:ascii="Cambria Math" w:hAnsi="Cambria Math"/>
                    <w:color w:val="auto"/>
                  </w:rPr>
                  <m:t>+</m:t>
                </m:r>
                <m:sSub>
                  <m:sSubPr>
                    <m:ctrlPr>
                      <w:rPr>
                        <w:rStyle w:val="Zstupntext"/>
                        <w:rFonts w:ascii="Cambria Math" w:hAnsi="Cambria Math"/>
                        <w:i/>
                        <w:color w:val="auto"/>
                      </w:rPr>
                    </m:ctrlPr>
                  </m:sSubPr>
                  <m:e>
                    <m:r>
                      <w:rPr>
                        <w:rStyle w:val="Zstupntext"/>
                        <w:rFonts w:ascii="Cambria Math" w:hAnsi="Cambria Math"/>
                        <w:color w:val="auto"/>
                      </w:rPr>
                      <m:t>w</m:t>
                    </m:r>
                  </m:e>
                  <m:sub>
                    <m:r>
                      <w:rPr>
                        <w:rStyle w:val="Zstupntext"/>
                        <w:rFonts w:ascii="Cambria Math" w:hAnsi="Cambria Math"/>
                        <w:color w:val="auto"/>
                      </w:rPr>
                      <m:t>0</m:t>
                    </m:r>
                  </m:sub>
                </m:sSub>
              </m:oMath>
            </m:oMathPara>
          </w:p>
        </w:tc>
        <w:tc>
          <w:tcPr>
            <w:tcW w:w="750" w:type="pct"/>
            <w:tcMar>
              <w:right w:w="0" w:type="dxa"/>
            </w:tcMar>
          </w:tcPr>
          <w:p w14:paraId="473F46A6" w14:textId="73DD3DA5" w:rsidR="00D46619" w:rsidRDefault="00D46619" w:rsidP="00B509D7">
            <w:pPr>
              <w:jc w:val="right"/>
            </w:pPr>
            <w:bookmarkStart w:id="505" w:name="_Ref33796931"/>
            <w:r>
              <w:t>(</w:t>
            </w:r>
            <w:r w:rsidR="006F65E9">
              <w:fldChar w:fldCharType="begin"/>
            </w:r>
            <w:r w:rsidR="006F65E9">
              <w:instrText xml:space="preserve"> STYLEREF 1 \s </w:instrText>
            </w:r>
            <w:r w:rsidR="006F65E9">
              <w:fldChar w:fldCharType="separate"/>
            </w:r>
            <w:r w:rsidR="0042187D">
              <w:rPr>
                <w:noProof/>
              </w:rPr>
              <w:t>5</w:t>
            </w:r>
            <w:r w:rsidR="006F65E9">
              <w:rPr>
                <w:noProof/>
              </w:rPr>
              <w:fldChar w:fldCharType="end"/>
            </w:r>
            <w:r w:rsidR="0042187D">
              <w:t>.</w:t>
            </w:r>
            <w:r w:rsidR="006F65E9">
              <w:fldChar w:fldCharType="begin"/>
            </w:r>
            <w:r w:rsidR="006F65E9">
              <w:instrText xml:space="preserve"> SEQ Rovnice \* ARABIC \s 1 </w:instrText>
            </w:r>
            <w:r w:rsidR="006F65E9">
              <w:fldChar w:fldCharType="separate"/>
            </w:r>
            <w:r w:rsidR="0042187D">
              <w:rPr>
                <w:noProof/>
              </w:rPr>
              <w:t>1</w:t>
            </w:r>
            <w:r w:rsidR="006F65E9">
              <w:rPr>
                <w:noProof/>
              </w:rPr>
              <w:fldChar w:fldCharType="end"/>
            </w:r>
            <w:r>
              <w:t>)</w:t>
            </w:r>
            <w:bookmarkEnd w:id="505"/>
          </w:p>
        </w:tc>
      </w:tr>
    </w:tbl>
    <w:p w14:paraId="35523CA0" w14:textId="77777777" w:rsidR="00D46619" w:rsidRDefault="00D46619" w:rsidP="00D46619">
      <w:pPr>
        <w:pStyle w:val="BPDPNormln"/>
      </w:pPr>
    </w:p>
    <w:p w14:paraId="75EE2E2D" w14:textId="1FE6E80C" w:rsidR="00D46619" w:rsidRDefault="00B7767F" w:rsidP="00B7767F">
      <w:pPr>
        <w:pStyle w:val="BPDPNormln"/>
        <w:ind w:firstLine="0"/>
      </w:pPr>
      <w:r>
        <w:t>Kde</w:t>
      </w:r>
      <w:r w:rsidR="00D46619">
        <w:t xml:space="preserve"> </w:t>
      </w:r>
      <w:r>
        <w:t xml:space="preserve">vektor </w:t>
      </w:r>
      <w:r>
        <w:rPr>
          <w:b/>
        </w:rPr>
        <w:t xml:space="preserve">w </w:t>
      </w:r>
      <w:r>
        <w:t xml:space="preserve">udává orientaci hranice a </w:t>
      </w:r>
      <w:r w:rsidRPr="00B7767F">
        <w:rPr>
          <w:b/>
        </w:rPr>
        <w:t>w</w:t>
      </w:r>
      <w:r w:rsidRPr="00B7767F">
        <w:rPr>
          <w:b/>
          <w:vertAlign w:val="subscript"/>
        </w:rPr>
        <w:t>0</w:t>
      </w:r>
      <w:r>
        <w:rPr>
          <w:b/>
          <w:vertAlign w:val="subscript"/>
        </w:rPr>
        <w:t xml:space="preserve"> </w:t>
      </w:r>
      <w:r w:rsidRPr="00B7767F">
        <w:t>její polohu</w:t>
      </w:r>
      <w:r w:rsidR="00280DDA">
        <w:rPr>
          <w:b/>
        </w:rPr>
        <w:t xml:space="preserve">, x </w:t>
      </w:r>
      <w:r w:rsidR="00280DDA" w:rsidRPr="00280DDA">
        <w:t>je prvkem, který má být klasifikován.</w:t>
      </w:r>
    </w:p>
    <w:p w14:paraId="5FA3A577" w14:textId="240FA35E" w:rsidR="00727D47" w:rsidRDefault="00727D47" w:rsidP="00B7767F">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727D47" w14:paraId="092FDD8E" w14:textId="77777777" w:rsidTr="00727D47">
        <w:tc>
          <w:tcPr>
            <w:tcW w:w="750" w:type="pct"/>
          </w:tcPr>
          <w:p w14:paraId="6ACEB832" w14:textId="77777777" w:rsidR="00727D47" w:rsidRDefault="00727D47" w:rsidP="008B45A1"/>
        </w:tc>
        <w:tc>
          <w:tcPr>
            <w:tcW w:w="0" w:type="auto"/>
          </w:tcPr>
          <w:p w14:paraId="177D34E0" w14:textId="02D8FD72" w:rsidR="00727D47" w:rsidRDefault="006F65E9" w:rsidP="00B509D7">
            <w:pPr>
              <w:jc w:val="center"/>
            </w:pPr>
            <m:oMathPara>
              <m:oMath>
                <m:sSup>
                  <m:sSupPr>
                    <m:ctrlPr>
                      <w:rPr>
                        <w:rFonts w:ascii="Cambria Math" w:hAnsi="Cambria Math"/>
                        <w:i/>
                      </w:rPr>
                    </m:ctrlPr>
                  </m:sSupPr>
                  <m:e>
                    <m:r>
                      <w:rPr>
                        <w:rFonts w:ascii="Cambria Math" w:hAnsi="Cambria Math"/>
                      </w:rPr>
                      <m:t>w</m:t>
                    </m:r>
                  </m:e>
                  <m:sup>
                    <m:r>
                      <w:rPr>
                        <w:rFonts w:ascii="Cambria Math" w:hAnsi="Cambria Math"/>
                      </w:rPr>
                      <m:t>T</m:t>
                    </m:r>
                  </m:sup>
                </m:sSup>
                <m:sSub>
                  <m:sSubPr>
                    <m:ctrlPr>
                      <w:rPr>
                        <w:rStyle w:val="Zstupntext"/>
                        <w:rFonts w:ascii="Cambria Math" w:hAnsi="Cambria Math"/>
                        <w:color w:val="auto"/>
                      </w:rPr>
                    </m:ctrlPr>
                  </m:sSubPr>
                  <m:e>
                    <m:r>
                      <w:rPr>
                        <w:rStyle w:val="Zstupntext"/>
                        <w:rFonts w:ascii="Cambria Math" w:hAnsi="Cambria Math"/>
                        <w:color w:val="auto"/>
                      </w:rPr>
                      <m:t>x</m:t>
                    </m:r>
                  </m:e>
                  <m:sub>
                    <m:r>
                      <w:rPr>
                        <w:rStyle w:val="Zstupntext"/>
                        <w:rFonts w:ascii="Cambria Math" w:hAnsi="Cambria Math"/>
                        <w:color w:val="auto"/>
                      </w:rPr>
                      <m:t>k</m:t>
                    </m:r>
                  </m:sub>
                </m:sSub>
                <m:r>
                  <w:rPr>
                    <w:rStyle w:val="Zstupntext"/>
                    <w:rFonts w:ascii="Cambria Math" w:hAnsi="Cambria Math"/>
                    <w:color w:val="auto"/>
                  </w:rPr>
                  <m:t>+</m:t>
                </m:r>
                <m:sSub>
                  <m:sSubPr>
                    <m:ctrlPr>
                      <w:rPr>
                        <w:rStyle w:val="Zstupntext"/>
                        <w:rFonts w:ascii="Cambria Math" w:hAnsi="Cambria Math"/>
                        <w:i/>
                        <w:color w:val="auto"/>
                      </w:rPr>
                    </m:ctrlPr>
                  </m:sSubPr>
                  <m:e>
                    <m:r>
                      <w:rPr>
                        <w:rStyle w:val="Zstupntext"/>
                        <w:rFonts w:ascii="Cambria Math" w:hAnsi="Cambria Math"/>
                        <w:color w:val="auto"/>
                      </w:rPr>
                      <m:t>w</m:t>
                    </m:r>
                  </m:e>
                  <m:sub>
                    <m:r>
                      <w:rPr>
                        <w:rStyle w:val="Zstupntext"/>
                        <w:rFonts w:ascii="Cambria Math" w:hAnsi="Cambria Math"/>
                        <w:color w:val="auto"/>
                      </w:rPr>
                      <m:t>0</m:t>
                    </m:r>
                  </m:sub>
                </m:sSub>
                <m:d>
                  <m:dPr>
                    <m:begChr m:val="{"/>
                    <m:endChr m:val=""/>
                    <m:ctrlPr>
                      <w:rPr>
                        <w:rStyle w:val="Zstupntext"/>
                        <w:rFonts w:ascii="Cambria Math" w:hAnsi="Cambria Math"/>
                        <w:i/>
                        <w:color w:val="auto"/>
                      </w:rPr>
                    </m:ctrlPr>
                  </m:dPr>
                  <m:e>
                    <m:m>
                      <m:mPr>
                        <m:mcs>
                          <m:mc>
                            <m:mcPr>
                              <m:count m:val="1"/>
                              <m:mcJc m:val="center"/>
                            </m:mcPr>
                          </m:mc>
                        </m:mcs>
                        <m:ctrlPr>
                          <w:rPr>
                            <w:rStyle w:val="Zstupntext"/>
                            <w:rFonts w:ascii="Cambria Math" w:hAnsi="Cambria Math"/>
                            <w:i/>
                            <w:color w:val="auto"/>
                          </w:rPr>
                        </m:ctrlPr>
                      </m:mPr>
                      <m:mr>
                        <m:e>
                          <m:r>
                            <w:rPr>
                              <w:rStyle w:val="Zstupntext"/>
                              <w:rFonts w:ascii="Cambria Math" w:hAnsi="Cambria Math"/>
                              <w:color w:val="auto"/>
                            </w:rPr>
                            <m:t>&gt;0 pro všechna x v první třídě</m:t>
                          </m:r>
                          <m:r>
                            <w:rPr>
                              <w:rStyle w:val="Zstupntext"/>
                              <w:rFonts w:ascii="Cambria Math" w:hAnsi="Cambria Math"/>
                            </w:rPr>
                            <m:t xml:space="preserve"> </m:t>
                          </m:r>
                        </m:e>
                      </m:mr>
                      <m:mr>
                        <m:e>
                          <m:r>
                            <w:rPr>
                              <w:rStyle w:val="Zstupntext"/>
                              <w:rFonts w:ascii="Cambria Math" w:hAnsi="Cambria Math"/>
                              <w:color w:val="auto"/>
                            </w:rPr>
                            <m:t>&lt;0 pro všechna x v druhé třídě</m:t>
                          </m:r>
                        </m:e>
                      </m:mr>
                    </m:m>
                  </m:e>
                </m:d>
              </m:oMath>
            </m:oMathPara>
          </w:p>
        </w:tc>
        <w:tc>
          <w:tcPr>
            <w:tcW w:w="750" w:type="pct"/>
            <w:tcMar>
              <w:right w:w="0" w:type="dxa"/>
            </w:tcMar>
          </w:tcPr>
          <w:p w14:paraId="39623FA1" w14:textId="7A27C218" w:rsidR="00727D47" w:rsidRDefault="00727D47" w:rsidP="00B509D7">
            <w:pPr>
              <w:jc w:val="right"/>
            </w:pPr>
            <w:bookmarkStart w:id="506" w:name="_Ref33798934"/>
            <w:r>
              <w:t>(</w:t>
            </w:r>
            <w:r w:rsidR="006F65E9">
              <w:fldChar w:fldCharType="begin"/>
            </w:r>
            <w:r w:rsidR="006F65E9">
              <w:instrText xml:space="preserve"> STYLEREF 1 \s </w:instrText>
            </w:r>
            <w:r w:rsidR="006F65E9">
              <w:fldChar w:fldCharType="separate"/>
            </w:r>
            <w:r w:rsidR="0042187D">
              <w:rPr>
                <w:noProof/>
              </w:rPr>
              <w:t>5</w:t>
            </w:r>
            <w:r w:rsidR="006F65E9">
              <w:rPr>
                <w:noProof/>
              </w:rPr>
              <w:fldChar w:fldCharType="end"/>
            </w:r>
            <w:r w:rsidR="0042187D">
              <w:t>.</w:t>
            </w:r>
            <w:r w:rsidR="006F65E9">
              <w:fldChar w:fldCharType="begin"/>
            </w:r>
            <w:r w:rsidR="006F65E9">
              <w:instrText xml:space="preserve"> SEQ Rovnice \* ARABIC \s 1 </w:instrText>
            </w:r>
            <w:r w:rsidR="006F65E9">
              <w:fldChar w:fldCharType="separate"/>
            </w:r>
            <w:r w:rsidR="0042187D">
              <w:rPr>
                <w:noProof/>
              </w:rPr>
              <w:t>2</w:t>
            </w:r>
            <w:r w:rsidR="006F65E9">
              <w:rPr>
                <w:noProof/>
              </w:rPr>
              <w:fldChar w:fldCharType="end"/>
            </w:r>
            <w:r>
              <w:t>)</w:t>
            </w:r>
            <w:bookmarkEnd w:id="506"/>
          </w:p>
        </w:tc>
      </w:tr>
    </w:tbl>
    <w:p w14:paraId="06FB1E86" w14:textId="77777777" w:rsidR="00727D47" w:rsidRPr="00B7767F" w:rsidRDefault="00727D47" w:rsidP="00B7767F">
      <w:pPr>
        <w:pStyle w:val="BPDPNormln"/>
        <w:ind w:firstLine="0"/>
      </w:pPr>
    </w:p>
    <w:p w14:paraId="35F708D2" w14:textId="33EAADE6" w:rsidR="009A5AFE" w:rsidRDefault="00887AF7" w:rsidP="00D57924">
      <w:pPr>
        <w:pStyle w:val="BPDPNormln"/>
        <w:ind w:firstLine="0"/>
      </w:pPr>
      <w:r>
        <w:t xml:space="preserve">Objekt </w:t>
      </w:r>
      <w:r w:rsidRPr="00887AF7">
        <w:rPr>
          <w:b/>
        </w:rPr>
        <w:t>x</w:t>
      </w:r>
      <w:r>
        <w:t xml:space="preserve"> bude přiřazen do jedné ze dvou tříd na základě výsledku vztahu </w:t>
      </w:r>
      <w:r>
        <w:fldChar w:fldCharType="begin"/>
      </w:r>
      <w:r>
        <w:instrText xml:space="preserve"> REF _Ref33798934 \h </w:instrText>
      </w:r>
      <w:r>
        <w:fldChar w:fldCharType="separate"/>
      </w:r>
      <w:r>
        <w:t>(</w:t>
      </w:r>
      <w:r>
        <w:rPr>
          <w:noProof/>
        </w:rPr>
        <w:t>5</w:t>
      </w:r>
      <w:r>
        <w:t>.</w:t>
      </w:r>
      <w:r>
        <w:rPr>
          <w:noProof/>
        </w:rPr>
        <w:t>2</w:t>
      </w:r>
      <w:r>
        <w:t>)</w:t>
      </w:r>
      <w:r>
        <w:fldChar w:fldCharType="end"/>
      </w:r>
      <w:r>
        <w:t xml:space="preserve">. </w:t>
      </w:r>
      <w:r w:rsidR="00D57924">
        <w:t>[10, 19]</w:t>
      </w:r>
    </w:p>
    <w:p w14:paraId="309CD330" w14:textId="0B5E94C2" w:rsidR="00660596" w:rsidRDefault="00660596" w:rsidP="00660596">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660596" w14:paraId="260A8479" w14:textId="77777777" w:rsidTr="00660596">
        <w:tc>
          <w:tcPr>
            <w:tcW w:w="750" w:type="pct"/>
          </w:tcPr>
          <w:p w14:paraId="4630E7F0" w14:textId="77777777" w:rsidR="00660596" w:rsidRDefault="00660596" w:rsidP="008B45A1"/>
        </w:tc>
        <w:tc>
          <w:tcPr>
            <w:tcW w:w="0" w:type="auto"/>
          </w:tcPr>
          <w:p w14:paraId="5D3EAD90" w14:textId="0C5A57EB" w:rsidR="00660596" w:rsidRDefault="00660596" w:rsidP="00B509D7">
            <w:pPr>
              <w:jc w:val="center"/>
            </w:pPr>
            <m:oMathPara>
              <m:oMath>
                <m:r>
                  <m:rPr>
                    <m:sty m:val="p"/>
                  </m:rPr>
                  <w:rPr>
                    <w:rStyle w:val="Zstupntext"/>
                    <w:rFonts w:ascii="Cambria Math" w:hAnsi="Cambria Math"/>
                    <w:color w:val="auto"/>
                  </w:rPr>
                  <m:t>d=</m:t>
                </m:r>
                <m:f>
                  <m:fPr>
                    <m:ctrlPr>
                      <w:rPr>
                        <w:rStyle w:val="Zstupntext"/>
                        <w:rFonts w:ascii="Cambria Math" w:hAnsi="Cambria Math"/>
                        <w:color w:val="auto"/>
                      </w:rPr>
                    </m:ctrlPr>
                  </m:fPr>
                  <m:num>
                    <m:d>
                      <m:dPr>
                        <m:begChr m:val="|"/>
                        <m:endChr m:val="|"/>
                        <m:ctrlPr>
                          <w:rPr>
                            <w:rStyle w:val="Zstupntext"/>
                            <w:rFonts w:ascii="Cambria Math" w:hAnsi="Cambria Math"/>
                            <w:i/>
                            <w:color w:val="auto"/>
                          </w:rPr>
                        </m:ctrlPr>
                      </m:dPr>
                      <m:e>
                        <m:r>
                          <w:rPr>
                            <w:rStyle w:val="Zstupntext"/>
                            <w:rFonts w:ascii="Cambria Math" w:hAnsi="Cambria Math"/>
                            <w:color w:val="auto"/>
                          </w:rPr>
                          <m:t>h(x)</m:t>
                        </m:r>
                      </m:e>
                    </m:d>
                  </m:num>
                  <m:den>
                    <m:d>
                      <m:dPr>
                        <m:begChr m:val="‖"/>
                        <m:endChr m:val="‖"/>
                        <m:ctrlPr>
                          <w:rPr>
                            <w:rStyle w:val="Zstupntext"/>
                            <w:rFonts w:ascii="Cambria Math" w:hAnsi="Cambria Math"/>
                            <w:i/>
                            <w:color w:val="auto"/>
                          </w:rPr>
                        </m:ctrlPr>
                      </m:dPr>
                      <m:e>
                        <m:r>
                          <w:rPr>
                            <w:rStyle w:val="Zstupntext"/>
                            <w:rFonts w:ascii="Cambria Math" w:hAnsi="Cambria Math"/>
                            <w:color w:val="auto"/>
                          </w:rPr>
                          <m:t>w</m:t>
                        </m:r>
                      </m:e>
                    </m:d>
                  </m:den>
                </m:f>
              </m:oMath>
            </m:oMathPara>
          </w:p>
        </w:tc>
        <w:tc>
          <w:tcPr>
            <w:tcW w:w="750" w:type="pct"/>
            <w:tcMar>
              <w:right w:w="0" w:type="dxa"/>
            </w:tcMar>
            <w:vAlign w:val="center"/>
          </w:tcPr>
          <w:p w14:paraId="4895632D" w14:textId="03525C90" w:rsidR="00660596" w:rsidRDefault="00660596" w:rsidP="00660596">
            <w:pPr>
              <w:jc w:val="right"/>
            </w:pPr>
            <w:bookmarkStart w:id="507" w:name="_Ref34042946"/>
            <w:r>
              <w:t>(</w:t>
            </w:r>
            <w:r w:rsidR="006F65E9">
              <w:fldChar w:fldCharType="begin"/>
            </w:r>
            <w:r w:rsidR="006F65E9">
              <w:instrText xml:space="preserve"> STYLEREF 1 \s </w:instrText>
            </w:r>
            <w:r w:rsidR="006F65E9">
              <w:fldChar w:fldCharType="separate"/>
            </w:r>
            <w:r w:rsidR="0042187D">
              <w:rPr>
                <w:noProof/>
              </w:rPr>
              <w:t>5</w:t>
            </w:r>
            <w:r w:rsidR="006F65E9">
              <w:rPr>
                <w:noProof/>
              </w:rPr>
              <w:fldChar w:fldCharType="end"/>
            </w:r>
            <w:r w:rsidR="0042187D">
              <w:t>.</w:t>
            </w:r>
            <w:r w:rsidR="006F65E9">
              <w:fldChar w:fldCharType="begin"/>
            </w:r>
            <w:r w:rsidR="006F65E9">
              <w:instrText xml:space="preserve"> SEQ Rovnice \* ARABIC \s 1 </w:instrText>
            </w:r>
            <w:r w:rsidR="006F65E9">
              <w:fldChar w:fldCharType="separate"/>
            </w:r>
            <w:r w:rsidR="0042187D">
              <w:rPr>
                <w:noProof/>
              </w:rPr>
              <w:t>3</w:t>
            </w:r>
            <w:r w:rsidR="006F65E9">
              <w:rPr>
                <w:noProof/>
              </w:rPr>
              <w:fldChar w:fldCharType="end"/>
            </w:r>
            <w:r>
              <w:t>)</w:t>
            </w:r>
            <w:bookmarkEnd w:id="507"/>
          </w:p>
        </w:tc>
      </w:tr>
    </w:tbl>
    <w:p w14:paraId="467D926B" w14:textId="0FE20D18" w:rsidR="00660596" w:rsidRDefault="00660596" w:rsidP="00660596">
      <w:pPr>
        <w:pStyle w:val="BPDPNormln"/>
      </w:pPr>
    </w:p>
    <w:p w14:paraId="6D653DEA" w14:textId="3D48D887" w:rsidR="00660596" w:rsidRDefault="00660596" w:rsidP="00660596">
      <w:pPr>
        <w:pStyle w:val="BPDPNormln"/>
      </w:pPr>
      <w:r>
        <w:t xml:space="preserve">Vzdálenost bodu od hranice je dána vztahem </w:t>
      </w:r>
      <w:r>
        <w:fldChar w:fldCharType="begin"/>
      </w:r>
      <w:r>
        <w:instrText xml:space="preserve"> REF _Ref34042946 \h </w:instrText>
      </w:r>
      <w:r>
        <w:fldChar w:fldCharType="separate"/>
      </w:r>
      <w:r>
        <w:t>(</w:t>
      </w:r>
      <w:r>
        <w:rPr>
          <w:noProof/>
        </w:rPr>
        <w:t>5</w:t>
      </w:r>
      <w:r>
        <w:t>.</w:t>
      </w:r>
      <w:r>
        <w:rPr>
          <w:noProof/>
        </w:rPr>
        <w:t>3</w:t>
      </w:r>
      <w:r>
        <w:t>)</w:t>
      </w:r>
      <w:r>
        <w:fldChar w:fldCharType="end"/>
      </w:r>
      <w:r>
        <w:t xml:space="preserve">. Je-li výsledek funkce </w:t>
      </w:r>
      <w:r w:rsidRPr="00660596">
        <w:rPr>
          <w:i/>
        </w:rPr>
        <w:t>h(x)</w:t>
      </w:r>
      <w:r>
        <w:t xml:space="preserve"> v nejbližším bodě první klasifikační třídy rov</w:t>
      </w:r>
      <w:r w:rsidR="00A347F9">
        <w:t>en</w:t>
      </w:r>
      <w:r>
        <w:t xml:space="preserve"> +1 </w:t>
      </w:r>
      <w:proofErr w:type="gramStart"/>
      <w:r>
        <w:t>a -1</w:t>
      </w:r>
      <w:proofErr w:type="gramEnd"/>
      <w:r>
        <w:t xml:space="preserve"> v nejbližším bodě druhé klasifikační třídy, je šířka tolerančního pásma definována dle vztahu </w:t>
      </w:r>
      <w:r>
        <w:fldChar w:fldCharType="begin"/>
      </w:r>
      <w:r>
        <w:instrText xml:space="preserve"> REF _Ref34043347 \h </w:instrText>
      </w:r>
      <w:r>
        <w:fldChar w:fldCharType="separate"/>
      </w:r>
      <w:r>
        <w:t>(</w:t>
      </w:r>
      <w:r>
        <w:rPr>
          <w:noProof/>
        </w:rPr>
        <w:t>5</w:t>
      </w:r>
      <w:r>
        <w:t>.</w:t>
      </w:r>
      <w:r>
        <w:rPr>
          <w:noProof/>
        </w:rPr>
        <w:t>4</w:t>
      </w:r>
      <w:r>
        <w:t>)</w:t>
      </w:r>
      <w:r>
        <w:fldChar w:fldCharType="end"/>
      </w:r>
      <w:r>
        <w:t>.</w:t>
      </w:r>
    </w:p>
    <w:p w14:paraId="460E6117" w14:textId="30AF9615" w:rsidR="00660596" w:rsidRDefault="00660596" w:rsidP="00660596">
      <w:pPr>
        <w:pStyle w:val="BPDPNormln"/>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660596" w14:paraId="6F4FA433" w14:textId="77777777" w:rsidTr="00660596">
        <w:tc>
          <w:tcPr>
            <w:tcW w:w="750" w:type="pct"/>
          </w:tcPr>
          <w:p w14:paraId="158E5454" w14:textId="77777777" w:rsidR="00660596" w:rsidRDefault="00660596" w:rsidP="008B45A1"/>
        </w:tc>
        <w:tc>
          <w:tcPr>
            <w:tcW w:w="0" w:type="auto"/>
          </w:tcPr>
          <w:p w14:paraId="1045DC75" w14:textId="66494202" w:rsidR="00660596" w:rsidRDefault="006F65E9" w:rsidP="00B509D7">
            <w:pPr>
              <w:jc w:val="center"/>
            </w:pPr>
            <m:oMathPara>
              <m:oMath>
                <m:f>
                  <m:fPr>
                    <m:ctrlPr>
                      <w:rPr>
                        <w:rFonts w:ascii="Cambria Math" w:hAnsi="Cambria Math"/>
                        <w:i/>
                      </w:rPr>
                    </m:ctrlPr>
                  </m:fPr>
                  <m:num>
                    <m:r>
                      <w:rPr>
                        <w:rFonts w:ascii="Cambria Math" w:hAnsi="Cambria Math"/>
                      </w:rPr>
                      <m:t>1</m:t>
                    </m:r>
                  </m:num>
                  <m:den>
                    <m:d>
                      <m:dPr>
                        <m:begChr m:val="‖"/>
                        <m:endChr m:val="‖"/>
                        <m:ctrlPr>
                          <w:rPr>
                            <w:rFonts w:ascii="Cambria Math" w:hAnsi="Cambria Math"/>
                            <w:i/>
                          </w:rPr>
                        </m:ctrlPr>
                      </m:dPr>
                      <m:e>
                        <m:r>
                          <w:rPr>
                            <w:rFonts w:ascii="Cambria Math" w:hAnsi="Cambria Math"/>
                          </w:rPr>
                          <m:t>w</m:t>
                        </m:r>
                      </m:e>
                    </m:d>
                  </m:den>
                </m:f>
                <m:r>
                  <m:rPr>
                    <m:sty m:val="p"/>
                  </m:rPr>
                  <w:rPr>
                    <w:rStyle w:val="Zstupntext"/>
                    <w:rFonts w:ascii="Cambria Math" w:hAnsi="Cambria Math"/>
                    <w:color w:val="auto"/>
                  </w:rPr>
                  <m:t>+</m:t>
                </m:r>
                <m:f>
                  <m:fPr>
                    <m:ctrlPr>
                      <w:rPr>
                        <w:rStyle w:val="Zstupntext"/>
                        <w:rFonts w:ascii="Cambria Math" w:hAnsi="Cambria Math"/>
                        <w:color w:val="auto"/>
                      </w:rPr>
                    </m:ctrlPr>
                  </m:fPr>
                  <m:num>
                    <m:r>
                      <w:rPr>
                        <w:rStyle w:val="Zstupntext"/>
                        <w:rFonts w:ascii="Cambria Math" w:hAnsi="Cambria Math"/>
                        <w:color w:val="auto"/>
                      </w:rPr>
                      <m:t>1</m:t>
                    </m:r>
                  </m:num>
                  <m:den>
                    <m:d>
                      <m:dPr>
                        <m:begChr m:val="‖"/>
                        <m:endChr m:val="‖"/>
                        <m:ctrlPr>
                          <w:rPr>
                            <w:rStyle w:val="Zstupntext"/>
                            <w:rFonts w:ascii="Cambria Math" w:hAnsi="Cambria Math"/>
                            <w:i/>
                            <w:color w:val="auto"/>
                          </w:rPr>
                        </m:ctrlPr>
                      </m:dPr>
                      <m:e>
                        <m:r>
                          <w:rPr>
                            <w:rStyle w:val="Zstupntext"/>
                            <w:rFonts w:ascii="Cambria Math" w:hAnsi="Cambria Math"/>
                            <w:color w:val="auto"/>
                          </w:rPr>
                          <m:t>w</m:t>
                        </m:r>
                      </m:e>
                    </m:d>
                  </m:den>
                </m:f>
                <m:r>
                  <m:rPr>
                    <m:sty m:val="p"/>
                  </m:rPr>
                  <w:rPr>
                    <w:rStyle w:val="Zstupntext"/>
                    <w:rFonts w:ascii="Cambria Math" w:hAnsi="Cambria Math"/>
                    <w:color w:val="auto"/>
                  </w:rPr>
                  <m:t>=</m:t>
                </m:r>
                <m:f>
                  <m:fPr>
                    <m:ctrlPr>
                      <w:rPr>
                        <w:rStyle w:val="Zstupntext"/>
                        <w:rFonts w:ascii="Cambria Math" w:hAnsi="Cambria Math"/>
                        <w:color w:val="auto"/>
                      </w:rPr>
                    </m:ctrlPr>
                  </m:fPr>
                  <m:num>
                    <m:r>
                      <w:rPr>
                        <w:rStyle w:val="Zstupntext"/>
                        <w:rFonts w:ascii="Cambria Math" w:hAnsi="Cambria Math"/>
                        <w:color w:val="auto"/>
                      </w:rPr>
                      <m:t>2</m:t>
                    </m:r>
                  </m:num>
                  <m:den>
                    <m:d>
                      <m:dPr>
                        <m:begChr m:val="‖"/>
                        <m:endChr m:val="‖"/>
                        <m:ctrlPr>
                          <w:rPr>
                            <w:rStyle w:val="Zstupntext"/>
                            <w:rFonts w:ascii="Cambria Math" w:hAnsi="Cambria Math"/>
                            <w:i/>
                            <w:color w:val="auto"/>
                          </w:rPr>
                        </m:ctrlPr>
                      </m:dPr>
                      <m:e>
                        <m:r>
                          <w:rPr>
                            <w:rStyle w:val="Zstupntext"/>
                            <w:rFonts w:ascii="Cambria Math" w:hAnsi="Cambria Math"/>
                            <w:color w:val="auto"/>
                          </w:rPr>
                          <m:t>w</m:t>
                        </m:r>
                      </m:e>
                    </m:d>
                  </m:den>
                </m:f>
              </m:oMath>
            </m:oMathPara>
          </w:p>
        </w:tc>
        <w:tc>
          <w:tcPr>
            <w:tcW w:w="750" w:type="pct"/>
            <w:tcMar>
              <w:right w:w="0" w:type="dxa"/>
            </w:tcMar>
            <w:vAlign w:val="center"/>
          </w:tcPr>
          <w:p w14:paraId="632721FC" w14:textId="0F266D1B" w:rsidR="00660596" w:rsidRDefault="00660596" w:rsidP="00660596">
            <w:pPr>
              <w:jc w:val="right"/>
            </w:pPr>
            <w:bookmarkStart w:id="508" w:name="_Ref34043347"/>
            <w:r>
              <w:t>(</w:t>
            </w:r>
            <w:r w:rsidR="006F65E9">
              <w:fldChar w:fldCharType="begin"/>
            </w:r>
            <w:r w:rsidR="006F65E9">
              <w:instrText xml:space="preserve"> STYLEREF 1 \s </w:instrText>
            </w:r>
            <w:r w:rsidR="006F65E9">
              <w:fldChar w:fldCharType="separate"/>
            </w:r>
            <w:r w:rsidR="0042187D">
              <w:rPr>
                <w:noProof/>
              </w:rPr>
              <w:t>5</w:t>
            </w:r>
            <w:r w:rsidR="006F65E9">
              <w:rPr>
                <w:noProof/>
              </w:rPr>
              <w:fldChar w:fldCharType="end"/>
            </w:r>
            <w:r w:rsidR="0042187D">
              <w:t>.</w:t>
            </w:r>
            <w:r w:rsidR="006F65E9">
              <w:fldChar w:fldCharType="begin"/>
            </w:r>
            <w:r w:rsidR="006F65E9">
              <w:instrText xml:space="preserve"> SEQ Rovnice \* ARABIC \s 1 </w:instrText>
            </w:r>
            <w:r w:rsidR="006F65E9">
              <w:fldChar w:fldCharType="separate"/>
            </w:r>
            <w:r w:rsidR="0042187D">
              <w:rPr>
                <w:noProof/>
              </w:rPr>
              <w:t>4</w:t>
            </w:r>
            <w:r w:rsidR="006F65E9">
              <w:rPr>
                <w:noProof/>
              </w:rPr>
              <w:fldChar w:fldCharType="end"/>
            </w:r>
            <w:r>
              <w:t>)</w:t>
            </w:r>
            <w:bookmarkEnd w:id="508"/>
          </w:p>
        </w:tc>
      </w:tr>
    </w:tbl>
    <w:p w14:paraId="510447D3" w14:textId="6FC55E7F" w:rsidR="006C5CB2" w:rsidRDefault="006C5CB2" w:rsidP="00A74417">
      <w:pPr>
        <w:pStyle w:val="BPDPNormln"/>
        <w:ind w:firstLine="0"/>
      </w:pPr>
    </w:p>
    <w:p w14:paraId="01C72EA5" w14:textId="2E880333" w:rsidR="00A74417" w:rsidRDefault="00A74417" w:rsidP="00A74417">
      <w:pPr>
        <w:pStyle w:val="BPDPNormln"/>
        <w:ind w:firstLine="0"/>
      </w:pPr>
      <w:r>
        <w:t xml:space="preserve">Z toho vyplývá definice kritéria pro stanovení hranice </w:t>
      </w:r>
      <w:r>
        <w:fldChar w:fldCharType="begin"/>
      </w:r>
      <w:r>
        <w:instrText xml:space="preserve"> REF _Ref34050945 \h </w:instrText>
      </w:r>
      <w:r>
        <w:fldChar w:fldCharType="separate"/>
      </w:r>
      <w:r>
        <w:t>(</w:t>
      </w:r>
      <w:r>
        <w:rPr>
          <w:noProof/>
        </w:rPr>
        <w:t>5</w:t>
      </w:r>
      <w:r>
        <w:t>.</w:t>
      </w:r>
      <w:r>
        <w:rPr>
          <w:noProof/>
        </w:rPr>
        <w:t>5</w:t>
      </w:r>
      <w:r>
        <w:t>)</w:t>
      </w:r>
      <w:r>
        <w:fldChar w:fldCharType="end"/>
      </w:r>
      <w:r>
        <w:t>, kde je hledáno minimum</w:t>
      </w:r>
      <w:r w:rsidR="00402553">
        <w:t xml:space="preserve"> funkce</w:t>
      </w:r>
      <w:r>
        <w:t>.</w:t>
      </w:r>
    </w:p>
    <w:p w14:paraId="3E8054F2" w14:textId="5C479B75" w:rsidR="00A74417" w:rsidRDefault="00A74417" w:rsidP="00A74417">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A74417" w14:paraId="0D3A13DF" w14:textId="77777777" w:rsidTr="00A74417">
        <w:tc>
          <w:tcPr>
            <w:tcW w:w="750" w:type="pct"/>
          </w:tcPr>
          <w:p w14:paraId="731A17CE" w14:textId="77777777" w:rsidR="00A74417" w:rsidRDefault="00A74417" w:rsidP="008B45A1"/>
        </w:tc>
        <w:tc>
          <w:tcPr>
            <w:tcW w:w="0" w:type="auto"/>
          </w:tcPr>
          <w:p w14:paraId="4B10249C" w14:textId="0D41FBE3" w:rsidR="00A74417" w:rsidRDefault="00A74417" w:rsidP="00B509D7">
            <w:pPr>
              <w:jc w:val="center"/>
            </w:pPr>
            <m:oMathPara>
              <m:oMath>
                <m:r>
                  <w:rPr>
                    <w:rFonts w:ascii="Cambria Math" w:hAnsi="Cambria Math"/>
                  </w:rPr>
                  <m:t>J</m:t>
                </m:r>
                <m:d>
                  <m:dPr>
                    <m:ctrlPr>
                      <w:rPr>
                        <w:rFonts w:ascii="Cambria Math" w:hAnsi="Cambria Math"/>
                        <w:i/>
                      </w:rPr>
                    </m:ctrlPr>
                  </m:dPr>
                  <m:e>
                    <m:r>
                      <w:rPr>
                        <w:rFonts w:ascii="Cambria Math" w:hAnsi="Cambria Math"/>
                      </w:rPr>
                      <m:t>w,</m:t>
                    </m:r>
                    <m:sSub>
                      <m:sSubPr>
                        <m:ctrlPr>
                          <w:rPr>
                            <w:rFonts w:ascii="Cambria Math" w:hAnsi="Cambria Math"/>
                            <w:i/>
                          </w:rPr>
                        </m:ctrlPr>
                      </m:sSubPr>
                      <m:e>
                        <m:r>
                          <w:rPr>
                            <w:rFonts w:ascii="Cambria Math" w:hAnsi="Cambria Math"/>
                          </w:rPr>
                          <m:t>w</m:t>
                        </m:r>
                      </m:e>
                      <m:sub>
                        <m:r>
                          <w:rPr>
                            <w:rFonts w:ascii="Cambria Math" w:hAnsi="Cambria Math"/>
                          </w:rPr>
                          <m:t>0</m:t>
                        </m:r>
                      </m:sub>
                    </m:sSub>
                  </m:e>
                </m:d>
                <m:r>
                  <w:rPr>
                    <w:rFonts w:ascii="Cambria Math" w:hAnsi="Cambria Math"/>
                  </w:rPr>
                  <m:t>=</m:t>
                </m:r>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rPr>
                          <m:t>2</m:t>
                        </m:r>
                      </m:sup>
                    </m:sSup>
                  </m:num>
                  <m:den>
                    <m:r>
                      <w:rPr>
                        <w:rFonts w:ascii="Cambria Math" w:hAnsi="Cambria Math"/>
                      </w:rPr>
                      <m:t>2</m:t>
                    </m:r>
                  </m:den>
                </m:f>
              </m:oMath>
            </m:oMathPara>
          </w:p>
        </w:tc>
        <w:tc>
          <w:tcPr>
            <w:tcW w:w="750" w:type="pct"/>
            <w:tcMar>
              <w:right w:w="0" w:type="dxa"/>
            </w:tcMar>
            <w:vAlign w:val="center"/>
          </w:tcPr>
          <w:p w14:paraId="4559485E" w14:textId="7CE718CA" w:rsidR="00A74417" w:rsidRDefault="00A74417" w:rsidP="00A74417">
            <w:pPr>
              <w:jc w:val="right"/>
            </w:pPr>
            <w:bookmarkStart w:id="509" w:name="_Ref34050945"/>
            <w:r>
              <w:t>(</w:t>
            </w:r>
            <w:r w:rsidR="006F65E9">
              <w:fldChar w:fldCharType="begin"/>
            </w:r>
            <w:r w:rsidR="006F65E9">
              <w:instrText xml:space="preserve"> STYLEREF 1 \s </w:instrText>
            </w:r>
            <w:r w:rsidR="006F65E9">
              <w:fldChar w:fldCharType="separate"/>
            </w:r>
            <w:r w:rsidR="0042187D">
              <w:rPr>
                <w:noProof/>
              </w:rPr>
              <w:t>5</w:t>
            </w:r>
            <w:r w:rsidR="006F65E9">
              <w:rPr>
                <w:noProof/>
              </w:rPr>
              <w:fldChar w:fldCharType="end"/>
            </w:r>
            <w:r w:rsidR="0042187D">
              <w:t>.</w:t>
            </w:r>
            <w:r w:rsidR="006F65E9">
              <w:fldChar w:fldCharType="begin"/>
            </w:r>
            <w:r w:rsidR="006F65E9">
              <w:instrText xml:space="preserve"> SEQ Rovnice \* ARABIC \s 1 </w:instrText>
            </w:r>
            <w:r w:rsidR="006F65E9">
              <w:fldChar w:fldCharType="separate"/>
            </w:r>
            <w:r w:rsidR="0042187D">
              <w:rPr>
                <w:noProof/>
              </w:rPr>
              <w:t>5</w:t>
            </w:r>
            <w:r w:rsidR="006F65E9">
              <w:rPr>
                <w:noProof/>
              </w:rPr>
              <w:fldChar w:fldCharType="end"/>
            </w:r>
            <w:r>
              <w:t>)</w:t>
            </w:r>
            <w:bookmarkEnd w:id="509"/>
          </w:p>
        </w:tc>
      </w:tr>
    </w:tbl>
    <w:p w14:paraId="6E1D196C" w14:textId="1C3984FA" w:rsidR="00660596" w:rsidRDefault="00660596" w:rsidP="00402553">
      <w:pPr>
        <w:pStyle w:val="BPDPNormln"/>
        <w:ind w:firstLine="0"/>
      </w:pPr>
    </w:p>
    <w:p w14:paraId="65AF1B99" w14:textId="6CCAFFB0" w:rsidR="00402553" w:rsidRDefault="00402553" w:rsidP="00402553">
      <w:pPr>
        <w:pStyle w:val="BPDPNormln"/>
        <w:ind w:firstLine="0"/>
      </w:pPr>
      <w:r>
        <w:t xml:space="preserve">Za podmínky </w:t>
      </w:r>
      <w:r>
        <w:fldChar w:fldCharType="begin"/>
      </w:r>
      <w:r>
        <w:instrText xml:space="preserve"> REF _Ref34051581 \h </w:instrText>
      </w:r>
      <w:r>
        <w:fldChar w:fldCharType="separate"/>
      </w:r>
      <w:r>
        <w:t>(</w:t>
      </w:r>
      <w:r>
        <w:rPr>
          <w:noProof/>
        </w:rPr>
        <w:t>5</w:t>
      </w:r>
      <w:r>
        <w:t>.</w:t>
      </w:r>
      <w:r>
        <w:rPr>
          <w:noProof/>
        </w:rPr>
        <w:t>6</w:t>
      </w:r>
      <w:r>
        <w:t>)</w:t>
      </w:r>
      <w:r>
        <w:fldChar w:fldCharType="end"/>
      </w:r>
      <w:r>
        <w:t>.</w:t>
      </w:r>
    </w:p>
    <w:p w14:paraId="3FD4F706" w14:textId="6815849B" w:rsidR="00402553" w:rsidRDefault="00402553" w:rsidP="00402553">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6326"/>
        <w:gridCol w:w="1292"/>
      </w:tblGrid>
      <w:tr w:rsidR="00402553" w14:paraId="151DF8BC" w14:textId="77777777" w:rsidTr="00402553">
        <w:tc>
          <w:tcPr>
            <w:tcW w:w="577" w:type="pct"/>
          </w:tcPr>
          <w:p w14:paraId="6F74C6CD" w14:textId="77777777" w:rsidR="00402553" w:rsidRDefault="00402553" w:rsidP="008B45A1"/>
        </w:tc>
        <w:tc>
          <w:tcPr>
            <w:tcW w:w="3673" w:type="pct"/>
          </w:tcPr>
          <w:p w14:paraId="6DFBA4A6" w14:textId="1F2BB306" w:rsidR="00402553" w:rsidRPr="00402553" w:rsidRDefault="006F65E9" w:rsidP="00B509D7">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d>
                  <m:dPr>
                    <m:ctrlPr>
                      <w:rPr>
                        <w:rStyle w:val="Zstupntext"/>
                        <w:rFonts w:ascii="Cambria Math" w:hAnsi="Cambria Math"/>
                        <w:color w:val="auto"/>
                      </w:rPr>
                    </m:ctrlPr>
                  </m:dPr>
                  <m:e>
                    <m:sSup>
                      <m:sSupPr>
                        <m:ctrlPr>
                          <w:rPr>
                            <w:rStyle w:val="Zstupntext"/>
                            <w:rFonts w:ascii="Cambria Math" w:hAnsi="Cambria Math"/>
                            <w:color w:val="auto"/>
                          </w:rPr>
                        </m:ctrlPr>
                      </m:sSupPr>
                      <m:e>
                        <m:r>
                          <w:rPr>
                            <w:rStyle w:val="Zstupntext"/>
                            <w:rFonts w:ascii="Cambria Math" w:hAnsi="Cambria Math"/>
                            <w:color w:val="auto"/>
                          </w:rPr>
                          <m:t>w</m:t>
                        </m:r>
                      </m:e>
                      <m:sup>
                        <m:r>
                          <w:rPr>
                            <w:rStyle w:val="Zstupntext"/>
                            <w:rFonts w:ascii="Cambria Math" w:hAnsi="Cambria Math"/>
                            <w:color w:val="auto"/>
                          </w:rPr>
                          <m:t>T</m:t>
                        </m:r>
                      </m:sup>
                    </m:sSup>
                    <m:sSub>
                      <m:sSubPr>
                        <m:ctrlPr>
                          <w:rPr>
                            <w:rStyle w:val="Zstupntext"/>
                            <w:rFonts w:ascii="Cambria Math" w:hAnsi="Cambria Math"/>
                            <w:color w:val="auto"/>
                          </w:rPr>
                        </m:ctrlPr>
                      </m:sSubPr>
                      <m:e>
                        <m:r>
                          <w:rPr>
                            <w:rStyle w:val="Zstupntext"/>
                            <w:rFonts w:ascii="Cambria Math" w:hAnsi="Cambria Math"/>
                            <w:color w:val="auto"/>
                          </w:rPr>
                          <m:t>x</m:t>
                        </m:r>
                      </m:e>
                      <m:sub>
                        <m:r>
                          <w:rPr>
                            <w:rStyle w:val="Zstupntext"/>
                            <w:rFonts w:ascii="Cambria Math" w:hAnsi="Cambria Math"/>
                            <w:color w:val="auto"/>
                          </w:rPr>
                          <m:t>k</m:t>
                        </m:r>
                      </m:sub>
                    </m:sSub>
                    <m:r>
                      <m:rPr>
                        <m:sty m:val="p"/>
                      </m:rPr>
                      <w:rPr>
                        <w:rStyle w:val="Zstupntext"/>
                        <w:rFonts w:ascii="Cambria Math" w:hAnsi="Cambria Math"/>
                        <w:color w:val="auto"/>
                      </w:rPr>
                      <m:t>+</m:t>
                    </m:r>
                    <m:sSub>
                      <m:sSubPr>
                        <m:ctrlPr>
                          <w:rPr>
                            <w:rStyle w:val="Zstupntext"/>
                            <w:rFonts w:ascii="Cambria Math" w:hAnsi="Cambria Math"/>
                            <w:color w:val="auto"/>
                          </w:rPr>
                        </m:ctrlPr>
                      </m:sSubPr>
                      <m:e>
                        <m:r>
                          <w:rPr>
                            <w:rStyle w:val="Zstupntext"/>
                            <w:rFonts w:ascii="Cambria Math" w:hAnsi="Cambria Math"/>
                            <w:color w:val="auto"/>
                          </w:rPr>
                          <m:t>w</m:t>
                        </m:r>
                      </m:e>
                      <m:sub>
                        <m:r>
                          <w:rPr>
                            <w:rStyle w:val="Zstupntext"/>
                            <w:rFonts w:ascii="Cambria Math" w:hAnsi="Cambria Math"/>
                            <w:color w:val="auto"/>
                          </w:rPr>
                          <m:t>0</m:t>
                        </m:r>
                      </m:sub>
                    </m:sSub>
                  </m:e>
                </m:d>
                <m:r>
                  <m:rPr>
                    <m:sty m:val="p"/>
                  </m:rPr>
                  <w:rPr>
                    <w:rStyle w:val="Zstupntext"/>
                    <w:rFonts w:ascii="Cambria Math" w:hAnsi="Cambria Math"/>
                    <w:color w:val="auto"/>
                  </w:rPr>
                  <m:t xml:space="preserve">≥1, pro všechma </m:t>
                </m:r>
                <m:r>
                  <w:rPr>
                    <w:rStyle w:val="Zstupntext"/>
                    <w:rFonts w:ascii="Cambria Math" w:hAnsi="Cambria Math"/>
                    <w:color w:val="auto"/>
                  </w:rPr>
                  <m:t>x</m:t>
                </m:r>
                <m:r>
                  <m:rPr>
                    <m:sty m:val="p"/>
                  </m:rPr>
                  <w:rPr>
                    <w:rStyle w:val="Zstupntext"/>
                    <w:rFonts w:ascii="Cambria Math" w:hAnsi="Cambria Math"/>
                    <w:color w:val="auto"/>
                  </w:rPr>
                  <m:t xml:space="preserve"> trénovací množiny</m:t>
                </m:r>
              </m:oMath>
            </m:oMathPara>
          </w:p>
        </w:tc>
        <w:tc>
          <w:tcPr>
            <w:tcW w:w="750" w:type="pct"/>
            <w:tcMar>
              <w:right w:w="0" w:type="dxa"/>
            </w:tcMar>
          </w:tcPr>
          <w:p w14:paraId="69E87002" w14:textId="04246852" w:rsidR="00402553" w:rsidRDefault="00402553" w:rsidP="00B509D7">
            <w:pPr>
              <w:jc w:val="right"/>
            </w:pPr>
            <w:bookmarkStart w:id="510" w:name="_Ref34051581"/>
            <w:r>
              <w:t>(</w:t>
            </w:r>
            <w:r w:rsidR="006F65E9">
              <w:fldChar w:fldCharType="begin"/>
            </w:r>
            <w:r w:rsidR="006F65E9">
              <w:instrText xml:space="preserve"> STYLEREF 1 \s </w:instrText>
            </w:r>
            <w:r w:rsidR="006F65E9">
              <w:fldChar w:fldCharType="separate"/>
            </w:r>
            <w:r w:rsidR="0042187D">
              <w:rPr>
                <w:noProof/>
              </w:rPr>
              <w:t>5</w:t>
            </w:r>
            <w:r w:rsidR="006F65E9">
              <w:rPr>
                <w:noProof/>
              </w:rPr>
              <w:fldChar w:fldCharType="end"/>
            </w:r>
            <w:r w:rsidR="0042187D">
              <w:t>.</w:t>
            </w:r>
            <w:r w:rsidR="006F65E9">
              <w:fldChar w:fldCharType="begin"/>
            </w:r>
            <w:r w:rsidR="006F65E9">
              <w:instrText xml:space="preserve"> SEQ Rovnice \* ARABIC \s 1 </w:instrText>
            </w:r>
            <w:r w:rsidR="006F65E9">
              <w:fldChar w:fldCharType="separate"/>
            </w:r>
            <w:r w:rsidR="0042187D">
              <w:rPr>
                <w:noProof/>
              </w:rPr>
              <w:t>6</w:t>
            </w:r>
            <w:r w:rsidR="006F65E9">
              <w:rPr>
                <w:noProof/>
              </w:rPr>
              <w:fldChar w:fldCharType="end"/>
            </w:r>
            <w:r>
              <w:t>)</w:t>
            </w:r>
            <w:bookmarkEnd w:id="510"/>
          </w:p>
        </w:tc>
      </w:tr>
    </w:tbl>
    <w:p w14:paraId="1C8D2FF0" w14:textId="77777777" w:rsidR="00402553" w:rsidRPr="00660596" w:rsidRDefault="00402553" w:rsidP="00402553">
      <w:pPr>
        <w:pStyle w:val="BPDPNormln"/>
        <w:ind w:firstLine="0"/>
      </w:pPr>
    </w:p>
    <w:p w14:paraId="16537BB3" w14:textId="082A380C" w:rsidR="00402553" w:rsidRPr="00402553" w:rsidRDefault="00402553" w:rsidP="00402553">
      <w:pPr>
        <w:pStyle w:val="BPDPNormln"/>
        <w:ind w:firstLine="0"/>
      </w:pPr>
      <w:r>
        <w:t xml:space="preserve">Kde </w:t>
      </w:r>
      <w:proofErr w:type="spellStart"/>
      <w:r w:rsidRPr="001F7B6E">
        <w:rPr>
          <w:b/>
        </w:rPr>
        <w:t>y</w:t>
      </w:r>
      <w:r w:rsidR="001F7B6E" w:rsidRPr="001F7B6E">
        <w:rPr>
          <w:b/>
          <w:vertAlign w:val="subscript"/>
        </w:rPr>
        <w:t>k</w:t>
      </w:r>
      <w:proofErr w:type="spellEnd"/>
      <w:r w:rsidRPr="001F7B6E">
        <w:rPr>
          <w:b/>
        </w:rPr>
        <w:t xml:space="preserve"> = 1</w:t>
      </w:r>
      <w:r>
        <w:t xml:space="preserve"> pro první třídu a </w:t>
      </w:r>
      <w:proofErr w:type="spellStart"/>
      <w:r w:rsidRPr="001F7B6E">
        <w:rPr>
          <w:b/>
        </w:rPr>
        <w:t>y</w:t>
      </w:r>
      <w:r w:rsidR="001F7B6E" w:rsidRPr="001F7B6E">
        <w:rPr>
          <w:b/>
          <w:vertAlign w:val="subscript"/>
        </w:rPr>
        <w:t>k</w:t>
      </w:r>
      <w:proofErr w:type="spellEnd"/>
      <w:r w:rsidRPr="001F7B6E">
        <w:rPr>
          <w:b/>
        </w:rPr>
        <w:t xml:space="preserve"> = -1</w:t>
      </w:r>
      <w:r>
        <w:t xml:space="preserve"> pro druhou třídu. [10, 12, 19]</w:t>
      </w:r>
    </w:p>
    <w:p w14:paraId="4243E30E" w14:textId="5B129E09" w:rsidR="009A5AFE" w:rsidRDefault="003B4218" w:rsidP="009A5AFE">
      <w:pPr>
        <w:pStyle w:val="BPDPNormln"/>
      </w:pPr>
      <w:r>
        <w:t xml:space="preserve">Jsou-li klasifikační třídy </w:t>
      </w:r>
      <w:r w:rsidR="007564F2">
        <w:t xml:space="preserve">lineárně </w:t>
      </w:r>
      <w:proofErr w:type="spellStart"/>
      <w:r>
        <w:t>nese</w:t>
      </w:r>
      <w:r w:rsidR="007564F2">
        <w:t>parovatelné</w:t>
      </w:r>
      <w:proofErr w:type="spellEnd"/>
      <w:r w:rsidR="007564F2">
        <w:t xml:space="preserve"> podmínka </w:t>
      </w:r>
      <w:r w:rsidR="007564F2">
        <w:fldChar w:fldCharType="begin"/>
      </w:r>
      <w:r w:rsidR="007564F2">
        <w:instrText xml:space="preserve"> REF _Ref34051581 \h </w:instrText>
      </w:r>
      <w:r w:rsidR="007564F2">
        <w:fldChar w:fldCharType="separate"/>
      </w:r>
      <w:r w:rsidR="007564F2">
        <w:t>(</w:t>
      </w:r>
      <w:r w:rsidR="007564F2">
        <w:rPr>
          <w:noProof/>
        </w:rPr>
        <w:t>5</w:t>
      </w:r>
      <w:r w:rsidR="007564F2">
        <w:t>.</w:t>
      </w:r>
      <w:r w:rsidR="007564F2">
        <w:rPr>
          <w:noProof/>
        </w:rPr>
        <w:t>6</w:t>
      </w:r>
      <w:r w:rsidR="007564F2">
        <w:t>)</w:t>
      </w:r>
      <w:r w:rsidR="007564F2">
        <w:fldChar w:fldCharType="end"/>
      </w:r>
      <w:r w:rsidR="007564F2">
        <w:t xml:space="preserve"> nemůže platit pro všechny objekty trénovací množiny. Příklad takových to tříd je uveden na obrázku (</w:t>
      </w:r>
      <w:r w:rsidR="007564F2" w:rsidRPr="007564F2">
        <w:fldChar w:fldCharType="begin"/>
      </w:r>
      <w:r w:rsidR="007564F2" w:rsidRPr="007564F2">
        <w:instrText xml:space="preserve"> REF _Ref34053329 \h  \* MERGEFORMAT </w:instrText>
      </w:r>
      <w:r w:rsidR="007564F2" w:rsidRPr="007564F2">
        <w:fldChar w:fldCharType="separate"/>
      </w:r>
      <w:r w:rsidR="007564F2">
        <w:t>o</w:t>
      </w:r>
      <w:r w:rsidR="007564F2" w:rsidRPr="007564F2">
        <w:t xml:space="preserve">br. </w:t>
      </w:r>
      <w:r w:rsidR="007564F2" w:rsidRPr="007564F2">
        <w:rPr>
          <w:noProof/>
        </w:rPr>
        <w:t>5</w:t>
      </w:r>
      <w:r w:rsidR="007564F2" w:rsidRPr="007564F2">
        <w:t>.</w:t>
      </w:r>
      <w:r w:rsidR="007564F2" w:rsidRPr="007564F2">
        <w:rPr>
          <w:noProof/>
        </w:rPr>
        <w:t>2</w:t>
      </w:r>
      <w:r w:rsidR="007564F2" w:rsidRPr="007564F2">
        <w:fldChar w:fldCharType="end"/>
      </w:r>
      <w:r w:rsidR="007564F2">
        <w:t>). Je vidět, že některé objekty jsou již</w:t>
      </w:r>
      <w:r w:rsidR="00BF6643">
        <w:t xml:space="preserve"> v tolerančním pásmu</w:t>
      </w:r>
      <w:r w:rsidR="00520F59">
        <w:t>,</w:t>
      </w:r>
      <w:r w:rsidR="00BF6643">
        <w:t xml:space="preserve"> a dokonce i</w:t>
      </w:r>
      <w:r w:rsidR="007564F2">
        <w:t xml:space="preserve"> za hranící a</w:t>
      </w:r>
      <w:r w:rsidR="00520F59">
        <w:t> </w:t>
      </w:r>
      <w:r w:rsidR="007564F2">
        <w:t xml:space="preserve">budou špatně klasifikovány. </w:t>
      </w:r>
    </w:p>
    <w:p w14:paraId="2CB379C9" w14:textId="7C53D6B4" w:rsidR="007564F2" w:rsidRDefault="007564F2" w:rsidP="009A5AFE">
      <w:pPr>
        <w:pStyle w:val="BPDPNormln"/>
      </w:pPr>
    </w:p>
    <w:p w14:paraId="35FE293B" w14:textId="77777777" w:rsidR="007564F2" w:rsidRDefault="007564F2" w:rsidP="007564F2">
      <w:pPr>
        <w:pStyle w:val="BPDPNormln"/>
        <w:keepNext/>
        <w:jc w:val="center"/>
      </w:pPr>
      <w:r>
        <w:rPr>
          <w:noProof/>
        </w:rPr>
        <w:lastRenderedPageBreak/>
        <w:drawing>
          <wp:inline distT="0" distB="0" distL="0" distR="0" wp14:anchorId="1D2F782E" wp14:editId="4BDA24F8">
            <wp:extent cx="4323559" cy="3240000"/>
            <wp:effectExtent l="0" t="0" r="1270" b="0"/>
            <wp:docPr id="9" name="Obráze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VM_02.emf"/>
                    <pic:cNvPicPr/>
                  </pic:nvPicPr>
                  <pic:blipFill>
                    <a:blip r:embed="rId34">
                      <a:extLst>
                        <a:ext uri="{28A0092B-C50C-407E-A947-70E740481C1C}">
                          <a14:useLocalDpi xmlns:a14="http://schemas.microsoft.com/office/drawing/2010/main" val="0"/>
                        </a:ext>
                      </a:extLst>
                    </a:blip>
                    <a:stretch>
                      <a:fillRect/>
                    </a:stretch>
                  </pic:blipFill>
                  <pic:spPr>
                    <a:xfrm>
                      <a:off x="0" y="0"/>
                      <a:ext cx="4323559" cy="3240000"/>
                    </a:xfrm>
                    <a:prstGeom prst="rect">
                      <a:avLst/>
                    </a:prstGeom>
                  </pic:spPr>
                </pic:pic>
              </a:graphicData>
            </a:graphic>
          </wp:inline>
        </w:drawing>
      </w:r>
    </w:p>
    <w:p w14:paraId="3760AA8E" w14:textId="4CEF108B" w:rsidR="007564F2" w:rsidRPr="007564F2" w:rsidRDefault="007564F2" w:rsidP="007564F2">
      <w:pPr>
        <w:pStyle w:val="Titulek"/>
        <w:jc w:val="center"/>
        <w:rPr>
          <w:b w:val="0"/>
        </w:rPr>
      </w:pPr>
      <w:bookmarkStart w:id="511" w:name="_Ref34053329"/>
      <w:r w:rsidRPr="007564F2">
        <w:rPr>
          <w:b w:val="0"/>
        </w:rPr>
        <w:t xml:space="preserve">Obr. </w:t>
      </w:r>
      <w:r w:rsidR="009711E9">
        <w:rPr>
          <w:b w:val="0"/>
        </w:rPr>
        <w:fldChar w:fldCharType="begin"/>
      </w:r>
      <w:r w:rsidR="009711E9">
        <w:rPr>
          <w:b w:val="0"/>
        </w:rPr>
        <w:instrText xml:space="preserve"> STYLEREF 1 \s </w:instrText>
      </w:r>
      <w:r w:rsidR="009711E9">
        <w:rPr>
          <w:b w:val="0"/>
        </w:rPr>
        <w:fldChar w:fldCharType="separate"/>
      </w:r>
      <w:r w:rsidR="009711E9">
        <w:rPr>
          <w:b w:val="0"/>
          <w:noProof/>
        </w:rPr>
        <w:t>5</w:t>
      </w:r>
      <w:r w:rsidR="009711E9">
        <w:rPr>
          <w:b w:val="0"/>
        </w:rPr>
        <w:fldChar w:fldCharType="end"/>
      </w:r>
      <w:r w:rsidR="009711E9">
        <w:rPr>
          <w:b w:val="0"/>
        </w:rPr>
        <w:t>.</w:t>
      </w:r>
      <w:r w:rsidR="009711E9">
        <w:rPr>
          <w:b w:val="0"/>
        </w:rPr>
        <w:fldChar w:fldCharType="begin"/>
      </w:r>
      <w:r w:rsidR="009711E9">
        <w:rPr>
          <w:b w:val="0"/>
        </w:rPr>
        <w:instrText xml:space="preserve"> SEQ Obr. \* ARABIC \s 1 </w:instrText>
      </w:r>
      <w:r w:rsidR="009711E9">
        <w:rPr>
          <w:b w:val="0"/>
        </w:rPr>
        <w:fldChar w:fldCharType="separate"/>
      </w:r>
      <w:r w:rsidR="009711E9">
        <w:rPr>
          <w:b w:val="0"/>
          <w:noProof/>
        </w:rPr>
        <w:t>6</w:t>
      </w:r>
      <w:r w:rsidR="009711E9">
        <w:rPr>
          <w:b w:val="0"/>
        </w:rPr>
        <w:fldChar w:fldCharType="end"/>
      </w:r>
      <w:bookmarkEnd w:id="511"/>
      <w:r w:rsidRPr="007564F2">
        <w:rPr>
          <w:b w:val="0"/>
        </w:rPr>
        <w:t xml:space="preserve">: Lineárně </w:t>
      </w:r>
      <w:proofErr w:type="spellStart"/>
      <w:r w:rsidRPr="007564F2">
        <w:rPr>
          <w:b w:val="0"/>
        </w:rPr>
        <w:t>nesepar</w:t>
      </w:r>
      <w:r w:rsidR="00353698">
        <w:rPr>
          <w:b w:val="0"/>
        </w:rPr>
        <w:t>ovatelné</w:t>
      </w:r>
      <w:proofErr w:type="spellEnd"/>
      <w:r w:rsidRPr="007564F2">
        <w:rPr>
          <w:b w:val="0"/>
        </w:rPr>
        <w:t xml:space="preserve"> třídy</w:t>
      </w:r>
    </w:p>
    <w:p w14:paraId="416A5E29" w14:textId="31F50E68" w:rsidR="009A5AFE" w:rsidRDefault="007564F2" w:rsidP="007564F2">
      <w:pPr>
        <w:pStyle w:val="BPDPNormln"/>
        <w:ind w:firstLine="0"/>
      </w:pPr>
      <w:r>
        <w:t xml:space="preserve">Někdy také může být výhodnější vytvořit robustnější klasifikátor s širším </w:t>
      </w:r>
      <w:r w:rsidR="001F7B6E">
        <w:t>tolerančním pásmem za cenu špatné klasifikace několika málo objektů. Klasifikátory s úzkým tolerančním pásmem nemusí správně třídit nové testovací objekty. [12]</w:t>
      </w:r>
    </w:p>
    <w:p w14:paraId="3F54F6D5" w14:textId="4528CB6C" w:rsidR="001F7B6E" w:rsidRDefault="00F21A54" w:rsidP="001F7B6E">
      <w:pPr>
        <w:pStyle w:val="BPDPNormln"/>
      </w:pPr>
      <w:r>
        <w:t xml:space="preserve">Kritérium </w:t>
      </w:r>
      <w:r>
        <w:fldChar w:fldCharType="begin"/>
      </w:r>
      <w:r>
        <w:instrText xml:space="preserve"> REF _Ref34051581 \h </w:instrText>
      </w:r>
      <w:r>
        <w:fldChar w:fldCharType="separate"/>
      </w:r>
      <w:r>
        <w:t>(</w:t>
      </w:r>
      <w:r>
        <w:rPr>
          <w:noProof/>
        </w:rPr>
        <w:t>5</w:t>
      </w:r>
      <w:r>
        <w:t>.</w:t>
      </w:r>
      <w:r>
        <w:rPr>
          <w:noProof/>
        </w:rPr>
        <w:t>6</w:t>
      </w:r>
      <w:r>
        <w:t>)</w:t>
      </w:r>
      <w:r>
        <w:fldChar w:fldCharType="end"/>
      </w:r>
      <w:r>
        <w:t xml:space="preserve"> </w:t>
      </w:r>
      <w:r w:rsidR="00000D32">
        <w:t>je</w:t>
      </w:r>
      <w:r>
        <w:t xml:space="preserve"> </w:t>
      </w:r>
      <w:r w:rsidR="00000D32">
        <w:t>tedy</w:t>
      </w:r>
      <w:r>
        <w:t xml:space="preserve"> </w:t>
      </w:r>
      <w:r w:rsidR="00000D32">
        <w:t>u</w:t>
      </w:r>
      <w:r>
        <w:t xml:space="preserve">praveno. </w:t>
      </w:r>
      <w:r w:rsidR="00000D32">
        <w:t>Zavad</w:t>
      </w:r>
      <w:r w:rsidR="00353698">
        <w:t>í</w:t>
      </w:r>
      <w:r w:rsidR="00000D32">
        <w:t xml:space="preserve"> se </w:t>
      </w:r>
      <w:r>
        <w:t xml:space="preserve">nová proměnná </w:t>
      </w:r>
      <w:proofErr w:type="spellStart"/>
      <w:r w:rsidRPr="00F21A54">
        <w:rPr>
          <w:rFonts w:asciiTheme="minorHAnsi" w:eastAsia="Microsoft GothicNeo" w:hAnsiTheme="minorHAnsi" w:cstheme="minorHAnsi"/>
        </w:rPr>
        <w:t>ξ</w:t>
      </w:r>
      <w:r w:rsidRPr="00F21A54">
        <w:rPr>
          <w:rFonts w:asciiTheme="minorHAnsi" w:eastAsia="Microsoft GothicNeo" w:hAnsiTheme="minorHAnsi" w:cstheme="minorHAnsi"/>
          <w:vertAlign w:val="subscript"/>
        </w:rPr>
        <w:t>k</w:t>
      </w:r>
      <w:proofErr w:type="spellEnd"/>
      <w:r w:rsidR="00000D32" w:rsidRPr="00000D32">
        <w:rPr>
          <w:rFonts w:eastAsia="Microsoft GothicNeo"/>
        </w:rPr>
        <w:t>,</w:t>
      </w:r>
      <w:r>
        <w:t xml:space="preserve"> </w:t>
      </w:r>
      <w:r w:rsidRPr="00F21A54">
        <w:t>nazývaná</w:t>
      </w:r>
      <w:r>
        <w:t xml:space="preserve"> relaxační (</w:t>
      </w:r>
      <w:proofErr w:type="spellStart"/>
      <w:r w:rsidRPr="00F21A54">
        <w:t>slack</w:t>
      </w:r>
      <w:proofErr w:type="spellEnd"/>
      <w:r w:rsidRPr="00F21A54">
        <w:t xml:space="preserve"> </w:t>
      </w:r>
      <w:proofErr w:type="spellStart"/>
      <w:r w:rsidRPr="00F21A54">
        <w:t>variable</w:t>
      </w:r>
      <w:proofErr w:type="spellEnd"/>
      <w:r>
        <w:t>) pro kterou platí:</w:t>
      </w:r>
    </w:p>
    <w:p w14:paraId="46202703" w14:textId="58F93A51" w:rsidR="00F21A54" w:rsidRPr="00F21A54" w:rsidRDefault="00000D32" w:rsidP="00F21A54">
      <w:pPr>
        <w:pStyle w:val="BPDPNormln"/>
        <w:numPr>
          <w:ilvl w:val="0"/>
          <w:numId w:val="43"/>
        </w:numPr>
      </w:pPr>
      <w:r>
        <w:t>j</w:t>
      </w:r>
      <w:r w:rsidR="00F21A54">
        <w:t xml:space="preserve">e-li objekt mimo toleranční pásma </w:t>
      </w:r>
      <w:proofErr w:type="spellStart"/>
      <w:r w:rsidR="00F21A54" w:rsidRPr="00BF6643">
        <w:rPr>
          <w:rFonts w:asciiTheme="minorHAnsi" w:eastAsia="Microsoft GothicNeo" w:hAnsiTheme="minorHAnsi" w:cstheme="minorHAnsi"/>
          <w:b/>
        </w:rPr>
        <w:t>ξ</w:t>
      </w:r>
      <w:r w:rsidR="00F21A54" w:rsidRPr="00BF6643">
        <w:rPr>
          <w:rFonts w:asciiTheme="minorHAnsi" w:eastAsia="Microsoft GothicNeo" w:hAnsiTheme="minorHAnsi" w:cstheme="minorHAnsi"/>
          <w:b/>
          <w:vertAlign w:val="subscript"/>
        </w:rPr>
        <w:t>k</w:t>
      </w:r>
      <w:proofErr w:type="spellEnd"/>
      <w:r w:rsidR="00F21A54" w:rsidRPr="00BF6643">
        <w:rPr>
          <w:rFonts w:asciiTheme="minorHAnsi" w:eastAsia="Microsoft GothicNeo" w:hAnsiTheme="minorHAnsi" w:cstheme="minorHAnsi"/>
          <w:b/>
          <w:vertAlign w:val="subscript"/>
        </w:rPr>
        <w:t xml:space="preserve"> </w:t>
      </w:r>
      <w:r w:rsidR="00F21A54" w:rsidRPr="00BF6643">
        <w:rPr>
          <w:rFonts w:eastAsia="Microsoft GothicNeo"/>
          <w:b/>
        </w:rPr>
        <w:t>= 0</w:t>
      </w:r>
    </w:p>
    <w:p w14:paraId="1ED3D9D0" w14:textId="4D3BD2B7" w:rsidR="00F21A54" w:rsidRPr="00F21A54" w:rsidRDefault="00000D32" w:rsidP="00F21A54">
      <w:pPr>
        <w:pStyle w:val="BPDPNormln"/>
        <w:numPr>
          <w:ilvl w:val="0"/>
          <w:numId w:val="43"/>
        </w:numPr>
      </w:pPr>
      <w:r>
        <w:t>l</w:t>
      </w:r>
      <w:r w:rsidR="00F21A54">
        <w:t xml:space="preserve">eží-li objekt uvnitř tolerančního pásma a je správně klasifikován </w:t>
      </w:r>
      <w:r w:rsidR="00F21A54" w:rsidRPr="00BF6643">
        <w:rPr>
          <w:b/>
        </w:rPr>
        <w:t xml:space="preserve">0 </w:t>
      </w:r>
      <w:proofErr w:type="gramStart"/>
      <w:r w:rsidR="00F21A54" w:rsidRPr="00BF6643">
        <w:rPr>
          <w:b/>
        </w:rPr>
        <w:t xml:space="preserve">&lt; </w:t>
      </w:r>
      <w:proofErr w:type="spellStart"/>
      <w:r w:rsidR="00F21A54" w:rsidRPr="00BF6643">
        <w:rPr>
          <w:rFonts w:asciiTheme="minorHAnsi" w:eastAsia="Microsoft GothicNeo" w:hAnsiTheme="minorHAnsi" w:cstheme="minorHAnsi"/>
          <w:b/>
        </w:rPr>
        <w:t>ξ</w:t>
      </w:r>
      <w:proofErr w:type="gramEnd"/>
      <w:r w:rsidR="00F21A54" w:rsidRPr="00BF6643">
        <w:rPr>
          <w:rFonts w:asciiTheme="minorHAnsi" w:eastAsia="Microsoft GothicNeo" w:hAnsiTheme="minorHAnsi" w:cstheme="minorHAnsi"/>
          <w:b/>
          <w:vertAlign w:val="subscript"/>
        </w:rPr>
        <w:t>k</w:t>
      </w:r>
      <w:proofErr w:type="spellEnd"/>
      <w:r w:rsidR="00F21A54" w:rsidRPr="00BF6643">
        <w:rPr>
          <w:rFonts w:asciiTheme="minorHAnsi" w:eastAsia="Microsoft GothicNeo" w:hAnsiTheme="minorHAnsi" w:cstheme="minorHAnsi"/>
          <w:b/>
          <w:vertAlign w:val="subscript"/>
        </w:rPr>
        <w:t xml:space="preserve"> </w:t>
      </w:r>
      <w:r w:rsidR="00F21A54" w:rsidRPr="00BF6643">
        <w:rPr>
          <w:rFonts w:eastAsia="Microsoft GothicNeo"/>
          <w:b/>
        </w:rPr>
        <w:t>≤ 1</w:t>
      </w:r>
    </w:p>
    <w:p w14:paraId="3B6DAB92" w14:textId="3BEF2098" w:rsidR="00F21A54" w:rsidRDefault="00000D32" w:rsidP="00F21A54">
      <w:pPr>
        <w:pStyle w:val="BPDPNormln"/>
        <w:numPr>
          <w:ilvl w:val="0"/>
          <w:numId w:val="43"/>
        </w:numPr>
      </w:pPr>
      <w:r>
        <w:rPr>
          <w:rFonts w:eastAsia="Microsoft GothicNeo"/>
        </w:rPr>
        <w:t>n</w:t>
      </w:r>
      <w:r w:rsidR="00F21A54">
        <w:rPr>
          <w:rFonts w:eastAsia="Microsoft GothicNeo"/>
        </w:rPr>
        <w:t xml:space="preserve">achází-li se objekt na druhé straně hranice a je špatně vyhodnocen pak </w:t>
      </w:r>
      <w:proofErr w:type="spellStart"/>
      <w:r w:rsidR="00F21A54" w:rsidRPr="00BF6643">
        <w:rPr>
          <w:rFonts w:asciiTheme="minorHAnsi" w:eastAsia="Microsoft GothicNeo" w:hAnsiTheme="minorHAnsi" w:cstheme="minorHAnsi"/>
          <w:b/>
        </w:rPr>
        <w:t>ξ</w:t>
      </w:r>
      <w:proofErr w:type="gramStart"/>
      <w:r w:rsidR="00F21A54" w:rsidRPr="00BF6643">
        <w:rPr>
          <w:rFonts w:asciiTheme="minorHAnsi" w:eastAsia="Microsoft GothicNeo" w:hAnsiTheme="minorHAnsi" w:cstheme="minorHAnsi"/>
          <w:b/>
          <w:vertAlign w:val="subscript"/>
        </w:rPr>
        <w:t>k</w:t>
      </w:r>
      <w:proofErr w:type="spellEnd"/>
      <w:r w:rsidRPr="00BF6643">
        <w:rPr>
          <w:rFonts w:asciiTheme="minorHAnsi" w:eastAsia="Microsoft GothicNeo" w:hAnsiTheme="minorHAnsi" w:cstheme="minorHAnsi"/>
          <w:b/>
          <w:vertAlign w:val="subscript"/>
        </w:rPr>
        <w:t> </w:t>
      </w:r>
      <w:r w:rsidR="00F21A54" w:rsidRPr="00BF6643">
        <w:rPr>
          <w:b/>
        </w:rPr>
        <w:t>&gt;</w:t>
      </w:r>
      <w:proofErr w:type="gramEnd"/>
      <w:r w:rsidRPr="00BF6643">
        <w:rPr>
          <w:b/>
        </w:rPr>
        <w:t> </w:t>
      </w:r>
      <w:r w:rsidR="00F21A54" w:rsidRPr="00BF6643">
        <w:rPr>
          <w:b/>
        </w:rPr>
        <w:t>1</w:t>
      </w:r>
    </w:p>
    <w:p w14:paraId="5FC24960" w14:textId="36D43F0E" w:rsidR="00000D32" w:rsidRDefault="00000D32" w:rsidP="00000D32">
      <w:pPr>
        <w:pStyle w:val="BPDPNormln"/>
        <w:ind w:firstLine="0"/>
      </w:pPr>
      <w:r>
        <w:t xml:space="preserve">Podmínka je tedy nově definována jako </w:t>
      </w:r>
      <w:r>
        <w:fldChar w:fldCharType="begin"/>
      </w:r>
      <w:r>
        <w:instrText xml:space="preserve"> REF _Ref34055027 \h </w:instrText>
      </w:r>
      <w:r>
        <w:fldChar w:fldCharType="separate"/>
      </w:r>
      <w:r>
        <w:t>(</w:t>
      </w:r>
      <w:r>
        <w:rPr>
          <w:noProof/>
        </w:rPr>
        <w:t>5</w:t>
      </w:r>
      <w:r>
        <w:t>.</w:t>
      </w:r>
      <w:r>
        <w:rPr>
          <w:noProof/>
        </w:rPr>
        <w:t>7</w:t>
      </w:r>
      <w:r>
        <w:t>)</w:t>
      </w:r>
      <w:r>
        <w:fldChar w:fldCharType="end"/>
      </w:r>
      <w:r>
        <w:t>.</w:t>
      </w:r>
    </w:p>
    <w:p w14:paraId="5F3D4F77" w14:textId="4E1E7BB2" w:rsidR="00000D32" w:rsidRDefault="00000D32" w:rsidP="00000D32">
      <w:pPr>
        <w:pStyle w:val="BPDPNormln"/>
        <w:ind w:firstLine="0"/>
      </w:pPr>
    </w:p>
    <w:tbl>
      <w:tblPr>
        <w:tblStyle w:val="Mkatabulky"/>
        <w:tblW w:w="5000"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91"/>
        <w:gridCol w:w="6028"/>
        <w:gridCol w:w="1292"/>
      </w:tblGrid>
      <w:tr w:rsidR="00000D32" w14:paraId="75D0B1D6" w14:textId="77777777" w:rsidTr="00000D32">
        <w:tc>
          <w:tcPr>
            <w:tcW w:w="750" w:type="pct"/>
          </w:tcPr>
          <w:p w14:paraId="71964D9C" w14:textId="77777777" w:rsidR="00000D32" w:rsidRDefault="00000D32" w:rsidP="008B45A1"/>
        </w:tc>
        <w:tc>
          <w:tcPr>
            <w:tcW w:w="0" w:type="auto"/>
          </w:tcPr>
          <w:p w14:paraId="2E2C5B4D" w14:textId="67EEE272" w:rsidR="00000D32" w:rsidRDefault="006F65E9" w:rsidP="00B509D7">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d>
                  <m:dPr>
                    <m:ctrlPr>
                      <w:rPr>
                        <w:rStyle w:val="Zstupntext"/>
                        <w:rFonts w:ascii="Cambria Math" w:hAnsi="Cambria Math"/>
                        <w:color w:val="auto"/>
                      </w:rPr>
                    </m:ctrlPr>
                  </m:dPr>
                  <m:e>
                    <m:sSup>
                      <m:sSupPr>
                        <m:ctrlPr>
                          <w:rPr>
                            <w:rStyle w:val="Zstupntext"/>
                            <w:rFonts w:ascii="Cambria Math" w:hAnsi="Cambria Math"/>
                            <w:color w:val="auto"/>
                          </w:rPr>
                        </m:ctrlPr>
                      </m:sSupPr>
                      <m:e>
                        <m:r>
                          <w:rPr>
                            <w:rStyle w:val="Zstupntext"/>
                            <w:rFonts w:ascii="Cambria Math" w:hAnsi="Cambria Math"/>
                            <w:color w:val="auto"/>
                          </w:rPr>
                          <m:t>w</m:t>
                        </m:r>
                      </m:e>
                      <m:sup>
                        <m:r>
                          <w:rPr>
                            <w:rStyle w:val="Zstupntext"/>
                            <w:rFonts w:ascii="Cambria Math" w:hAnsi="Cambria Math"/>
                            <w:color w:val="auto"/>
                          </w:rPr>
                          <m:t>T</m:t>
                        </m:r>
                      </m:sup>
                    </m:sSup>
                    <m:sSub>
                      <m:sSubPr>
                        <m:ctrlPr>
                          <w:rPr>
                            <w:rStyle w:val="Zstupntext"/>
                            <w:rFonts w:ascii="Cambria Math" w:hAnsi="Cambria Math"/>
                            <w:color w:val="auto"/>
                          </w:rPr>
                        </m:ctrlPr>
                      </m:sSubPr>
                      <m:e>
                        <m:r>
                          <w:rPr>
                            <w:rStyle w:val="Zstupntext"/>
                            <w:rFonts w:ascii="Cambria Math" w:hAnsi="Cambria Math"/>
                            <w:color w:val="auto"/>
                          </w:rPr>
                          <m:t>x</m:t>
                        </m:r>
                      </m:e>
                      <m:sub>
                        <m:r>
                          <w:rPr>
                            <w:rStyle w:val="Zstupntext"/>
                            <w:rFonts w:ascii="Cambria Math" w:hAnsi="Cambria Math"/>
                            <w:color w:val="auto"/>
                          </w:rPr>
                          <m:t>k</m:t>
                        </m:r>
                      </m:sub>
                    </m:sSub>
                    <m:r>
                      <m:rPr>
                        <m:sty m:val="p"/>
                      </m:rPr>
                      <w:rPr>
                        <w:rStyle w:val="Zstupntext"/>
                        <w:rFonts w:ascii="Cambria Math" w:hAnsi="Cambria Math"/>
                        <w:color w:val="auto"/>
                      </w:rPr>
                      <m:t>+</m:t>
                    </m:r>
                    <m:sSub>
                      <m:sSubPr>
                        <m:ctrlPr>
                          <w:rPr>
                            <w:rStyle w:val="Zstupntext"/>
                            <w:rFonts w:ascii="Cambria Math" w:hAnsi="Cambria Math"/>
                            <w:color w:val="auto"/>
                          </w:rPr>
                        </m:ctrlPr>
                      </m:sSubPr>
                      <m:e>
                        <m:r>
                          <w:rPr>
                            <w:rStyle w:val="Zstupntext"/>
                            <w:rFonts w:ascii="Cambria Math" w:hAnsi="Cambria Math"/>
                            <w:color w:val="auto"/>
                          </w:rPr>
                          <m:t>w</m:t>
                        </m:r>
                      </m:e>
                      <m:sub>
                        <m:r>
                          <w:rPr>
                            <w:rStyle w:val="Zstupntext"/>
                            <w:rFonts w:ascii="Cambria Math" w:hAnsi="Cambria Math"/>
                            <w:color w:val="auto"/>
                          </w:rPr>
                          <m:t>0</m:t>
                        </m:r>
                      </m:sub>
                    </m:sSub>
                  </m:e>
                </m:d>
                <m:r>
                  <m:rPr>
                    <m:sty m:val="p"/>
                  </m:rPr>
                  <w:rPr>
                    <w:rStyle w:val="Zstupntext"/>
                    <w:rFonts w:ascii="Cambria Math" w:hAnsi="Cambria Math"/>
                    <w:color w:val="auto"/>
                  </w:rPr>
                  <m:t>≥1-</m:t>
                </m:r>
                <m:sSub>
                  <m:sSubPr>
                    <m:ctrlPr>
                      <w:rPr>
                        <w:rStyle w:val="Zstupntext"/>
                        <w:rFonts w:ascii="Cambria Math" w:hAnsi="Cambria Math"/>
                        <w:color w:val="auto"/>
                      </w:rPr>
                    </m:ctrlPr>
                  </m:sSubPr>
                  <m:e>
                    <m:r>
                      <m:rPr>
                        <m:sty m:val="p"/>
                      </m:rPr>
                      <w:rPr>
                        <w:rStyle w:val="Zstupntext"/>
                        <w:rFonts w:ascii="Cambria Math" w:hAnsi="Cambria Math"/>
                        <w:color w:val="auto"/>
                      </w:rPr>
                      <m:t>ξ</m:t>
                    </m:r>
                  </m:e>
                  <m:sub>
                    <m:r>
                      <w:rPr>
                        <w:rStyle w:val="Zstupntext"/>
                        <w:rFonts w:ascii="Cambria Math" w:hAnsi="Cambria Math"/>
                        <w:color w:val="auto"/>
                      </w:rPr>
                      <m:t>k</m:t>
                    </m:r>
                  </m:sub>
                </m:sSub>
              </m:oMath>
            </m:oMathPara>
          </w:p>
        </w:tc>
        <w:tc>
          <w:tcPr>
            <w:tcW w:w="750" w:type="pct"/>
            <w:tcMar>
              <w:right w:w="0" w:type="dxa"/>
            </w:tcMar>
            <w:vAlign w:val="center"/>
          </w:tcPr>
          <w:p w14:paraId="76B76CAA" w14:textId="759C0494" w:rsidR="00000D32" w:rsidRDefault="00000D32" w:rsidP="00000D32">
            <w:pPr>
              <w:jc w:val="right"/>
            </w:pPr>
            <w:bookmarkStart w:id="512" w:name="_Ref34055027"/>
            <w:r>
              <w:t>(</w:t>
            </w:r>
            <w:r w:rsidR="006F65E9">
              <w:fldChar w:fldCharType="begin"/>
            </w:r>
            <w:r w:rsidR="006F65E9">
              <w:instrText xml:space="preserve"> STYLEREF 1 \s </w:instrText>
            </w:r>
            <w:r w:rsidR="006F65E9">
              <w:fldChar w:fldCharType="separate"/>
            </w:r>
            <w:r w:rsidR="0042187D">
              <w:rPr>
                <w:noProof/>
              </w:rPr>
              <w:t>5</w:t>
            </w:r>
            <w:r w:rsidR="006F65E9">
              <w:rPr>
                <w:noProof/>
              </w:rPr>
              <w:fldChar w:fldCharType="end"/>
            </w:r>
            <w:r w:rsidR="0042187D">
              <w:t>.</w:t>
            </w:r>
            <w:r w:rsidR="006F65E9">
              <w:fldChar w:fldCharType="begin"/>
            </w:r>
            <w:r w:rsidR="006F65E9">
              <w:instrText xml:space="preserve"> SEQ Rovnice \* ARABIC \s 1 </w:instrText>
            </w:r>
            <w:r w:rsidR="006F65E9">
              <w:fldChar w:fldCharType="separate"/>
            </w:r>
            <w:r w:rsidR="0042187D">
              <w:rPr>
                <w:noProof/>
              </w:rPr>
              <w:t>7</w:t>
            </w:r>
            <w:r w:rsidR="006F65E9">
              <w:rPr>
                <w:noProof/>
              </w:rPr>
              <w:fldChar w:fldCharType="end"/>
            </w:r>
            <w:r>
              <w:t>)</w:t>
            </w:r>
            <w:bookmarkEnd w:id="512"/>
          </w:p>
        </w:tc>
      </w:tr>
    </w:tbl>
    <w:p w14:paraId="027C31FC" w14:textId="092D7A54" w:rsidR="00000D32" w:rsidRDefault="00000D32" w:rsidP="00000D32">
      <w:pPr>
        <w:pStyle w:val="BPDPNormln"/>
        <w:ind w:firstLine="0"/>
      </w:pPr>
    </w:p>
    <w:p w14:paraId="30BA92DA" w14:textId="134FFB2C" w:rsidR="00000D32" w:rsidRPr="001F7B6E" w:rsidRDefault="00000D32" w:rsidP="00000D32">
      <w:pPr>
        <w:pStyle w:val="BPDPNormln"/>
        <w:ind w:firstLine="0"/>
      </w:pPr>
      <w:r>
        <w:t>Při optimalizaci není teď bráno v úvahu jen co nejširší toleranční pásmo, ale také co nejmenší počet objektů</w:t>
      </w:r>
      <w:r w:rsidR="00BF6643">
        <w:t>,</w:t>
      </w:r>
      <w:r>
        <w:t xml:space="preserve"> pro které platí </w:t>
      </w:r>
      <w:proofErr w:type="spellStart"/>
      <w:r w:rsidR="00BF6643" w:rsidRPr="00BF6643">
        <w:rPr>
          <w:rFonts w:asciiTheme="minorHAnsi" w:eastAsia="Microsoft GothicNeo" w:hAnsiTheme="minorHAnsi" w:cstheme="minorHAnsi"/>
          <w:b/>
        </w:rPr>
        <w:t>ξ</w:t>
      </w:r>
      <w:proofErr w:type="gramStart"/>
      <w:r w:rsidR="00BF6643" w:rsidRPr="00BF6643">
        <w:rPr>
          <w:rFonts w:asciiTheme="minorHAnsi" w:eastAsia="Microsoft GothicNeo" w:hAnsiTheme="minorHAnsi" w:cstheme="minorHAnsi"/>
          <w:b/>
          <w:vertAlign w:val="subscript"/>
        </w:rPr>
        <w:t>k</w:t>
      </w:r>
      <w:proofErr w:type="spellEnd"/>
      <w:r w:rsidR="00BF6643" w:rsidRPr="00BF6643">
        <w:rPr>
          <w:rFonts w:asciiTheme="minorHAnsi" w:eastAsia="Microsoft GothicNeo" w:hAnsiTheme="minorHAnsi" w:cstheme="minorHAnsi"/>
          <w:b/>
        </w:rPr>
        <w:t xml:space="preserve"> </w:t>
      </w:r>
      <w:r w:rsidR="00BF6643" w:rsidRPr="00BF6643">
        <w:rPr>
          <w:rFonts w:eastAsia="Microsoft GothicNeo"/>
          <w:b/>
        </w:rPr>
        <w:t>&gt;</w:t>
      </w:r>
      <w:proofErr w:type="gramEnd"/>
      <w:r w:rsidR="00BF6643" w:rsidRPr="00BF6643">
        <w:rPr>
          <w:rFonts w:eastAsia="Microsoft GothicNeo"/>
          <w:b/>
        </w:rPr>
        <w:t xml:space="preserve"> 0</w:t>
      </w:r>
      <w:r w:rsidR="00BF6643">
        <w:rPr>
          <w:rFonts w:eastAsia="Microsoft GothicNeo"/>
        </w:rPr>
        <w:t>.</w:t>
      </w:r>
      <w:r w:rsidR="000C7324">
        <w:rPr>
          <w:rFonts w:eastAsia="Microsoft GothicNeo"/>
        </w:rPr>
        <w:t xml:space="preserve"> [10, 12]</w:t>
      </w:r>
    </w:p>
    <w:p w14:paraId="28AB2F13" w14:textId="77777777" w:rsidR="009A5AFE" w:rsidRDefault="009A5AFE" w:rsidP="009A5AFE">
      <w:pPr>
        <w:pStyle w:val="BPDPNormln"/>
      </w:pPr>
    </w:p>
    <w:p w14:paraId="4A39C01F" w14:textId="77777777" w:rsidR="009A5AFE" w:rsidRDefault="009A5AFE" w:rsidP="009A5AFE">
      <w:pPr>
        <w:pStyle w:val="BPDPNormln"/>
      </w:pPr>
    </w:p>
    <w:p w14:paraId="248C4566" w14:textId="77777777" w:rsidR="009A5AFE" w:rsidRDefault="009A5AFE" w:rsidP="009A5AFE">
      <w:pPr>
        <w:pStyle w:val="BPDPNormln"/>
      </w:pPr>
    </w:p>
    <w:p w14:paraId="344F0F41" w14:textId="77777777" w:rsidR="009A5AFE" w:rsidRPr="009A5AFE" w:rsidRDefault="009A5AFE" w:rsidP="009A5AFE">
      <w:pPr>
        <w:pStyle w:val="BPDPNormln"/>
      </w:pPr>
    </w:p>
    <w:p w14:paraId="5809091A" w14:textId="77777777" w:rsidR="00493F19" w:rsidRPr="00C30A19" w:rsidRDefault="00493F19" w:rsidP="007B0621">
      <w:pPr>
        <w:pStyle w:val="Nadpis1"/>
      </w:pPr>
      <w:bookmarkStart w:id="513" w:name="_Toc32325350"/>
      <w:r w:rsidRPr="00C30A19">
        <w:t>Struktura závěrečné práce</w:t>
      </w:r>
      <w:bookmarkEnd w:id="513"/>
    </w:p>
    <w:p w14:paraId="6DAF1823" w14:textId="77777777" w:rsidR="009648FE" w:rsidRPr="00C30A19" w:rsidRDefault="007D2793" w:rsidP="00980626">
      <w:pPr>
        <w:pStyle w:val="Odstavecprvn"/>
      </w:pPr>
      <w:r w:rsidRPr="00C30A19">
        <w:t>Celkově je možné závěrečné práce rozčlenit do několika základních částí:</w:t>
      </w:r>
    </w:p>
    <w:p w14:paraId="713DF3EB" w14:textId="77777777" w:rsidR="007D2793" w:rsidRPr="00C30A19" w:rsidRDefault="007D2793" w:rsidP="007D2793">
      <w:pPr>
        <w:pStyle w:val="Odstavecdal"/>
        <w:rPr>
          <w:lang w:val="cs-CZ"/>
        </w:rPr>
      </w:pPr>
      <w:r w:rsidRPr="00C30A19">
        <w:rPr>
          <w:b/>
          <w:lang w:val="cs-CZ"/>
        </w:rPr>
        <w:t>Úvod</w:t>
      </w:r>
      <w:r w:rsidRPr="00C30A19">
        <w:rPr>
          <w:lang w:val="cs-CZ"/>
        </w:rPr>
        <w:t xml:space="preserve"> – slouží k uvedení čtenáře do problematiky řešeného problému</w:t>
      </w:r>
      <w:r w:rsidR="00CD2B5D" w:rsidRPr="00C30A19">
        <w:rPr>
          <w:lang w:val="cs-CZ"/>
        </w:rPr>
        <w:t>. Doporučený rozsah je cca 1 strana.</w:t>
      </w:r>
    </w:p>
    <w:p w14:paraId="70C36C4A" w14:textId="77777777" w:rsidR="007D2793" w:rsidRPr="00C30A19" w:rsidRDefault="007D2793" w:rsidP="007D2793">
      <w:pPr>
        <w:pStyle w:val="Odstavecdal"/>
        <w:rPr>
          <w:b/>
          <w:lang w:val="cs-CZ"/>
        </w:rPr>
      </w:pPr>
      <w:r w:rsidRPr="00C30A19">
        <w:rPr>
          <w:b/>
          <w:lang w:val="cs-CZ"/>
        </w:rPr>
        <w:t xml:space="preserve">Teorie/literární </w:t>
      </w:r>
      <w:proofErr w:type="spellStart"/>
      <w:r w:rsidRPr="00C30A19">
        <w:rPr>
          <w:b/>
          <w:lang w:val="cs-CZ"/>
        </w:rPr>
        <w:t>rešerže</w:t>
      </w:r>
      <w:proofErr w:type="spellEnd"/>
      <w:r w:rsidR="00CD2B5D" w:rsidRPr="00C30A19">
        <w:rPr>
          <w:lang w:val="cs-CZ"/>
        </w:rPr>
        <w:t xml:space="preserve"> – jedna nebo více kapitol s teorií, která byla použita při řešení zadaného problému</w:t>
      </w:r>
    </w:p>
    <w:p w14:paraId="141E3EB5" w14:textId="77777777" w:rsidR="007D2793" w:rsidRPr="00C30A19" w:rsidRDefault="007D2793" w:rsidP="007D2793">
      <w:pPr>
        <w:pStyle w:val="Odstavecdal"/>
        <w:rPr>
          <w:lang w:val="cs-CZ"/>
        </w:rPr>
      </w:pPr>
      <w:r w:rsidRPr="00C30A19">
        <w:rPr>
          <w:b/>
          <w:lang w:val="cs-CZ"/>
        </w:rPr>
        <w:lastRenderedPageBreak/>
        <w:t>Vlastní řešení problému</w:t>
      </w:r>
      <w:r w:rsidRPr="00C30A19">
        <w:rPr>
          <w:lang w:val="cs-CZ"/>
        </w:rPr>
        <w:t xml:space="preserve"> –</w:t>
      </w:r>
      <w:r w:rsidR="00CD2B5D" w:rsidRPr="00C30A19">
        <w:rPr>
          <w:lang w:val="cs-CZ"/>
        </w:rPr>
        <w:t xml:space="preserve"> nejdůležitější část závěrečné práce zaměřená na vlastní řešení </w:t>
      </w:r>
      <w:proofErr w:type="gramStart"/>
      <w:r w:rsidR="00CD2B5D" w:rsidRPr="00C30A19">
        <w:rPr>
          <w:lang w:val="cs-CZ"/>
        </w:rPr>
        <w:t>zadání</w:t>
      </w:r>
      <w:proofErr w:type="gramEnd"/>
      <w:r w:rsidR="00CD2B5D" w:rsidRPr="00C30A19">
        <w:rPr>
          <w:lang w:val="cs-CZ"/>
        </w:rPr>
        <w:t xml:space="preserve"> a tedy na vlastní práci řešitele. V této části jsou uvedeny např. výsledky měření, výpočtů a jejich vyhodnocení. Popsané použité postupy.</w:t>
      </w:r>
    </w:p>
    <w:p w14:paraId="675867EA" w14:textId="77777777" w:rsidR="007D2793" w:rsidRPr="00C30A19" w:rsidRDefault="007D2793" w:rsidP="007D2793">
      <w:pPr>
        <w:pStyle w:val="Odstavecdal"/>
        <w:rPr>
          <w:b/>
          <w:lang w:val="cs-CZ"/>
        </w:rPr>
      </w:pPr>
      <w:r w:rsidRPr="00C30A19">
        <w:rPr>
          <w:b/>
          <w:lang w:val="cs-CZ"/>
        </w:rPr>
        <w:t>Závěr</w:t>
      </w:r>
      <w:r w:rsidR="00CD2B5D" w:rsidRPr="00C30A19">
        <w:rPr>
          <w:b/>
          <w:lang w:val="cs-CZ"/>
        </w:rPr>
        <w:t xml:space="preserve"> – </w:t>
      </w:r>
      <w:r w:rsidR="00CD2B5D" w:rsidRPr="00C30A19">
        <w:rPr>
          <w:lang w:val="cs-CZ"/>
        </w:rPr>
        <w:t>shrnutí dosažených výsledků, použitých metod a návrh dalšího pokračování při řešení dané problematiky.</w:t>
      </w:r>
    </w:p>
    <w:p w14:paraId="459764C2" w14:textId="77777777" w:rsidR="009648FE" w:rsidRPr="00C30A19" w:rsidRDefault="009648FE" w:rsidP="00081B74">
      <w:pPr>
        <w:pStyle w:val="BPDPNormln"/>
        <w:ind w:firstLine="0"/>
      </w:pPr>
    </w:p>
    <w:p w14:paraId="5C013DC4" w14:textId="77777777" w:rsidR="009648FE" w:rsidRPr="00C30A19" w:rsidRDefault="009648FE" w:rsidP="00980626">
      <w:pPr>
        <w:pStyle w:val="BPDPNormln"/>
      </w:pPr>
    </w:p>
    <w:p w14:paraId="36AB797F" w14:textId="77777777" w:rsidR="009648FE" w:rsidRPr="00C30A19" w:rsidRDefault="009648FE" w:rsidP="00980626">
      <w:pPr>
        <w:pStyle w:val="BPDPNormln"/>
      </w:pPr>
    </w:p>
    <w:p w14:paraId="6B60C930" w14:textId="77777777" w:rsidR="009648FE" w:rsidRPr="00C30A19" w:rsidRDefault="009648FE" w:rsidP="00980626">
      <w:pPr>
        <w:pStyle w:val="BPDPNormln"/>
      </w:pPr>
    </w:p>
    <w:p w14:paraId="7B131E49" w14:textId="77777777" w:rsidR="009648FE" w:rsidRPr="00C30A19" w:rsidRDefault="009648FE" w:rsidP="00980626">
      <w:pPr>
        <w:pStyle w:val="BPDPNormln"/>
      </w:pPr>
    </w:p>
    <w:p w14:paraId="277DCD6F" w14:textId="77777777" w:rsidR="009648FE" w:rsidRPr="00C30A19" w:rsidRDefault="009648FE" w:rsidP="00980626">
      <w:pPr>
        <w:pStyle w:val="BPDPNormln"/>
      </w:pPr>
    </w:p>
    <w:p w14:paraId="203ED8FE" w14:textId="77777777" w:rsidR="009648FE" w:rsidRPr="00C30A19" w:rsidRDefault="009648FE" w:rsidP="00980626">
      <w:pPr>
        <w:pStyle w:val="BPDPNormln"/>
      </w:pPr>
    </w:p>
    <w:p w14:paraId="26174E8F" w14:textId="77777777" w:rsidR="009648FE" w:rsidRPr="00C30A19" w:rsidRDefault="009648FE" w:rsidP="00980626">
      <w:pPr>
        <w:pStyle w:val="BPDPNormln"/>
      </w:pPr>
    </w:p>
    <w:p w14:paraId="672D85F5" w14:textId="77777777" w:rsidR="009648FE" w:rsidRPr="00C30A19" w:rsidRDefault="009648FE" w:rsidP="00980626">
      <w:pPr>
        <w:pStyle w:val="BPDPNormln"/>
      </w:pPr>
    </w:p>
    <w:p w14:paraId="5879092E" w14:textId="77777777" w:rsidR="009648FE" w:rsidRPr="00C30A19" w:rsidRDefault="009648FE" w:rsidP="00980626">
      <w:pPr>
        <w:pStyle w:val="BPDPNormln"/>
      </w:pPr>
    </w:p>
    <w:p w14:paraId="3662093F" w14:textId="77777777" w:rsidR="009648FE" w:rsidRPr="00C30A19" w:rsidRDefault="009648FE" w:rsidP="00980626">
      <w:pPr>
        <w:pStyle w:val="BPDPNormln"/>
      </w:pPr>
    </w:p>
    <w:p w14:paraId="6A098010" w14:textId="77777777" w:rsidR="009648FE" w:rsidRPr="00C30A19" w:rsidRDefault="009648FE" w:rsidP="00980626">
      <w:pPr>
        <w:pStyle w:val="BPDPNormln"/>
      </w:pPr>
    </w:p>
    <w:p w14:paraId="0982DF46" w14:textId="77777777" w:rsidR="009648FE" w:rsidRPr="00C30A19" w:rsidRDefault="009648FE" w:rsidP="00980626">
      <w:pPr>
        <w:pStyle w:val="BPDPNormln"/>
      </w:pPr>
    </w:p>
    <w:p w14:paraId="7CBC44C3" w14:textId="77777777" w:rsidR="009648FE" w:rsidRPr="00C30A19" w:rsidRDefault="009648FE" w:rsidP="00980626">
      <w:pPr>
        <w:pStyle w:val="BPDPNormln"/>
      </w:pPr>
    </w:p>
    <w:p w14:paraId="5DA6DFDA" w14:textId="77777777" w:rsidR="009648FE" w:rsidRPr="00C30A19" w:rsidRDefault="009648FE" w:rsidP="00980626">
      <w:pPr>
        <w:pStyle w:val="BPDPNormln"/>
      </w:pPr>
    </w:p>
    <w:p w14:paraId="65E6A781" w14:textId="77777777" w:rsidR="009648FE" w:rsidRPr="00C30A19" w:rsidRDefault="009648FE" w:rsidP="00980626">
      <w:pPr>
        <w:pStyle w:val="BPDPNormln"/>
      </w:pPr>
    </w:p>
    <w:p w14:paraId="5CB4DCA0" w14:textId="77777777" w:rsidR="009648FE" w:rsidRPr="00C30A19" w:rsidRDefault="009648FE" w:rsidP="00980626">
      <w:pPr>
        <w:pStyle w:val="BPDPNormln"/>
      </w:pPr>
    </w:p>
    <w:p w14:paraId="2180BB05" w14:textId="77777777" w:rsidR="009648FE" w:rsidRPr="00C30A19" w:rsidRDefault="009648FE" w:rsidP="00980626">
      <w:pPr>
        <w:pStyle w:val="BPDPNormln"/>
      </w:pPr>
    </w:p>
    <w:p w14:paraId="629380F0" w14:textId="77777777" w:rsidR="009648FE" w:rsidRPr="00C30A19" w:rsidRDefault="009648FE" w:rsidP="00980626">
      <w:pPr>
        <w:pStyle w:val="BPDPNormln"/>
      </w:pPr>
    </w:p>
    <w:p w14:paraId="4FC65406" w14:textId="77777777" w:rsidR="009648FE" w:rsidRPr="00C30A19" w:rsidRDefault="009648FE" w:rsidP="00980626">
      <w:pPr>
        <w:pStyle w:val="BPDPNormln"/>
      </w:pPr>
    </w:p>
    <w:p w14:paraId="0692460C" w14:textId="77777777" w:rsidR="009648FE" w:rsidRPr="00C30A19" w:rsidRDefault="009648FE" w:rsidP="00980626">
      <w:pPr>
        <w:pStyle w:val="BPDPNormln"/>
      </w:pPr>
    </w:p>
    <w:p w14:paraId="3495E1FF" w14:textId="77777777" w:rsidR="009648FE" w:rsidRPr="00C30A19" w:rsidRDefault="009648FE" w:rsidP="00980626">
      <w:pPr>
        <w:pStyle w:val="BPDPNormln"/>
      </w:pPr>
    </w:p>
    <w:p w14:paraId="750BD0D8" w14:textId="77777777" w:rsidR="009648FE" w:rsidRPr="00C30A19" w:rsidRDefault="009648FE" w:rsidP="00980626">
      <w:pPr>
        <w:pStyle w:val="BPDPNormln"/>
      </w:pPr>
    </w:p>
    <w:p w14:paraId="6157ED2C" w14:textId="77777777" w:rsidR="009648FE" w:rsidRPr="00C30A19" w:rsidRDefault="009648FE" w:rsidP="00980626">
      <w:pPr>
        <w:pStyle w:val="BPDPNormln"/>
      </w:pPr>
    </w:p>
    <w:p w14:paraId="053290D2" w14:textId="77777777" w:rsidR="009648FE" w:rsidRPr="00C30A19" w:rsidRDefault="009648FE" w:rsidP="00980626">
      <w:pPr>
        <w:pStyle w:val="BPDPNormln"/>
      </w:pPr>
    </w:p>
    <w:p w14:paraId="7FEA87F9" w14:textId="77777777" w:rsidR="009648FE" w:rsidRPr="00C30A19" w:rsidRDefault="009648FE" w:rsidP="00980626">
      <w:pPr>
        <w:pStyle w:val="BPDPNormln"/>
      </w:pPr>
    </w:p>
    <w:p w14:paraId="636F6ACB" w14:textId="77777777" w:rsidR="009648FE" w:rsidRPr="00C30A19" w:rsidRDefault="009648FE" w:rsidP="00980626">
      <w:pPr>
        <w:pStyle w:val="BPDPNormln"/>
      </w:pPr>
    </w:p>
    <w:p w14:paraId="4460DA04" w14:textId="77777777" w:rsidR="009648FE" w:rsidRPr="00C30A19" w:rsidRDefault="009648FE" w:rsidP="00980626">
      <w:pPr>
        <w:pStyle w:val="BPDPNormln"/>
      </w:pPr>
    </w:p>
    <w:p w14:paraId="5298B759" w14:textId="77777777" w:rsidR="009648FE" w:rsidRPr="00C30A19" w:rsidRDefault="009648FE" w:rsidP="00980626">
      <w:pPr>
        <w:pStyle w:val="BPDPNormln"/>
      </w:pPr>
    </w:p>
    <w:p w14:paraId="47BEC0C0" w14:textId="77777777" w:rsidR="009648FE" w:rsidRPr="00C30A19" w:rsidRDefault="009648FE" w:rsidP="00980626">
      <w:pPr>
        <w:pStyle w:val="BPDPNormln"/>
      </w:pPr>
    </w:p>
    <w:p w14:paraId="7BF56368" w14:textId="77777777" w:rsidR="009648FE" w:rsidRPr="00C30A19" w:rsidRDefault="009648FE" w:rsidP="00980626">
      <w:pPr>
        <w:pStyle w:val="BPDPNormln"/>
      </w:pPr>
    </w:p>
    <w:p w14:paraId="0FF38EEF" w14:textId="77777777" w:rsidR="009648FE" w:rsidRPr="00C30A19" w:rsidRDefault="009648FE" w:rsidP="00980626">
      <w:pPr>
        <w:pStyle w:val="BPDPNormln"/>
      </w:pPr>
    </w:p>
    <w:p w14:paraId="0DBF2DEF" w14:textId="77777777" w:rsidR="00980626" w:rsidRPr="00C30A19" w:rsidRDefault="00980626" w:rsidP="00980626">
      <w:pPr>
        <w:pStyle w:val="BPDPNormln"/>
      </w:pPr>
    </w:p>
    <w:p w14:paraId="7A51EBC2" w14:textId="77777777" w:rsidR="00C674D3" w:rsidRPr="00C30A19" w:rsidRDefault="005A544B" w:rsidP="007B0621">
      <w:pPr>
        <w:pStyle w:val="Nadpis1"/>
      </w:pPr>
      <w:bookmarkStart w:id="514" w:name="_Toc215678059"/>
      <w:bookmarkStart w:id="515" w:name="_Toc32325351"/>
      <w:r w:rsidRPr="00C30A19">
        <w:t xml:space="preserve">Několik formálních </w:t>
      </w:r>
      <w:bookmarkEnd w:id="514"/>
      <w:r w:rsidR="0090444B" w:rsidRPr="00C30A19">
        <w:t>doporučení</w:t>
      </w:r>
      <w:bookmarkEnd w:id="515"/>
    </w:p>
    <w:p w14:paraId="33CE6BB0" w14:textId="77777777" w:rsidR="00F63999" w:rsidRPr="00C30A19" w:rsidRDefault="00F63999" w:rsidP="00945C7A">
      <w:pPr>
        <w:pStyle w:val="Nadpis2"/>
      </w:pPr>
      <w:bookmarkStart w:id="516" w:name="_Toc32325352"/>
      <w:r w:rsidRPr="00C30A19">
        <w:t>Psaní textů</w:t>
      </w:r>
      <w:bookmarkEnd w:id="516"/>
    </w:p>
    <w:p w14:paraId="1105FC4F" w14:textId="77777777" w:rsidR="00F16352" w:rsidRPr="00C30A19" w:rsidRDefault="00F16352" w:rsidP="00980626">
      <w:pPr>
        <w:pStyle w:val="Odstavecprvn"/>
      </w:pPr>
      <w:r w:rsidRPr="00C30A19">
        <w:t>Při psaní textu je vhodné dodržovat několik formálních pravidel:</w:t>
      </w:r>
    </w:p>
    <w:p w14:paraId="2DAD0D1C" w14:textId="77777777" w:rsidR="00F16352" w:rsidRPr="00C30A19" w:rsidRDefault="00F16352" w:rsidP="00980626">
      <w:pPr>
        <w:pStyle w:val="Odstavecprvn"/>
        <w:numPr>
          <w:ilvl w:val="0"/>
          <w:numId w:val="20"/>
        </w:numPr>
      </w:pPr>
      <w:r w:rsidRPr="00C30A19">
        <w:t>Všechny kapitoly označené nadpisy úrovně 1 by měly začínat na samostatné stránce</w:t>
      </w:r>
    </w:p>
    <w:p w14:paraId="62DCBDAB" w14:textId="77777777" w:rsidR="00F16352" w:rsidRPr="00C30A19" w:rsidRDefault="00F16352" w:rsidP="00980626">
      <w:pPr>
        <w:pStyle w:val="Odstavecprvn"/>
        <w:numPr>
          <w:ilvl w:val="0"/>
          <w:numId w:val="20"/>
        </w:numPr>
      </w:pPr>
      <w:r w:rsidRPr="00C30A19">
        <w:lastRenderedPageBreak/>
        <w:t>V odsazení textu by n</w:t>
      </w:r>
      <w:r w:rsidR="00515980" w:rsidRPr="00C30A19">
        <w:t>e</w:t>
      </w:r>
      <w:r w:rsidRPr="00C30A19">
        <w:t>měly být velké mezery – např. ¾ stránky volné</w:t>
      </w:r>
    </w:p>
    <w:p w14:paraId="4965226F" w14:textId="77777777" w:rsidR="00401828" w:rsidRPr="00C30A19" w:rsidRDefault="00401828" w:rsidP="00BC0B12">
      <w:pPr>
        <w:pStyle w:val="Nadpis2"/>
      </w:pPr>
      <w:bookmarkStart w:id="517" w:name="_Toc32325353"/>
      <w:r w:rsidRPr="00C30A19">
        <w:t>Tabulky a grafy</w:t>
      </w:r>
      <w:bookmarkEnd w:id="517"/>
    </w:p>
    <w:p w14:paraId="47E6E9F2" w14:textId="77777777" w:rsidR="00B12E59" w:rsidRPr="00C30A19" w:rsidRDefault="00B12E59" w:rsidP="00980626">
      <w:pPr>
        <w:pStyle w:val="Odstavecprvn"/>
      </w:pPr>
      <w:r w:rsidRPr="00C30A19">
        <w:t>Popisky k tabulkám se ve Wordu vkládají jako „Titulky“ v referencích.</w:t>
      </w:r>
    </w:p>
    <w:p w14:paraId="00A9B8CB" w14:textId="77777777" w:rsidR="007504B5" w:rsidRPr="00C30A19" w:rsidRDefault="007504B5" w:rsidP="00980626">
      <w:pPr>
        <w:pStyle w:val="Odstavecdal"/>
        <w:rPr>
          <w:lang w:val="cs-CZ"/>
        </w:rPr>
      </w:pPr>
    </w:p>
    <w:p w14:paraId="0A22E8FD" w14:textId="762525B0" w:rsidR="00EC7D6C" w:rsidRPr="00C30A19" w:rsidRDefault="00437C28" w:rsidP="00437C28">
      <w:pPr>
        <w:pStyle w:val="Titulek"/>
        <w:jc w:val="center"/>
      </w:pPr>
      <w:bookmarkStart w:id="518" w:name="_Toc508036369"/>
      <w:r w:rsidRPr="00C30A19">
        <w:t xml:space="preserve">Tab. </w:t>
      </w:r>
      <w:r w:rsidR="00EB550A">
        <w:rPr>
          <w:noProof/>
        </w:rPr>
        <w:fldChar w:fldCharType="begin"/>
      </w:r>
      <w:r w:rsidR="00EB550A">
        <w:rPr>
          <w:noProof/>
        </w:rPr>
        <w:instrText xml:space="preserve"> STYLEREF 1 \s </w:instrText>
      </w:r>
      <w:r w:rsidR="00EB550A">
        <w:rPr>
          <w:noProof/>
        </w:rPr>
        <w:fldChar w:fldCharType="separate"/>
      </w:r>
      <w:r w:rsidR="004F61FC">
        <w:rPr>
          <w:noProof/>
        </w:rPr>
        <w:t>6</w:t>
      </w:r>
      <w:r w:rsidR="00EB550A">
        <w:rPr>
          <w:noProof/>
        </w:rPr>
        <w:fldChar w:fldCharType="end"/>
      </w:r>
      <w:r w:rsidR="004F61FC">
        <w:t>.</w:t>
      </w:r>
      <w:r w:rsidR="00EB550A">
        <w:rPr>
          <w:noProof/>
        </w:rPr>
        <w:fldChar w:fldCharType="begin"/>
      </w:r>
      <w:r w:rsidR="00EB550A">
        <w:rPr>
          <w:noProof/>
        </w:rPr>
        <w:instrText xml:space="preserve"> SEQ Tab. \* ARABIC \s 1 </w:instrText>
      </w:r>
      <w:r w:rsidR="00EB550A">
        <w:rPr>
          <w:noProof/>
        </w:rPr>
        <w:fldChar w:fldCharType="separate"/>
      </w:r>
      <w:r w:rsidR="004F61FC">
        <w:rPr>
          <w:noProof/>
        </w:rPr>
        <w:t>1</w:t>
      </w:r>
      <w:r w:rsidR="00EB550A">
        <w:rPr>
          <w:noProof/>
        </w:rPr>
        <w:fldChar w:fldCharType="end"/>
      </w:r>
      <w:r w:rsidRPr="00C30A19">
        <w:t xml:space="preserve"> Tabulka naměřených hodnot</w:t>
      </w:r>
      <w:bookmarkEnd w:id="51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55"/>
        <w:gridCol w:w="6938"/>
      </w:tblGrid>
      <w:tr w:rsidR="00EC7D6C" w:rsidRPr="00C30A19" w14:paraId="59114D73" w14:textId="77777777" w:rsidTr="00032785">
        <w:tc>
          <w:tcPr>
            <w:tcW w:w="1555" w:type="dxa"/>
            <w:shd w:val="clear" w:color="auto" w:fill="auto"/>
          </w:tcPr>
          <w:p w14:paraId="7850EFF3" w14:textId="77777777" w:rsidR="00EC7D6C" w:rsidRPr="00C30A19" w:rsidRDefault="00EC7D6C" w:rsidP="00032785">
            <w:pPr>
              <w:jc w:val="center"/>
              <w:rPr>
                <w:b/>
              </w:rPr>
            </w:pPr>
            <w:r w:rsidRPr="00C30A19">
              <w:rPr>
                <w:b/>
              </w:rPr>
              <w:t>U [V]</w:t>
            </w:r>
          </w:p>
        </w:tc>
        <w:tc>
          <w:tcPr>
            <w:tcW w:w="6938" w:type="dxa"/>
            <w:shd w:val="clear" w:color="auto" w:fill="auto"/>
          </w:tcPr>
          <w:p w14:paraId="541231E7" w14:textId="77777777" w:rsidR="00EC7D6C" w:rsidRPr="00C30A19" w:rsidRDefault="00EC7D6C" w:rsidP="009648FE">
            <w:r w:rsidRPr="00C30A19">
              <w:t>10</w:t>
            </w:r>
          </w:p>
        </w:tc>
      </w:tr>
      <w:tr w:rsidR="00EC7D6C" w:rsidRPr="00C30A19" w14:paraId="53B57AE9" w14:textId="77777777" w:rsidTr="00032785">
        <w:tc>
          <w:tcPr>
            <w:tcW w:w="1555" w:type="dxa"/>
            <w:shd w:val="clear" w:color="auto" w:fill="auto"/>
          </w:tcPr>
          <w:p w14:paraId="07D50926" w14:textId="77777777" w:rsidR="00EC7D6C" w:rsidRPr="00C30A19" w:rsidRDefault="00EC7D6C" w:rsidP="00032785">
            <w:pPr>
              <w:jc w:val="center"/>
              <w:rPr>
                <w:b/>
              </w:rPr>
            </w:pPr>
            <w:r w:rsidRPr="00C30A19">
              <w:rPr>
                <w:b/>
              </w:rPr>
              <w:t>I[A]</w:t>
            </w:r>
          </w:p>
        </w:tc>
        <w:tc>
          <w:tcPr>
            <w:tcW w:w="6938" w:type="dxa"/>
            <w:shd w:val="clear" w:color="auto" w:fill="auto"/>
          </w:tcPr>
          <w:p w14:paraId="12CCBE84" w14:textId="77777777" w:rsidR="00EC7D6C" w:rsidRPr="00C30A19" w:rsidRDefault="00EC7D6C" w:rsidP="009648FE">
            <w:r w:rsidRPr="00C30A19">
              <w:t>5</w:t>
            </w:r>
          </w:p>
        </w:tc>
      </w:tr>
    </w:tbl>
    <w:p w14:paraId="743915E2" w14:textId="77777777" w:rsidR="00EC7D6C" w:rsidRPr="00C30A19" w:rsidRDefault="00EC7D6C" w:rsidP="00980626">
      <w:pPr>
        <w:pStyle w:val="Odstavecprvn"/>
      </w:pPr>
    </w:p>
    <w:p w14:paraId="4D0965C1" w14:textId="77777777" w:rsidR="007504B5" w:rsidRPr="00C30A19" w:rsidRDefault="007504B5" w:rsidP="00980626">
      <w:pPr>
        <w:pStyle w:val="Odstavecdal"/>
        <w:rPr>
          <w:lang w:val="cs-CZ"/>
        </w:rPr>
      </w:pPr>
    </w:p>
    <w:p w14:paraId="7C917141" w14:textId="77777777" w:rsidR="00401828" w:rsidRPr="00C30A19" w:rsidRDefault="00401828" w:rsidP="00BC0B12">
      <w:pPr>
        <w:pStyle w:val="Nadpis2"/>
      </w:pPr>
      <w:bookmarkStart w:id="519" w:name="_Toc32325354"/>
      <w:r w:rsidRPr="00C30A19">
        <w:t>Vkládání obrázků</w:t>
      </w:r>
      <w:bookmarkEnd w:id="519"/>
    </w:p>
    <w:p w14:paraId="72B2CA23" w14:textId="77777777" w:rsidR="00B12E59" w:rsidRPr="00C30A19" w:rsidRDefault="00F63999" w:rsidP="00980626">
      <w:pPr>
        <w:pStyle w:val="Odstavecprvn"/>
      </w:pPr>
      <w:r w:rsidRPr="00C30A19">
        <w:t>Obrázky by měly být jasné, jednoduše čitelné. Pozor na skenované obrázky, jejich kvalita bývá nevalná</w:t>
      </w:r>
      <w:r w:rsidR="00945C7A" w:rsidRPr="00C30A19">
        <w:t>, vhodnější je daný obrázek překreslit</w:t>
      </w:r>
      <w:r w:rsidRPr="00C30A19">
        <w:t xml:space="preserve">. </w:t>
      </w:r>
      <w:r w:rsidR="00B12E59" w:rsidRPr="00C30A19">
        <w:t>Popisky k obrázkům se ve Wordu vkládají jako „Titulky“ v referencích.</w:t>
      </w:r>
    </w:p>
    <w:p w14:paraId="5001A6E9" w14:textId="77777777" w:rsidR="00F63999" w:rsidRPr="00C30A19" w:rsidRDefault="00F63999" w:rsidP="00980626">
      <w:pPr>
        <w:pStyle w:val="Odstavecprvn"/>
      </w:pPr>
      <w:r w:rsidRPr="00C30A19">
        <w:t xml:space="preserve">!!! Pokud je obrázek převzatý, je nutné uvést </w:t>
      </w:r>
      <w:r w:rsidR="009648FE" w:rsidRPr="00C30A19">
        <w:t>ODKAZ NA PŘÍSLUŠNÝ ZDROJ</w:t>
      </w:r>
      <w:r w:rsidRPr="00C30A19">
        <w:t>!!!!</w:t>
      </w:r>
    </w:p>
    <w:p w14:paraId="6A6D1EC5" w14:textId="77777777" w:rsidR="00B12E59" w:rsidRPr="00C30A19" w:rsidRDefault="00B12E59" w:rsidP="00980626">
      <w:pPr>
        <w:pStyle w:val="Odstavecprvn"/>
      </w:pPr>
    </w:p>
    <w:p w14:paraId="77425B82" w14:textId="77777777" w:rsidR="00766F94" w:rsidRPr="00C30A19" w:rsidRDefault="001D02CB" w:rsidP="00945C7A">
      <w:pPr>
        <w:pStyle w:val="Odstavecprvn"/>
        <w:jc w:val="center"/>
      </w:pPr>
      <w:r w:rsidRPr="00C30A19">
        <w:rPr>
          <w:noProof/>
        </w:rPr>
        <w:drawing>
          <wp:inline distT="0" distB="0" distL="0" distR="0" wp14:anchorId="648E9C81" wp14:editId="4E16E1F8">
            <wp:extent cx="1228725" cy="981075"/>
            <wp:effectExtent l="0" t="0" r="0" b="0"/>
            <wp:docPr id="1" name="Obrázek 1" descr="fekt - náhodný ilustrační obráze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fekt - náhodný ilustrační obrázek"/>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228725" cy="981075"/>
                    </a:xfrm>
                    <a:prstGeom prst="rect">
                      <a:avLst/>
                    </a:prstGeom>
                    <a:noFill/>
                    <a:ln>
                      <a:noFill/>
                    </a:ln>
                  </pic:spPr>
                </pic:pic>
              </a:graphicData>
            </a:graphic>
          </wp:inline>
        </w:drawing>
      </w:r>
    </w:p>
    <w:p w14:paraId="47BD724D" w14:textId="1C3C51F5" w:rsidR="00766F94" w:rsidRPr="00C30A19" w:rsidRDefault="00766F94" w:rsidP="00766F94">
      <w:pPr>
        <w:pStyle w:val="Titulek"/>
        <w:jc w:val="center"/>
      </w:pPr>
      <w:bookmarkStart w:id="520" w:name="_Toc508016372"/>
      <w:bookmarkStart w:id="521" w:name="_Toc31919764"/>
      <w:r w:rsidRPr="00C30A19">
        <w:t xml:space="preserve">Obr. </w:t>
      </w:r>
      <w:ins w:id="522" w:author="Konzal Jan (164745) [2]" w:date="2020-03-17T13:56:00Z">
        <w:r w:rsidR="009711E9">
          <w:fldChar w:fldCharType="begin"/>
        </w:r>
        <w:r w:rsidR="009711E9">
          <w:instrText xml:space="preserve"> STYLEREF 1 \s </w:instrText>
        </w:r>
      </w:ins>
      <w:r w:rsidR="009711E9">
        <w:fldChar w:fldCharType="separate"/>
      </w:r>
      <w:r w:rsidR="009711E9">
        <w:rPr>
          <w:noProof/>
        </w:rPr>
        <w:t>7</w:t>
      </w:r>
      <w:ins w:id="523" w:author="Konzal Jan (164745) [2]" w:date="2020-03-17T13:56:00Z">
        <w:r w:rsidR="009711E9">
          <w:fldChar w:fldCharType="end"/>
        </w:r>
        <w:r w:rsidR="009711E9">
          <w:t>.</w:t>
        </w:r>
        <w:r w:rsidR="009711E9">
          <w:fldChar w:fldCharType="begin"/>
        </w:r>
        <w:r w:rsidR="009711E9">
          <w:instrText xml:space="preserve"> SEQ Obr. \* ARABIC \s 1 </w:instrText>
        </w:r>
      </w:ins>
      <w:r w:rsidR="009711E9">
        <w:fldChar w:fldCharType="separate"/>
      </w:r>
      <w:ins w:id="524" w:author="Konzal Jan (164745) [2]" w:date="2020-03-17T13:56:00Z">
        <w:r w:rsidR="009711E9">
          <w:rPr>
            <w:noProof/>
          </w:rPr>
          <w:t>1</w:t>
        </w:r>
        <w:r w:rsidR="009711E9">
          <w:fldChar w:fldCharType="end"/>
        </w:r>
      </w:ins>
      <w:del w:id="525" w:author="Konzal Jan (164745) [2]" w:date="2020-03-17T13:56:00Z">
        <w:r w:rsidR="00BE208D" w:rsidDel="009711E9">
          <w:rPr>
            <w:noProof/>
          </w:rPr>
          <w:fldChar w:fldCharType="begin"/>
        </w:r>
        <w:r w:rsidR="00BE208D" w:rsidDel="009711E9">
          <w:rPr>
            <w:noProof/>
          </w:rPr>
          <w:delInstrText xml:space="preserve"> STYLEREF 1 \s </w:delInstrText>
        </w:r>
        <w:r w:rsidR="00BE208D" w:rsidDel="009711E9">
          <w:rPr>
            <w:noProof/>
          </w:rPr>
          <w:fldChar w:fldCharType="separate"/>
        </w:r>
        <w:r w:rsidR="00BA09D6" w:rsidDel="009711E9">
          <w:rPr>
            <w:noProof/>
          </w:rPr>
          <w:delText>7</w:delText>
        </w:r>
        <w:r w:rsidR="00BE208D" w:rsidDel="009711E9">
          <w:rPr>
            <w:noProof/>
          </w:rPr>
          <w:fldChar w:fldCharType="end"/>
        </w:r>
        <w:r w:rsidR="00BA09D6" w:rsidDel="009711E9">
          <w:delText>.</w:delText>
        </w:r>
        <w:r w:rsidR="00BE208D" w:rsidDel="009711E9">
          <w:rPr>
            <w:noProof/>
          </w:rPr>
          <w:fldChar w:fldCharType="begin"/>
        </w:r>
        <w:r w:rsidR="00BE208D" w:rsidDel="009711E9">
          <w:rPr>
            <w:noProof/>
          </w:rPr>
          <w:delInstrText xml:space="preserve"> SEQ Obr. \* ARABIC \s 1 </w:delInstrText>
        </w:r>
        <w:r w:rsidR="00BE208D" w:rsidDel="009711E9">
          <w:rPr>
            <w:noProof/>
          </w:rPr>
          <w:fldChar w:fldCharType="separate"/>
        </w:r>
        <w:r w:rsidR="00BA09D6" w:rsidDel="009711E9">
          <w:rPr>
            <w:noProof/>
          </w:rPr>
          <w:delText>1</w:delText>
        </w:r>
        <w:r w:rsidR="00BE208D" w:rsidDel="009711E9">
          <w:rPr>
            <w:noProof/>
          </w:rPr>
          <w:fldChar w:fldCharType="end"/>
        </w:r>
      </w:del>
      <w:del w:id="526" w:author="Konzal Jan (164745)" w:date="2020-02-25T15:48:00Z">
        <w:r w:rsidR="00067407" w:rsidDel="004D573A">
          <w:rPr>
            <w:noProof/>
          </w:rPr>
          <w:fldChar w:fldCharType="begin"/>
        </w:r>
        <w:r w:rsidR="00067407" w:rsidDel="004D573A">
          <w:rPr>
            <w:noProof/>
          </w:rPr>
          <w:delInstrText xml:space="preserve"> STYLEREF 1 \s </w:delInstrText>
        </w:r>
        <w:r w:rsidR="00067407" w:rsidDel="004D573A">
          <w:rPr>
            <w:noProof/>
          </w:rPr>
          <w:fldChar w:fldCharType="separate"/>
        </w:r>
        <w:r w:rsidR="002E248F" w:rsidDel="004D573A">
          <w:rPr>
            <w:noProof/>
          </w:rPr>
          <w:delText>6</w:delText>
        </w:r>
        <w:r w:rsidR="00067407" w:rsidDel="004D573A">
          <w:rPr>
            <w:noProof/>
          </w:rPr>
          <w:fldChar w:fldCharType="end"/>
        </w:r>
        <w:r w:rsidR="002E248F" w:rsidDel="004D573A">
          <w:delText>.</w:delText>
        </w:r>
        <w:r w:rsidR="00067407" w:rsidDel="004D573A">
          <w:rPr>
            <w:noProof/>
          </w:rPr>
          <w:fldChar w:fldCharType="begin"/>
        </w:r>
        <w:r w:rsidR="00067407" w:rsidDel="004D573A">
          <w:rPr>
            <w:noProof/>
          </w:rPr>
          <w:delInstrText xml:space="preserve"> SEQ Obr. \* ARABIC \s 1 </w:delInstrText>
        </w:r>
        <w:r w:rsidR="00067407" w:rsidDel="004D573A">
          <w:rPr>
            <w:noProof/>
          </w:rPr>
          <w:fldChar w:fldCharType="separate"/>
        </w:r>
        <w:r w:rsidR="002E248F" w:rsidDel="004D573A">
          <w:rPr>
            <w:noProof/>
          </w:rPr>
          <w:delText>1</w:delText>
        </w:r>
        <w:r w:rsidR="00067407" w:rsidDel="004D573A">
          <w:rPr>
            <w:noProof/>
          </w:rPr>
          <w:fldChar w:fldCharType="end"/>
        </w:r>
      </w:del>
      <w:r w:rsidRPr="00C30A19">
        <w:t xml:space="preserve"> Vložený obrázek</w:t>
      </w:r>
      <w:bookmarkEnd w:id="520"/>
      <w:r w:rsidR="00F63999" w:rsidRPr="00C30A19">
        <w:t xml:space="preserve"> [2]</w:t>
      </w:r>
      <w:bookmarkEnd w:id="521"/>
    </w:p>
    <w:p w14:paraId="49D6D95A" w14:textId="77777777" w:rsidR="008F336E" w:rsidRPr="00C30A19" w:rsidRDefault="008F336E" w:rsidP="008F336E"/>
    <w:p w14:paraId="525D2251" w14:textId="77777777" w:rsidR="008F336E" w:rsidRPr="00C30A19" w:rsidRDefault="008F336E" w:rsidP="008F336E"/>
    <w:p w14:paraId="59FA6859" w14:textId="77777777" w:rsidR="008F336E" w:rsidRPr="00C30A19" w:rsidRDefault="008F336E" w:rsidP="008F336E"/>
    <w:p w14:paraId="7681FFE3" w14:textId="77777777" w:rsidR="008F336E" w:rsidRPr="00C30A19" w:rsidRDefault="008F336E" w:rsidP="008F336E"/>
    <w:p w14:paraId="74429455" w14:textId="77777777" w:rsidR="00401828" w:rsidRPr="00C30A19" w:rsidRDefault="00401828" w:rsidP="00BC0B12">
      <w:pPr>
        <w:pStyle w:val="Nadpis2"/>
      </w:pPr>
      <w:bookmarkStart w:id="527" w:name="_Toc32325355"/>
      <w:r w:rsidRPr="00C30A19">
        <w:t>Psaní rovnic v textu</w:t>
      </w:r>
      <w:bookmarkEnd w:id="527"/>
    </w:p>
    <w:p w14:paraId="39417E3C" w14:textId="77777777" w:rsidR="00401828" w:rsidRPr="00C30A19" w:rsidRDefault="00401828" w:rsidP="008F336E">
      <w:pPr>
        <w:pStyle w:val="BPDPNormln"/>
      </w:pPr>
      <w:r w:rsidRPr="00C30A19">
        <w:t xml:space="preserve">Rovnice se do dokumentu vkládají pomocí „Vložit“-&gt; „Objekt“ a výběru „Editor rovnic“.  Všechny rovnice v dokumentu musí být očíslovány, aby bylo možné se v textu na ně odkazovat. </w:t>
      </w:r>
    </w:p>
    <w:p w14:paraId="2094994B" w14:textId="77777777" w:rsidR="00401828" w:rsidRPr="00C30A19" w:rsidRDefault="00401828" w:rsidP="008F336E">
      <w:pPr>
        <w:pStyle w:val="BPDPNormln"/>
      </w:pPr>
      <w:r w:rsidRPr="00C30A19">
        <w:t xml:space="preserve">Formát zápisu by měl odpovídat </w:t>
      </w:r>
      <w:r w:rsidR="00945C7A" w:rsidRPr="00C30A19">
        <w:t>matematickým standard</w:t>
      </w:r>
      <w:r w:rsidRPr="00C30A19">
        <w:t xml:space="preserve">ům (např. násobení značit tečkou, ne hvězdičkou apod.). </w:t>
      </w:r>
      <w:r w:rsidR="00F63999" w:rsidRPr="00C30A19">
        <w:t xml:space="preserve"> Označení rovnice (na příkladu „5.1“) se vkládá přes </w:t>
      </w:r>
      <w:r w:rsidR="00F16352" w:rsidRPr="00C30A19">
        <w:t xml:space="preserve">„Vložit titulek“ v referencích. Jako typ titulku zvolte „Rovnice“. </w:t>
      </w:r>
      <w:r w:rsidR="00F63999" w:rsidRPr="00C30A19">
        <w:t xml:space="preserve"> </w:t>
      </w:r>
      <w:r w:rsidR="00F16352" w:rsidRPr="00C30A19">
        <w:t xml:space="preserve">Všechny rovnice uvedené v textu by měly být číslované a měl </w:t>
      </w:r>
      <w:r w:rsidR="00945C7A" w:rsidRPr="00C30A19">
        <w:t xml:space="preserve">by </w:t>
      </w:r>
      <w:r w:rsidR="00F16352" w:rsidRPr="00C30A19">
        <w:t>na ně být uveden odkaz v textu.</w:t>
      </w:r>
    </w:p>
    <w:p w14:paraId="7FC98F62" w14:textId="77777777" w:rsidR="00401828" w:rsidRPr="00C30A19" w:rsidRDefault="00401828" w:rsidP="008F336E">
      <w:pPr>
        <w:pStyle w:val="BPDPNormln"/>
      </w:pPr>
      <w:r w:rsidRPr="00C30A19">
        <w:tab/>
        <w:t>Příklad zápisu rovnice:</w:t>
      </w:r>
    </w:p>
    <w:p w14:paraId="728EAB31" w14:textId="06915CB4" w:rsidR="00401828" w:rsidRPr="00C30A19" w:rsidRDefault="00401828" w:rsidP="008F336E">
      <w:pPr>
        <w:pStyle w:val="BPDPNormln"/>
      </w:pPr>
      <w:r w:rsidRPr="00C30A19">
        <w:rPr>
          <w:rFonts w:ascii="Calibri" w:eastAsia="Adobe Heiti Std R" w:hAnsi="Calibri" w:cs="Aharoni"/>
          <w:color w:val="00B050"/>
          <w:position w:val="-28"/>
        </w:rPr>
        <w:object w:dxaOrig="3379" w:dyaOrig="680" w14:anchorId="5EE7D0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6pt;height:36pt" o:ole="">
            <v:imagedata r:id="rId36" o:title=""/>
          </v:shape>
          <o:OLEObject Type="Embed" ProgID="Equation.3" ShapeID="_x0000_i1025" DrawAspect="Content" ObjectID="_1646219235" r:id="rId37"/>
        </w:object>
      </w:r>
      <w:r w:rsidRPr="00C30A19">
        <w:t xml:space="preserve"> </w:t>
      </w:r>
      <w:r w:rsidR="00B12E59" w:rsidRPr="00C30A19">
        <w:tab/>
      </w:r>
      <w:r w:rsidR="00B12E59" w:rsidRPr="00C30A19">
        <w:tab/>
      </w:r>
      <w:r w:rsidR="00B12E59" w:rsidRPr="00C30A19">
        <w:tab/>
      </w:r>
      <w:r w:rsidR="00B12E59" w:rsidRPr="00C30A19">
        <w:tab/>
        <w:t>(</w:t>
      </w:r>
      <w:ins w:id="528" w:author="Konzal Jan (164745) [2]" w:date="2020-03-17T17:22:00Z">
        <w:r w:rsidR="0042187D">
          <w:fldChar w:fldCharType="begin"/>
        </w:r>
        <w:r w:rsidR="0042187D">
          <w:instrText xml:space="preserve"> STYLEREF 1 \s </w:instrText>
        </w:r>
      </w:ins>
      <w:r w:rsidR="0042187D">
        <w:fldChar w:fldCharType="separate"/>
      </w:r>
      <w:r w:rsidR="0042187D">
        <w:rPr>
          <w:noProof/>
        </w:rPr>
        <w:t>7</w:t>
      </w:r>
      <w:ins w:id="529" w:author="Konzal Jan (164745) [2]" w:date="2020-03-17T17:22:00Z">
        <w:r w:rsidR="0042187D">
          <w:fldChar w:fldCharType="end"/>
        </w:r>
        <w:r w:rsidR="0042187D">
          <w:t>.</w:t>
        </w:r>
        <w:r w:rsidR="0042187D">
          <w:fldChar w:fldCharType="begin"/>
        </w:r>
        <w:r w:rsidR="0042187D">
          <w:instrText xml:space="preserve"> SEQ Rovnice \* ARABIC \s 1 </w:instrText>
        </w:r>
      </w:ins>
      <w:r w:rsidR="0042187D">
        <w:fldChar w:fldCharType="separate"/>
      </w:r>
      <w:ins w:id="530" w:author="Konzal Jan (164745) [2]" w:date="2020-03-17T17:22:00Z">
        <w:r w:rsidR="0042187D">
          <w:rPr>
            <w:noProof/>
          </w:rPr>
          <w:t>1</w:t>
        </w:r>
        <w:r w:rsidR="0042187D">
          <w:fldChar w:fldCharType="end"/>
        </w:r>
      </w:ins>
      <w:del w:id="531" w:author="Konzal Jan (164745) [2]" w:date="2020-03-17T17:22:00Z">
        <w:r w:rsidR="00C52596" w:rsidDel="0042187D">
          <w:rPr>
            <w:noProof/>
          </w:rPr>
          <w:fldChar w:fldCharType="begin"/>
        </w:r>
        <w:r w:rsidR="00C52596" w:rsidDel="0042187D">
          <w:rPr>
            <w:noProof/>
          </w:rPr>
          <w:delInstrText xml:space="preserve"> STYLEREF 1 \s </w:delInstrText>
        </w:r>
        <w:r w:rsidR="00C52596" w:rsidDel="0042187D">
          <w:rPr>
            <w:noProof/>
          </w:rPr>
          <w:fldChar w:fldCharType="separate"/>
        </w:r>
        <w:r w:rsidR="00D10357" w:rsidDel="0042187D">
          <w:rPr>
            <w:noProof/>
          </w:rPr>
          <w:delText>6</w:delText>
        </w:r>
        <w:r w:rsidR="00C52596" w:rsidDel="0042187D">
          <w:rPr>
            <w:noProof/>
          </w:rPr>
          <w:fldChar w:fldCharType="end"/>
        </w:r>
        <w:r w:rsidR="00B158F7" w:rsidDel="0042187D">
          <w:delText>.</w:delText>
        </w:r>
        <w:r w:rsidR="00C52596" w:rsidDel="0042187D">
          <w:rPr>
            <w:noProof/>
          </w:rPr>
          <w:fldChar w:fldCharType="begin"/>
        </w:r>
        <w:r w:rsidR="00C52596" w:rsidDel="0042187D">
          <w:rPr>
            <w:noProof/>
          </w:rPr>
          <w:delInstrText xml:space="preserve"> SEQ Rovnice \* ARABIC \s 1 </w:delInstrText>
        </w:r>
        <w:r w:rsidR="00C52596" w:rsidDel="0042187D">
          <w:rPr>
            <w:noProof/>
          </w:rPr>
          <w:fldChar w:fldCharType="separate"/>
        </w:r>
        <w:r w:rsidR="00D10357" w:rsidDel="0042187D">
          <w:rPr>
            <w:noProof/>
          </w:rPr>
          <w:delText>1</w:delText>
        </w:r>
        <w:r w:rsidR="00C52596" w:rsidDel="0042187D">
          <w:rPr>
            <w:noProof/>
          </w:rPr>
          <w:fldChar w:fldCharType="end"/>
        </w:r>
      </w:del>
      <w:r w:rsidR="00B12E59" w:rsidRPr="00C30A19">
        <w:t>)</w:t>
      </w:r>
    </w:p>
    <w:p w14:paraId="664A7C19" w14:textId="77777777" w:rsidR="00401828" w:rsidRPr="00C30A19" w:rsidRDefault="00401828" w:rsidP="008F336E">
      <w:pPr>
        <w:pStyle w:val="BPDPNormln"/>
      </w:pPr>
      <w:r w:rsidRPr="00C30A19">
        <w:t xml:space="preserve">kde q je vektor posunutí pro N stupňů volnosti, </w:t>
      </w:r>
      <w:r w:rsidRPr="00C30A19">
        <w:rPr>
          <w:color w:val="00B050"/>
          <w:position w:val="-10"/>
        </w:rPr>
        <w:object w:dxaOrig="620" w:dyaOrig="340" w14:anchorId="7E374798">
          <v:shape id="_x0000_i1026" type="#_x0000_t75" style="width:28.2pt;height:14.4pt" o:ole="">
            <v:imagedata r:id="rId38" o:title=""/>
          </v:shape>
          <o:OLEObject Type="Embed" ProgID="Equation.3" ShapeID="_x0000_i1026" DrawAspect="Content" ObjectID="_1646219236" r:id="rId39"/>
        </w:object>
      </w:r>
      <w:r w:rsidRPr="00C30A19">
        <w:t xml:space="preserve">  je vektor sil působících ve stupních volnosti, [M] je hmotnostní matice, [C]</w:t>
      </w:r>
      <w:r w:rsidRPr="00C30A19">
        <w:tab/>
        <w:t>je matice tlumení a [K] je matice tuhosti.</w:t>
      </w:r>
    </w:p>
    <w:p w14:paraId="5287AA51" w14:textId="77777777" w:rsidR="00743DF1" w:rsidRPr="00C30A19" w:rsidRDefault="00743DF1" w:rsidP="00401828"/>
    <w:p w14:paraId="399DBA18" w14:textId="77777777" w:rsidR="00743DF1" w:rsidRPr="00C30A19" w:rsidRDefault="00743DF1" w:rsidP="00BC0B12">
      <w:pPr>
        <w:pStyle w:val="Nadpis2"/>
      </w:pPr>
      <w:bookmarkStart w:id="532" w:name="_Toc32325356"/>
      <w:r w:rsidRPr="00C30A19">
        <w:t>Informace k šabloně</w:t>
      </w:r>
      <w:bookmarkEnd w:id="532"/>
    </w:p>
    <w:p w14:paraId="72F90E4C" w14:textId="77777777" w:rsidR="00743DF1" w:rsidRPr="00C30A19" w:rsidRDefault="00743DF1" w:rsidP="00980626">
      <w:pPr>
        <w:pStyle w:val="BPDPNormln"/>
      </w:pPr>
      <w:r w:rsidRPr="00C30A19">
        <w:t>V šabloně pro Word</w:t>
      </w:r>
      <w:r w:rsidR="00945C7A" w:rsidRPr="00C30A19">
        <w:t xml:space="preserve"> (</w:t>
      </w:r>
      <w:r w:rsidRPr="00C30A19">
        <w:t>v tomto souboru) jsou definované následující styly: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37"/>
        <w:gridCol w:w="2666"/>
        <w:gridCol w:w="3416"/>
      </w:tblGrid>
      <w:tr w:rsidR="00743DF1" w:rsidRPr="00C30A19" w14:paraId="4D83EE6A" w14:textId="77777777" w:rsidTr="00032785">
        <w:tc>
          <w:tcPr>
            <w:tcW w:w="2831" w:type="dxa"/>
            <w:shd w:val="clear" w:color="auto" w:fill="auto"/>
          </w:tcPr>
          <w:p w14:paraId="57A662CF" w14:textId="77777777" w:rsidR="00743DF1" w:rsidRPr="00C30A19" w:rsidRDefault="00743DF1" w:rsidP="00980626">
            <w:pPr>
              <w:pStyle w:val="BPDPNormln"/>
              <w:rPr>
                <w:b/>
              </w:rPr>
            </w:pPr>
            <w:r w:rsidRPr="00C30A19">
              <w:rPr>
                <w:b/>
              </w:rPr>
              <w:t>Název stylu</w:t>
            </w:r>
          </w:p>
        </w:tc>
        <w:tc>
          <w:tcPr>
            <w:tcW w:w="2831" w:type="dxa"/>
            <w:shd w:val="clear" w:color="auto" w:fill="auto"/>
          </w:tcPr>
          <w:p w14:paraId="252979F0" w14:textId="77777777" w:rsidR="00743DF1" w:rsidRPr="00C30A19" w:rsidRDefault="00743DF1" w:rsidP="00980626">
            <w:pPr>
              <w:pStyle w:val="BPDPNormln"/>
              <w:rPr>
                <w:b/>
              </w:rPr>
            </w:pPr>
            <w:r w:rsidRPr="00C30A19">
              <w:rPr>
                <w:b/>
              </w:rPr>
              <w:t>Použití</w:t>
            </w:r>
          </w:p>
        </w:tc>
        <w:tc>
          <w:tcPr>
            <w:tcW w:w="2831" w:type="dxa"/>
            <w:shd w:val="clear" w:color="auto" w:fill="auto"/>
          </w:tcPr>
          <w:p w14:paraId="4337C4C1" w14:textId="77777777" w:rsidR="00743DF1" w:rsidRPr="00C30A19" w:rsidRDefault="00743DF1" w:rsidP="00980626">
            <w:pPr>
              <w:pStyle w:val="BPDPNormln"/>
              <w:rPr>
                <w:b/>
              </w:rPr>
            </w:pPr>
            <w:r w:rsidRPr="00C30A19">
              <w:rPr>
                <w:b/>
              </w:rPr>
              <w:t>Příklad</w:t>
            </w:r>
          </w:p>
        </w:tc>
      </w:tr>
      <w:tr w:rsidR="00743DF1" w:rsidRPr="00C30A19" w14:paraId="1E62FC14" w14:textId="77777777" w:rsidTr="00032785">
        <w:tc>
          <w:tcPr>
            <w:tcW w:w="2831" w:type="dxa"/>
            <w:shd w:val="clear" w:color="auto" w:fill="auto"/>
          </w:tcPr>
          <w:p w14:paraId="595E2B3A" w14:textId="77777777" w:rsidR="00743DF1" w:rsidRPr="00C30A19" w:rsidRDefault="00743DF1" w:rsidP="00980626">
            <w:pPr>
              <w:pStyle w:val="BPDPNormln"/>
            </w:pPr>
            <w:r w:rsidRPr="00C30A19">
              <w:t>Nadpis 1</w:t>
            </w:r>
          </w:p>
        </w:tc>
        <w:tc>
          <w:tcPr>
            <w:tcW w:w="2831" w:type="dxa"/>
            <w:shd w:val="clear" w:color="auto" w:fill="auto"/>
          </w:tcPr>
          <w:p w14:paraId="0CAD3E4B" w14:textId="77777777" w:rsidR="00743DF1" w:rsidRPr="00C30A19" w:rsidRDefault="00743DF1" w:rsidP="00980626">
            <w:pPr>
              <w:pStyle w:val="BPDPNormln"/>
            </w:pPr>
            <w:r w:rsidRPr="00C30A19">
              <w:t>Nadpis 1. úrovně</w:t>
            </w:r>
          </w:p>
        </w:tc>
        <w:tc>
          <w:tcPr>
            <w:tcW w:w="2831" w:type="dxa"/>
            <w:shd w:val="clear" w:color="auto" w:fill="auto"/>
          </w:tcPr>
          <w:p w14:paraId="6D3B7E23" w14:textId="77777777" w:rsidR="00743DF1" w:rsidRPr="00C30A19" w:rsidRDefault="00743DF1" w:rsidP="00BC0B12">
            <w:pPr>
              <w:pStyle w:val="Nadpis1"/>
            </w:pPr>
            <w:bookmarkStart w:id="533" w:name="_Toc32325357"/>
            <w:r w:rsidRPr="00C30A19">
              <w:t>Příklad</w:t>
            </w:r>
            <w:bookmarkEnd w:id="533"/>
          </w:p>
        </w:tc>
      </w:tr>
      <w:tr w:rsidR="00743DF1" w:rsidRPr="00C30A19" w14:paraId="562EEA37" w14:textId="77777777" w:rsidTr="00032785">
        <w:tc>
          <w:tcPr>
            <w:tcW w:w="2831" w:type="dxa"/>
            <w:shd w:val="clear" w:color="auto" w:fill="auto"/>
          </w:tcPr>
          <w:p w14:paraId="566D4C61" w14:textId="77777777" w:rsidR="00743DF1" w:rsidRPr="00C30A19" w:rsidRDefault="00743DF1" w:rsidP="00980626">
            <w:pPr>
              <w:pStyle w:val="BPDPNormln"/>
            </w:pPr>
            <w:r w:rsidRPr="00C30A19">
              <w:t>Nadpis 2</w:t>
            </w:r>
          </w:p>
        </w:tc>
        <w:tc>
          <w:tcPr>
            <w:tcW w:w="2831" w:type="dxa"/>
            <w:shd w:val="clear" w:color="auto" w:fill="auto"/>
          </w:tcPr>
          <w:p w14:paraId="3A17F929" w14:textId="77777777" w:rsidR="00743DF1" w:rsidRPr="00C30A19" w:rsidRDefault="00743DF1" w:rsidP="00980626">
            <w:pPr>
              <w:pStyle w:val="BPDPNormln"/>
            </w:pPr>
            <w:r w:rsidRPr="00C30A19">
              <w:t>Nadpis 2. úrovně</w:t>
            </w:r>
          </w:p>
        </w:tc>
        <w:tc>
          <w:tcPr>
            <w:tcW w:w="2831" w:type="dxa"/>
            <w:shd w:val="clear" w:color="auto" w:fill="auto"/>
          </w:tcPr>
          <w:p w14:paraId="44BE5E27" w14:textId="77777777" w:rsidR="00743DF1" w:rsidRPr="00C30A19" w:rsidRDefault="00743DF1" w:rsidP="00BC0B12">
            <w:pPr>
              <w:pStyle w:val="Nadpis2"/>
            </w:pPr>
            <w:bookmarkStart w:id="534" w:name="_Toc32325358"/>
            <w:r w:rsidRPr="00C30A19">
              <w:t>Příklad</w:t>
            </w:r>
            <w:bookmarkEnd w:id="534"/>
          </w:p>
        </w:tc>
      </w:tr>
      <w:tr w:rsidR="00743DF1" w:rsidRPr="00C30A19" w14:paraId="5167E512" w14:textId="77777777" w:rsidTr="00032785">
        <w:tc>
          <w:tcPr>
            <w:tcW w:w="2831" w:type="dxa"/>
            <w:shd w:val="clear" w:color="auto" w:fill="auto"/>
          </w:tcPr>
          <w:p w14:paraId="60DC16F8" w14:textId="77777777" w:rsidR="00743DF1" w:rsidRPr="00C30A19" w:rsidRDefault="00743DF1" w:rsidP="00980626">
            <w:pPr>
              <w:pStyle w:val="BPDPNormln"/>
            </w:pPr>
            <w:r w:rsidRPr="00C30A19">
              <w:t>Nadpis 3</w:t>
            </w:r>
          </w:p>
        </w:tc>
        <w:tc>
          <w:tcPr>
            <w:tcW w:w="2831" w:type="dxa"/>
            <w:shd w:val="clear" w:color="auto" w:fill="auto"/>
          </w:tcPr>
          <w:p w14:paraId="766A23DF" w14:textId="77777777" w:rsidR="00743DF1" w:rsidRPr="00C30A19" w:rsidRDefault="00743DF1" w:rsidP="00980626">
            <w:pPr>
              <w:pStyle w:val="BPDPNormln"/>
            </w:pPr>
            <w:r w:rsidRPr="00C30A19">
              <w:t>Nadpis 3. úrovně</w:t>
            </w:r>
          </w:p>
        </w:tc>
        <w:tc>
          <w:tcPr>
            <w:tcW w:w="2831" w:type="dxa"/>
            <w:shd w:val="clear" w:color="auto" w:fill="auto"/>
          </w:tcPr>
          <w:p w14:paraId="60EF24E9" w14:textId="77777777" w:rsidR="00743DF1" w:rsidRPr="00C30A19" w:rsidRDefault="00743DF1" w:rsidP="00BC0B12">
            <w:pPr>
              <w:pStyle w:val="Nadpis3"/>
            </w:pPr>
            <w:bookmarkStart w:id="535" w:name="_Toc32325359"/>
            <w:r w:rsidRPr="00C30A19">
              <w:t>Příklad</w:t>
            </w:r>
            <w:bookmarkEnd w:id="535"/>
          </w:p>
        </w:tc>
      </w:tr>
      <w:tr w:rsidR="00743DF1" w:rsidRPr="00C30A19" w14:paraId="254345ED" w14:textId="77777777" w:rsidTr="00032785">
        <w:tc>
          <w:tcPr>
            <w:tcW w:w="2831" w:type="dxa"/>
            <w:shd w:val="clear" w:color="auto" w:fill="auto"/>
          </w:tcPr>
          <w:p w14:paraId="19CBC8FF" w14:textId="77777777" w:rsidR="00743DF1" w:rsidRPr="00C30A19" w:rsidRDefault="00743DF1" w:rsidP="00980626">
            <w:pPr>
              <w:pStyle w:val="BPDPNormln"/>
            </w:pPr>
            <w:r w:rsidRPr="00C30A19">
              <w:t>Nadpis 4</w:t>
            </w:r>
          </w:p>
        </w:tc>
        <w:tc>
          <w:tcPr>
            <w:tcW w:w="2831" w:type="dxa"/>
            <w:shd w:val="clear" w:color="auto" w:fill="auto"/>
          </w:tcPr>
          <w:p w14:paraId="39EA8FDE" w14:textId="77777777" w:rsidR="00743DF1" w:rsidRPr="00C30A19" w:rsidRDefault="00743DF1" w:rsidP="00980626">
            <w:pPr>
              <w:pStyle w:val="BPDPNormln"/>
            </w:pPr>
            <w:r w:rsidRPr="00C30A19">
              <w:t>Nadpis 4. úrovně</w:t>
            </w:r>
          </w:p>
        </w:tc>
        <w:tc>
          <w:tcPr>
            <w:tcW w:w="2831" w:type="dxa"/>
            <w:shd w:val="clear" w:color="auto" w:fill="auto"/>
          </w:tcPr>
          <w:p w14:paraId="769DF815" w14:textId="77777777" w:rsidR="00743DF1" w:rsidRPr="00C30A19" w:rsidRDefault="00743DF1" w:rsidP="00743DF1">
            <w:pPr>
              <w:pStyle w:val="Nadpis4"/>
            </w:pPr>
            <w:bookmarkStart w:id="536" w:name="_Toc32325360"/>
            <w:r w:rsidRPr="00C30A19">
              <w:t>Příklad</w:t>
            </w:r>
            <w:bookmarkEnd w:id="536"/>
          </w:p>
        </w:tc>
      </w:tr>
      <w:tr w:rsidR="00743DF1" w:rsidRPr="00C30A19" w14:paraId="0661A8A7" w14:textId="77777777" w:rsidTr="00032785">
        <w:tc>
          <w:tcPr>
            <w:tcW w:w="2831" w:type="dxa"/>
            <w:shd w:val="clear" w:color="auto" w:fill="auto"/>
          </w:tcPr>
          <w:p w14:paraId="20DE5829" w14:textId="77777777" w:rsidR="00743DF1" w:rsidRPr="00C30A19" w:rsidRDefault="00743DF1" w:rsidP="00980626">
            <w:pPr>
              <w:pStyle w:val="BPDPNormln"/>
            </w:pPr>
            <w:r w:rsidRPr="00C30A19">
              <w:t xml:space="preserve">Nadpis </w:t>
            </w:r>
            <w:proofErr w:type="spellStart"/>
            <w:r w:rsidRPr="00C30A19">
              <w:t>neč</w:t>
            </w:r>
            <w:proofErr w:type="spellEnd"/>
            <w:r w:rsidRPr="00C30A19">
              <w:t>.</w:t>
            </w:r>
          </w:p>
        </w:tc>
        <w:tc>
          <w:tcPr>
            <w:tcW w:w="2831" w:type="dxa"/>
            <w:shd w:val="clear" w:color="auto" w:fill="auto"/>
          </w:tcPr>
          <w:p w14:paraId="0CE8E62E" w14:textId="77777777" w:rsidR="00743DF1" w:rsidRPr="00C30A19" w:rsidRDefault="00743DF1" w:rsidP="00980626">
            <w:pPr>
              <w:pStyle w:val="BPDPNormln"/>
            </w:pPr>
            <w:r w:rsidRPr="00C30A19">
              <w:t>Nečíslovaný nadpis</w:t>
            </w:r>
          </w:p>
        </w:tc>
        <w:tc>
          <w:tcPr>
            <w:tcW w:w="2831" w:type="dxa"/>
            <w:shd w:val="clear" w:color="auto" w:fill="auto"/>
          </w:tcPr>
          <w:p w14:paraId="5DD3188C" w14:textId="77777777" w:rsidR="00743DF1" w:rsidRPr="00C30A19" w:rsidRDefault="00743DF1" w:rsidP="00743DF1">
            <w:pPr>
              <w:pStyle w:val="Nadpisne"/>
              <w:rPr>
                <w:lang w:val="cs-CZ"/>
              </w:rPr>
            </w:pPr>
            <w:r w:rsidRPr="00C30A19">
              <w:rPr>
                <w:lang w:val="cs-CZ"/>
              </w:rPr>
              <w:t>Příklad</w:t>
            </w:r>
          </w:p>
        </w:tc>
      </w:tr>
      <w:tr w:rsidR="00743DF1" w:rsidRPr="00C30A19" w14:paraId="75D3BE36" w14:textId="77777777" w:rsidTr="00032785">
        <w:tc>
          <w:tcPr>
            <w:tcW w:w="2831" w:type="dxa"/>
            <w:shd w:val="clear" w:color="auto" w:fill="auto"/>
          </w:tcPr>
          <w:p w14:paraId="6B8FB075" w14:textId="77777777" w:rsidR="00743DF1" w:rsidRPr="00C30A19" w:rsidRDefault="00743DF1" w:rsidP="00980626">
            <w:pPr>
              <w:pStyle w:val="BPDPNormln"/>
            </w:pPr>
            <w:r w:rsidRPr="00C30A19">
              <w:t>Literatura</w:t>
            </w:r>
          </w:p>
        </w:tc>
        <w:tc>
          <w:tcPr>
            <w:tcW w:w="2831" w:type="dxa"/>
            <w:shd w:val="clear" w:color="auto" w:fill="auto"/>
          </w:tcPr>
          <w:p w14:paraId="027175A3" w14:textId="77777777" w:rsidR="00743DF1" w:rsidRPr="00C30A19" w:rsidRDefault="00743DF1" w:rsidP="00980626">
            <w:pPr>
              <w:pStyle w:val="BPDPNormln"/>
            </w:pPr>
            <w:r w:rsidRPr="00C30A19">
              <w:t>Styl pro zápis použité literatury</w:t>
            </w:r>
          </w:p>
        </w:tc>
        <w:tc>
          <w:tcPr>
            <w:tcW w:w="2831" w:type="dxa"/>
            <w:shd w:val="clear" w:color="auto" w:fill="auto"/>
          </w:tcPr>
          <w:p w14:paraId="55BAAEE1" w14:textId="77777777" w:rsidR="00743DF1" w:rsidRPr="00C30A19" w:rsidRDefault="00743DF1" w:rsidP="00980626">
            <w:pPr>
              <w:pStyle w:val="LiteraturaBPDP"/>
            </w:pPr>
            <w:r w:rsidRPr="00C30A19">
              <w:t>Příklad</w:t>
            </w:r>
          </w:p>
        </w:tc>
      </w:tr>
      <w:tr w:rsidR="00743DF1" w:rsidRPr="00C30A19" w14:paraId="5C01CFA6" w14:textId="77777777" w:rsidTr="00032785">
        <w:tc>
          <w:tcPr>
            <w:tcW w:w="2831" w:type="dxa"/>
            <w:shd w:val="clear" w:color="auto" w:fill="auto"/>
          </w:tcPr>
          <w:p w14:paraId="5735119B" w14:textId="77777777" w:rsidR="00743DF1" w:rsidRPr="00C30A19" w:rsidRDefault="00743DF1" w:rsidP="00980626">
            <w:pPr>
              <w:pStyle w:val="BPDPNormln"/>
            </w:pPr>
            <w:r w:rsidRPr="00C30A19">
              <w:t>Př</w:t>
            </w:r>
            <w:r w:rsidR="00945C7A" w:rsidRPr="00C30A19">
              <w:t>í</w:t>
            </w:r>
            <w:r w:rsidRPr="00C30A19">
              <w:t>lohy</w:t>
            </w:r>
          </w:p>
        </w:tc>
        <w:tc>
          <w:tcPr>
            <w:tcW w:w="2831" w:type="dxa"/>
            <w:shd w:val="clear" w:color="auto" w:fill="auto"/>
          </w:tcPr>
          <w:p w14:paraId="29F1480B" w14:textId="77777777" w:rsidR="00743DF1" w:rsidRPr="00C30A19" w:rsidRDefault="00743DF1" w:rsidP="00980626">
            <w:pPr>
              <w:pStyle w:val="BPDPNormln"/>
            </w:pPr>
            <w:r w:rsidRPr="00C30A19">
              <w:t>Nadpisy příloh</w:t>
            </w:r>
          </w:p>
        </w:tc>
        <w:tc>
          <w:tcPr>
            <w:tcW w:w="2831" w:type="dxa"/>
            <w:shd w:val="clear" w:color="auto" w:fill="auto"/>
          </w:tcPr>
          <w:p w14:paraId="28659495" w14:textId="77777777" w:rsidR="00743DF1" w:rsidRPr="00C30A19" w:rsidRDefault="00743DF1" w:rsidP="00475C6D">
            <w:pPr>
              <w:pStyle w:val="Nadpis6"/>
            </w:pPr>
            <w:bookmarkStart w:id="537" w:name="_Toc508036308"/>
            <w:r w:rsidRPr="00C30A19">
              <w:t>Příklad</w:t>
            </w:r>
            <w:bookmarkEnd w:id="537"/>
          </w:p>
        </w:tc>
      </w:tr>
      <w:tr w:rsidR="00743DF1" w:rsidRPr="00C30A19" w14:paraId="2584532B" w14:textId="77777777" w:rsidTr="00032785">
        <w:tc>
          <w:tcPr>
            <w:tcW w:w="2831" w:type="dxa"/>
            <w:shd w:val="clear" w:color="auto" w:fill="auto"/>
          </w:tcPr>
          <w:p w14:paraId="4C8803FF" w14:textId="77777777" w:rsidR="00743DF1" w:rsidRPr="00C30A19" w:rsidRDefault="00B3476A" w:rsidP="00980626">
            <w:pPr>
              <w:pStyle w:val="BPDPNormln"/>
            </w:pPr>
            <w:r w:rsidRPr="00C30A19">
              <w:t>BP/DP normální</w:t>
            </w:r>
          </w:p>
        </w:tc>
        <w:tc>
          <w:tcPr>
            <w:tcW w:w="2831" w:type="dxa"/>
            <w:shd w:val="clear" w:color="auto" w:fill="auto"/>
          </w:tcPr>
          <w:p w14:paraId="190E2EAC" w14:textId="77777777" w:rsidR="00743DF1" w:rsidRPr="00C30A19" w:rsidRDefault="00B3476A" w:rsidP="00980626">
            <w:pPr>
              <w:pStyle w:val="BPDPNormln"/>
            </w:pPr>
            <w:r w:rsidRPr="00C30A19">
              <w:t>Psaní normálního textu v odstavcích</w:t>
            </w:r>
          </w:p>
        </w:tc>
        <w:tc>
          <w:tcPr>
            <w:tcW w:w="2831" w:type="dxa"/>
            <w:shd w:val="clear" w:color="auto" w:fill="auto"/>
          </w:tcPr>
          <w:p w14:paraId="50213894" w14:textId="77777777" w:rsidR="00743DF1" w:rsidRPr="00C30A19" w:rsidRDefault="00B3476A" w:rsidP="00980626">
            <w:pPr>
              <w:pStyle w:val="BPDPNormln"/>
            </w:pPr>
            <w:r w:rsidRPr="00C30A19">
              <w:t xml:space="preserve">Příklad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r w:rsidRPr="00C30A19">
              <w:t xml:space="preserve"> </w:t>
            </w:r>
            <w:proofErr w:type="spellStart"/>
            <w:r w:rsidRPr="00C30A19">
              <w:t>Příklad</w:t>
            </w:r>
            <w:proofErr w:type="spellEnd"/>
          </w:p>
        </w:tc>
      </w:tr>
    </w:tbl>
    <w:p w14:paraId="60776472" w14:textId="77777777" w:rsidR="00CD2B5D" w:rsidRPr="00C30A19" w:rsidRDefault="00CD2B5D" w:rsidP="00980626">
      <w:pPr>
        <w:pStyle w:val="BPDPNormln"/>
      </w:pPr>
    </w:p>
    <w:p w14:paraId="5F5562B9" w14:textId="77777777" w:rsidR="00743DF1" w:rsidRPr="00C30A19" w:rsidRDefault="00B3476A" w:rsidP="00980626">
      <w:pPr>
        <w:pStyle w:val="BPDPNormln"/>
      </w:pPr>
      <w:r w:rsidRPr="00C30A19">
        <w:t>Pro vkládání popisů tabulek, obrázků a označení rovnic jsou definované následující titulky:</w:t>
      </w:r>
    </w:p>
    <w:p w14:paraId="69B92FF7" w14:textId="77777777" w:rsidR="0072400A" w:rsidRPr="00C30A19" w:rsidRDefault="0072400A" w:rsidP="00980626">
      <w:pPr>
        <w:pStyle w:val="BPDPNormln"/>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1"/>
        <w:gridCol w:w="2831"/>
        <w:gridCol w:w="2831"/>
      </w:tblGrid>
      <w:tr w:rsidR="0072400A" w:rsidRPr="00C30A19" w14:paraId="3BA2C463" w14:textId="77777777" w:rsidTr="00032785">
        <w:tc>
          <w:tcPr>
            <w:tcW w:w="2831" w:type="dxa"/>
            <w:shd w:val="clear" w:color="auto" w:fill="auto"/>
          </w:tcPr>
          <w:p w14:paraId="007211FE" w14:textId="77777777" w:rsidR="0072400A" w:rsidRPr="00C30A19" w:rsidRDefault="0072400A" w:rsidP="00980626">
            <w:pPr>
              <w:pStyle w:val="BPDPNormln"/>
              <w:rPr>
                <w:b/>
              </w:rPr>
            </w:pPr>
            <w:r w:rsidRPr="00C30A19">
              <w:rPr>
                <w:b/>
              </w:rPr>
              <w:t>Název titulku</w:t>
            </w:r>
          </w:p>
        </w:tc>
        <w:tc>
          <w:tcPr>
            <w:tcW w:w="2831" w:type="dxa"/>
            <w:shd w:val="clear" w:color="auto" w:fill="auto"/>
          </w:tcPr>
          <w:p w14:paraId="3328E908" w14:textId="77777777" w:rsidR="0072400A" w:rsidRPr="00C30A19" w:rsidRDefault="0072400A" w:rsidP="00980626">
            <w:pPr>
              <w:pStyle w:val="BPDPNormln"/>
              <w:rPr>
                <w:b/>
              </w:rPr>
            </w:pPr>
            <w:r w:rsidRPr="00C30A19">
              <w:rPr>
                <w:b/>
              </w:rPr>
              <w:t>Použití</w:t>
            </w:r>
          </w:p>
        </w:tc>
        <w:tc>
          <w:tcPr>
            <w:tcW w:w="2831" w:type="dxa"/>
            <w:shd w:val="clear" w:color="auto" w:fill="auto"/>
          </w:tcPr>
          <w:p w14:paraId="4380B4BE" w14:textId="77777777" w:rsidR="0072400A" w:rsidRPr="00C30A19" w:rsidRDefault="0072400A" w:rsidP="00980626">
            <w:pPr>
              <w:pStyle w:val="BPDPNormln"/>
              <w:rPr>
                <w:b/>
              </w:rPr>
            </w:pPr>
            <w:r w:rsidRPr="00C30A19">
              <w:rPr>
                <w:b/>
              </w:rPr>
              <w:t>Příklad</w:t>
            </w:r>
          </w:p>
        </w:tc>
      </w:tr>
      <w:tr w:rsidR="0072400A" w:rsidRPr="00C30A19" w14:paraId="34A315FF" w14:textId="77777777" w:rsidTr="00032785">
        <w:tc>
          <w:tcPr>
            <w:tcW w:w="2831" w:type="dxa"/>
            <w:shd w:val="clear" w:color="auto" w:fill="auto"/>
          </w:tcPr>
          <w:p w14:paraId="6E54E693" w14:textId="77777777" w:rsidR="0072400A" w:rsidRPr="00C30A19" w:rsidRDefault="0072400A" w:rsidP="00980626">
            <w:pPr>
              <w:pStyle w:val="BPDPNormln"/>
            </w:pPr>
            <w:r w:rsidRPr="00C30A19">
              <w:t>Tabulka</w:t>
            </w:r>
          </w:p>
        </w:tc>
        <w:tc>
          <w:tcPr>
            <w:tcW w:w="2831" w:type="dxa"/>
            <w:shd w:val="clear" w:color="auto" w:fill="auto"/>
          </w:tcPr>
          <w:p w14:paraId="4A1E82B9" w14:textId="77777777" w:rsidR="0072400A" w:rsidRPr="00C30A19" w:rsidRDefault="0072400A" w:rsidP="00980626">
            <w:pPr>
              <w:pStyle w:val="BPDPNormln"/>
            </w:pPr>
            <w:r w:rsidRPr="00C30A19">
              <w:t>Popisování tabulek</w:t>
            </w:r>
          </w:p>
        </w:tc>
        <w:tc>
          <w:tcPr>
            <w:tcW w:w="2831" w:type="dxa"/>
            <w:shd w:val="clear" w:color="auto" w:fill="auto"/>
          </w:tcPr>
          <w:p w14:paraId="0F89CDA6" w14:textId="016B56A2" w:rsidR="0072400A" w:rsidRPr="00C30A19" w:rsidRDefault="0072400A" w:rsidP="0072400A">
            <w:pPr>
              <w:pStyle w:val="Titulek"/>
            </w:pPr>
            <w:bookmarkStart w:id="538" w:name="_Toc508096142"/>
            <w:r w:rsidRPr="00C30A19">
              <w:t xml:space="preserve">Tabulka </w:t>
            </w:r>
            <w:r w:rsidR="00EB550A">
              <w:rPr>
                <w:noProof/>
              </w:rPr>
              <w:fldChar w:fldCharType="begin"/>
            </w:r>
            <w:r w:rsidR="00EB550A">
              <w:rPr>
                <w:noProof/>
              </w:rPr>
              <w:instrText xml:space="preserve"> SEQ Tabulka \* ARABIC </w:instrText>
            </w:r>
            <w:r w:rsidR="00EB550A">
              <w:rPr>
                <w:noProof/>
              </w:rPr>
              <w:fldChar w:fldCharType="separate"/>
            </w:r>
            <w:r w:rsidR="004F61FC">
              <w:rPr>
                <w:noProof/>
              </w:rPr>
              <w:t>2</w:t>
            </w:r>
            <w:r w:rsidR="00EB550A">
              <w:rPr>
                <w:noProof/>
              </w:rPr>
              <w:fldChar w:fldCharType="end"/>
            </w:r>
            <w:r w:rsidRPr="00C30A19">
              <w:t xml:space="preserve"> </w:t>
            </w:r>
            <w:r w:rsidR="00A24E01" w:rsidRPr="00C30A19">
              <w:t>Příklad p</w:t>
            </w:r>
            <w:r w:rsidRPr="00C30A19">
              <w:t>opis</w:t>
            </w:r>
            <w:r w:rsidR="00A24E01" w:rsidRPr="00C30A19">
              <w:t>u</w:t>
            </w:r>
            <w:r w:rsidRPr="00C30A19">
              <w:t xml:space="preserve"> tabulky</w:t>
            </w:r>
            <w:bookmarkEnd w:id="538"/>
          </w:p>
        </w:tc>
      </w:tr>
      <w:tr w:rsidR="0072400A" w:rsidRPr="00C30A19" w14:paraId="1FDDB071" w14:textId="77777777" w:rsidTr="00032785">
        <w:tc>
          <w:tcPr>
            <w:tcW w:w="2831" w:type="dxa"/>
            <w:shd w:val="clear" w:color="auto" w:fill="auto"/>
          </w:tcPr>
          <w:p w14:paraId="6F8FB66B" w14:textId="77777777" w:rsidR="0072400A" w:rsidRPr="00C30A19" w:rsidRDefault="0072400A" w:rsidP="00980626">
            <w:pPr>
              <w:pStyle w:val="BPDPNormln"/>
            </w:pPr>
            <w:r w:rsidRPr="00C30A19">
              <w:t>Obr.</w:t>
            </w:r>
          </w:p>
        </w:tc>
        <w:tc>
          <w:tcPr>
            <w:tcW w:w="2831" w:type="dxa"/>
            <w:shd w:val="clear" w:color="auto" w:fill="auto"/>
          </w:tcPr>
          <w:p w14:paraId="77561E74" w14:textId="77777777" w:rsidR="0072400A" w:rsidRPr="00C30A19" w:rsidRDefault="0072400A" w:rsidP="00980626">
            <w:pPr>
              <w:pStyle w:val="BPDPNormln"/>
            </w:pPr>
            <w:r w:rsidRPr="00C30A19">
              <w:t>Popisování obrázků</w:t>
            </w:r>
          </w:p>
        </w:tc>
        <w:tc>
          <w:tcPr>
            <w:tcW w:w="2831" w:type="dxa"/>
            <w:shd w:val="clear" w:color="auto" w:fill="auto"/>
          </w:tcPr>
          <w:p w14:paraId="3DDB4472" w14:textId="1399049B" w:rsidR="0072400A" w:rsidRPr="00C30A19" w:rsidRDefault="0072400A" w:rsidP="0072400A">
            <w:pPr>
              <w:pStyle w:val="Titulek"/>
            </w:pPr>
            <w:bookmarkStart w:id="539" w:name="_Toc31919765"/>
            <w:r w:rsidRPr="00C30A19">
              <w:t xml:space="preserve">Obr. </w:t>
            </w:r>
            <w:ins w:id="540" w:author="Konzal Jan (164745) [2]" w:date="2020-03-17T13:56:00Z">
              <w:r w:rsidR="009711E9">
                <w:fldChar w:fldCharType="begin"/>
              </w:r>
              <w:r w:rsidR="009711E9">
                <w:instrText xml:space="preserve"> STYLEREF 1 \s </w:instrText>
              </w:r>
            </w:ins>
            <w:r w:rsidR="009711E9">
              <w:fldChar w:fldCharType="separate"/>
            </w:r>
            <w:r w:rsidR="009711E9">
              <w:rPr>
                <w:noProof/>
              </w:rPr>
              <w:t>8</w:t>
            </w:r>
            <w:ins w:id="541" w:author="Konzal Jan (164745) [2]" w:date="2020-03-17T13:56:00Z">
              <w:r w:rsidR="009711E9">
                <w:fldChar w:fldCharType="end"/>
              </w:r>
              <w:r w:rsidR="009711E9">
                <w:t>.</w:t>
              </w:r>
              <w:r w:rsidR="009711E9">
                <w:fldChar w:fldCharType="begin"/>
              </w:r>
              <w:r w:rsidR="009711E9">
                <w:instrText xml:space="preserve"> SEQ Obr. \* ARABIC \s 1 </w:instrText>
              </w:r>
            </w:ins>
            <w:r w:rsidR="009711E9">
              <w:fldChar w:fldCharType="separate"/>
            </w:r>
            <w:ins w:id="542" w:author="Konzal Jan (164745) [2]" w:date="2020-03-17T13:56:00Z">
              <w:r w:rsidR="009711E9">
                <w:rPr>
                  <w:noProof/>
                </w:rPr>
                <w:t>1</w:t>
              </w:r>
              <w:r w:rsidR="009711E9">
                <w:fldChar w:fldCharType="end"/>
              </w:r>
            </w:ins>
            <w:del w:id="543" w:author="Konzal Jan (164745) [2]" w:date="2020-03-17T13:56:00Z">
              <w:r w:rsidR="00BE208D" w:rsidDel="009711E9">
                <w:rPr>
                  <w:noProof/>
                </w:rPr>
                <w:fldChar w:fldCharType="begin"/>
              </w:r>
              <w:r w:rsidR="00BE208D" w:rsidDel="009711E9">
                <w:rPr>
                  <w:noProof/>
                </w:rPr>
                <w:delInstrText xml:space="preserve"> STYLEREF 1 \s </w:delInstrText>
              </w:r>
              <w:r w:rsidR="00BE208D" w:rsidDel="009711E9">
                <w:rPr>
                  <w:noProof/>
                </w:rPr>
                <w:fldChar w:fldCharType="separate"/>
              </w:r>
              <w:r w:rsidR="00BA09D6" w:rsidDel="009711E9">
                <w:rPr>
                  <w:noProof/>
                </w:rPr>
                <w:delText>8</w:delText>
              </w:r>
              <w:r w:rsidR="00BE208D" w:rsidDel="009711E9">
                <w:rPr>
                  <w:noProof/>
                </w:rPr>
                <w:fldChar w:fldCharType="end"/>
              </w:r>
              <w:r w:rsidR="00BA09D6" w:rsidDel="009711E9">
                <w:delText>.</w:delText>
              </w:r>
              <w:r w:rsidR="00BE208D" w:rsidDel="009711E9">
                <w:rPr>
                  <w:noProof/>
                </w:rPr>
                <w:fldChar w:fldCharType="begin"/>
              </w:r>
              <w:r w:rsidR="00BE208D" w:rsidDel="009711E9">
                <w:rPr>
                  <w:noProof/>
                </w:rPr>
                <w:delInstrText xml:space="preserve"> SEQ Obr. \* ARABIC \s 1 </w:delInstrText>
              </w:r>
              <w:r w:rsidR="00BE208D" w:rsidDel="009711E9">
                <w:rPr>
                  <w:noProof/>
                </w:rPr>
                <w:fldChar w:fldCharType="separate"/>
              </w:r>
              <w:r w:rsidR="00BA09D6" w:rsidDel="009711E9">
                <w:rPr>
                  <w:noProof/>
                </w:rPr>
                <w:delText>1</w:delText>
              </w:r>
              <w:r w:rsidR="00BE208D" w:rsidDel="009711E9">
                <w:rPr>
                  <w:noProof/>
                </w:rPr>
                <w:fldChar w:fldCharType="end"/>
              </w:r>
            </w:del>
            <w:del w:id="544" w:author="Konzal Jan (164745)" w:date="2020-02-25T15:48:00Z">
              <w:r w:rsidR="00067407" w:rsidDel="004D573A">
                <w:rPr>
                  <w:noProof/>
                </w:rPr>
                <w:fldChar w:fldCharType="begin"/>
              </w:r>
              <w:r w:rsidR="00067407" w:rsidDel="004D573A">
                <w:rPr>
                  <w:noProof/>
                </w:rPr>
                <w:delInstrText xml:space="preserve"> STYLEREF 1 \s </w:delInstrText>
              </w:r>
              <w:r w:rsidR="00067407" w:rsidDel="004D573A">
                <w:rPr>
                  <w:noProof/>
                </w:rPr>
                <w:fldChar w:fldCharType="separate"/>
              </w:r>
              <w:r w:rsidR="002E248F" w:rsidDel="004D573A">
                <w:rPr>
                  <w:noProof/>
                </w:rPr>
                <w:delText>7</w:delText>
              </w:r>
              <w:r w:rsidR="00067407" w:rsidDel="004D573A">
                <w:rPr>
                  <w:noProof/>
                </w:rPr>
                <w:fldChar w:fldCharType="end"/>
              </w:r>
              <w:r w:rsidR="002E248F" w:rsidDel="004D573A">
                <w:delText>.</w:delText>
              </w:r>
              <w:r w:rsidR="00067407" w:rsidDel="004D573A">
                <w:rPr>
                  <w:noProof/>
                </w:rPr>
                <w:fldChar w:fldCharType="begin"/>
              </w:r>
              <w:r w:rsidR="00067407" w:rsidDel="004D573A">
                <w:rPr>
                  <w:noProof/>
                </w:rPr>
                <w:delInstrText xml:space="preserve"> SEQ Obr. \* ARABIC \s 1 </w:delInstrText>
              </w:r>
              <w:r w:rsidR="00067407" w:rsidDel="004D573A">
                <w:rPr>
                  <w:noProof/>
                </w:rPr>
                <w:fldChar w:fldCharType="separate"/>
              </w:r>
              <w:r w:rsidR="002E248F" w:rsidDel="004D573A">
                <w:rPr>
                  <w:noProof/>
                </w:rPr>
                <w:delText>1</w:delText>
              </w:r>
              <w:r w:rsidR="00067407" w:rsidDel="004D573A">
                <w:rPr>
                  <w:noProof/>
                </w:rPr>
                <w:fldChar w:fldCharType="end"/>
              </w:r>
            </w:del>
            <w:r w:rsidRPr="00C30A19">
              <w:t xml:space="preserve">: Příklad popisu </w:t>
            </w:r>
            <w:r w:rsidRPr="00C30A19">
              <w:lastRenderedPageBreak/>
              <w:t>obrázku</w:t>
            </w:r>
            <w:bookmarkEnd w:id="539"/>
          </w:p>
        </w:tc>
      </w:tr>
      <w:tr w:rsidR="0072400A" w:rsidRPr="00C30A19" w14:paraId="0029CEB6" w14:textId="77777777" w:rsidTr="00032785">
        <w:tc>
          <w:tcPr>
            <w:tcW w:w="2831" w:type="dxa"/>
            <w:shd w:val="clear" w:color="auto" w:fill="auto"/>
          </w:tcPr>
          <w:p w14:paraId="16C6AF87" w14:textId="77777777" w:rsidR="0072400A" w:rsidRPr="00C30A19" w:rsidRDefault="0072400A" w:rsidP="00980626">
            <w:pPr>
              <w:pStyle w:val="BPDPNormln"/>
            </w:pPr>
            <w:r w:rsidRPr="00C30A19">
              <w:lastRenderedPageBreak/>
              <w:t>Rov.</w:t>
            </w:r>
          </w:p>
        </w:tc>
        <w:tc>
          <w:tcPr>
            <w:tcW w:w="2831" w:type="dxa"/>
            <w:shd w:val="clear" w:color="auto" w:fill="auto"/>
          </w:tcPr>
          <w:p w14:paraId="5F4884AA" w14:textId="77777777" w:rsidR="0072400A" w:rsidRPr="00C30A19" w:rsidRDefault="0072400A" w:rsidP="00980626">
            <w:pPr>
              <w:pStyle w:val="BPDPNormln"/>
            </w:pPr>
            <w:r w:rsidRPr="00C30A19">
              <w:t>Číslování rovnic</w:t>
            </w:r>
          </w:p>
        </w:tc>
        <w:tc>
          <w:tcPr>
            <w:tcW w:w="2831" w:type="dxa"/>
            <w:shd w:val="clear" w:color="auto" w:fill="auto"/>
          </w:tcPr>
          <w:p w14:paraId="7C16578E" w14:textId="0A0150F8" w:rsidR="0072400A" w:rsidRPr="00C30A19" w:rsidRDefault="0072400A" w:rsidP="0072400A">
            <w:pPr>
              <w:pStyle w:val="Titulek"/>
            </w:pPr>
            <w:r w:rsidRPr="00C30A19">
              <w:t>(</w:t>
            </w:r>
            <w:r w:rsidR="00F120C2">
              <w:rPr>
                <w:noProof/>
              </w:rPr>
              <w:fldChar w:fldCharType="begin"/>
            </w:r>
            <w:r w:rsidR="00F120C2">
              <w:rPr>
                <w:noProof/>
              </w:rPr>
              <w:instrText xml:space="preserve"> STYLEREF 1 \s </w:instrText>
            </w:r>
            <w:r w:rsidR="00F120C2">
              <w:rPr>
                <w:noProof/>
              </w:rPr>
              <w:fldChar w:fldCharType="separate"/>
            </w:r>
            <w:r w:rsidR="00D10357">
              <w:rPr>
                <w:noProof/>
              </w:rPr>
              <w:t>7</w:t>
            </w:r>
            <w:r w:rsidR="00F120C2">
              <w:rPr>
                <w:noProof/>
              </w:rPr>
              <w:fldChar w:fldCharType="end"/>
            </w:r>
            <w:r w:rsidRPr="00C30A19">
              <w:t>.</w:t>
            </w:r>
            <w:r w:rsidR="00F120C2">
              <w:rPr>
                <w:noProof/>
              </w:rPr>
              <w:fldChar w:fldCharType="begin"/>
            </w:r>
            <w:r w:rsidR="00F120C2">
              <w:rPr>
                <w:noProof/>
              </w:rPr>
              <w:instrText xml:space="preserve"> SEQ Rov. \* ARABIC \s 1 </w:instrText>
            </w:r>
            <w:r w:rsidR="00F120C2">
              <w:rPr>
                <w:noProof/>
              </w:rPr>
              <w:fldChar w:fldCharType="separate"/>
            </w:r>
            <w:r w:rsidR="00D10357">
              <w:rPr>
                <w:noProof/>
              </w:rPr>
              <w:t>1</w:t>
            </w:r>
            <w:r w:rsidR="00F120C2">
              <w:rPr>
                <w:noProof/>
              </w:rPr>
              <w:fldChar w:fldCharType="end"/>
            </w:r>
            <w:r w:rsidRPr="00C30A19">
              <w:t>)</w:t>
            </w:r>
          </w:p>
        </w:tc>
      </w:tr>
    </w:tbl>
    <w:p w14:paraId="5EEBD3CA" w14:textId="77777777" w:rsidR="0072400A" w:rsidRPr="00C30A19" w:rsidRDefault="0072400A" w:rsidP="0072400A">
      <w:pPr>
        <w:pStyle w:val="Titulek"/>
      </w:pPr>
    </w:p>
    <w:p w14:paraId="1828C4A7" w14:textId="77777777" w:rsidR="00D84AF7" w:rsidRPr="00C30A19" w:rsidRDefault="0072400A" w:rsidP="0072400A">
      <w:pPr>
        <w:pStyle w:val="Titulek"/>
        <w:rPr>
          <w:b w:val="0"/>
        </w:rPr>
      </w:pPr>
      <w:r w:rsidRPr="00C30A19">
        <w:rPr>
          <w:b w:val="0"/>
        </w:rPr>
        <w:t>Titulky se vkládají do textu pomocí tzv. „Referencí“. Zvolíte příslušný panel a zvolíte funkci „Vložit titulek“. V zobrazeném okně zvolíte příslušný typ titulku a doplníte ho popisem</w:t>
      </w:r>
      <w:r w:rsidR="00945C7A" w:rsidRPr="00C30A19">
        <w:rPr>
          <w:b w:val="0"/>
        </w:rPr>
        <w:t xml:space="preserve"> </w:t>
      </w:r>
      <w:r w:rsidRPr="00C30A19">
        <w:rPr>
          <w:b w:val="0"/>
        </w:rPr>
        <w:t>tabulky/obrázku.</w:t>
      </w:r>
      <w:r w:rsidR="00401828" w:rsidRPr="00C30A19">
        <w:rPr>
          <w:b w:val="0"/>
        </w:rPr>
        <w:br w:type="page"/>
      </w:r>
    </w:p>
    <w:p w14:paraId="6F0CFB7A" w14:textId="77777777" w:rsidR="00D84AF7" w:rsidRPr="00C30A19" w:rsidRDefault="005A544B" w:rsidP="00BC0B12">
      <w:pPr>
        <w:pStyle w:val="Nadpis1"/>
      </w:pPr>
      <w:bookmarkStart w:id="545" w:name="_Toc215678060"/>
      <w:bookmarkStart w:id="546" w:name="_Toc32325361"/>
      <w:r w:rsidRPr="00C30A19">
        <w:lastRenderedPageBreak/>
        <w:t>Nikdy to nebude naprosto dokonalé</w:t>
      </w:r>
      <w:bookmarkEnd w:id="545"/>
      <w:bookmarkEnd w:id="546"/>
    </w:p>
    <w:p w14:paraId="60187C17" w14:textId="77777777" w:rsidR="00D9440E" w:rsidRPr="00C30A19" w:rsidRDefault="00D4508C" w:rsidP="00980626">
      <w:pPr>
        <w:pStyle w:val="Odstavecprvn"/>
      </w:pPr>
      <w:r w:rsidRPr="00C30A19">
        <w:t xml:space="preserve">Když jsme už napsali vše, o čem jsme přemýšleli, uděláme si den nebo dva dny volna </w:t>
      </w:r>
      <w:r w:rsidR="005020B6" w:rsidRPr="00C30A19">
        <w:br/>
      </w:r>
      <w:r w:rsidRPr="00C30A19">
        <w:t>a pak si přečteme sami rukopis znovu. Uděláme ještě poslední úpravy a skončíme. Jsme si vědomi toho, že vždy zůstane něco nedokončeno, vždy existuje lepší způsob, jak něco vysvětlit, ale každá etapa úprav musí být konečná.</w:t>
      </w:r>
    </w:p>
    <w:p w14:paraId="265D7977" w14:textId="77777777" w:rsidR="00D4508C" w:rsidRPr="00C30A19" w:rsidRDefault="00D9440E" w:rsidP="00CD2B5D">
      <w:pPr>
        <w:pStyle w:val="Nadpis1"/>
      </w:pPr>
      <w:r w:rsidRPr="00C30A19">
        <w:br w:type="page"/>
      </w:r>
      <w:bookmarkStart w:id="547" w:name="_Toc215678061"/>
      <w:bookmarkStart w:id="548" w:name="_Toc32325362"/>
      <w:r w:rsidR="00D4508C" w:rsidRPr="00C30A19">
        <w:lastRenderedPageBreak/>
        <w:t>Typografické a jazykové zásady</w:t>
      </w:r>
      <w:bookmarkEnd w:id="547"/>
      <w:bookmarkEnd w:id="548"/>
    </w:p>
    <w:p w14:paraId="6B098E6A" w14:textId="77777777" w:rsidR="00D4508C" w:rsidRPr="00C30A19" w:rsidRDefault="00D4508C" w:rsidP="00980626">
      <w:pPr>
        <w:pStyle w:val="Odstavecprvn"/>
      </w:pPr>
      <w:r w:rsidRPr="00C30A19">
        <w:t xml:space="preserve">Při tisku odborného textu typu </w:t>
      </w:r>
      <w:r w:rsidRPr="00C30A19">
        <w:rPr>
          <w:iCs/>
        </w:rPr>
        <w:t>technická zpráva</w:t>
      </w:r>
      <w:r w:rsidRPr="00C30A19">
        <w:t xml:space="preserve"> (anglicky </w:t>
      </w:r>
      <w:proofErr w:type="spellStart"/>
      <w:r w:rsidRPr="00C30A19">
        <w:rPr>
          <w:iCs/>
        </w:rPr>
        <w:t>technical</w:t>
      </w:r>
      <w:proofErr w:type="spellEnd"/>
      <w:r w:rsidRPr="00C30A19">
        <w:rPr>
          <w:iCs/>
        </w:rPr>
        <w:t xml:space="preserve"> report</w:t>
      </w:r>
      <w:r w:rsidRPr="00C30A19">
        <w:t xml:space="preserve">), ke kterému patří například i text kvalifikačních prací, se často volí formát A4 a často se tiskne pouze po jedné straně papíru. V takovém případě volte levý okraj všech stránek o něco větší než pravý </w:t>
      </w:r>
      <w:r w:rsidR="005020B6" w:rsidRPr="00C30A19">
        <w:t xml:space="preserve">– </w:t>
      </w:r>
      <w:r w:rsidRPr="00C30A19">
        <w:t>v tomto místě budou papíry svázány a technologie vazby si tento požadavek vynucuje. Při vazbě s pevným hřbetem by se levý okraj měl dělat o něco širší pro tlusté svazky, protože se</w:t>
      </w:r>
      <w:r w:rsidR="00DE7DB0" w:rsidRPr="00C30A19">
        <w:t xml:space="preserve"> stránky budou hůře rozevírat a </w:t>
      </w:r>
      <w:r w:rsidRPr="00C30A19">
        <w:t>levý okraj se tak bude oku méně odhalovat.</w:t>
      </w:r>
    </w:p>
    <w:p w14:paraId="68A95D95" w14:textId="77777777" w:rsidR="00D4508C" w:rsidRPr="00C30A19" w:rsidRDefault="00D4508C" w:rsidP="00980626">
      <w:pPr>
        <w:pStyle w:val="Odstavecprvn"/>
      </w:pPr>
      <w:r w:rsidRPr="00C30A19">
        <w:t>Horní a spodní okraj volte stejně veliký, případně potištěnou část posuňte mírně nahoru (horní okraj menší než dolní). Počítejte s tím, že při vazbě budou okraje mírně oříznuty.</w:t>
      </w:r>
    </w:p>
    <w:p w14:paraId="44781EAE" w14:textId="77777777" w:rsidR="00D4508C" w:rsidRPr="00C30A19" w:rsidRDefault="00D4508C" w:rsidP="00980626">
      <w:pPr>
        <w:pStyle w:val="Odstavecprvn"/>
      </w:pPr>
      <w:r w:rsidRPr="00C30A19">
        <w:t xml:space="preserve">Pro sazbu na stránku formátu A4 je vhodné používat pro základní text písmo stupně (velikosti) </w:t>
      </w:r>
      <w:r w:rsidR="00E72E81" w:rsidRPr="00C30A19">
        <w:t xml:space="preserve">12 </w:t>
      </w:r>
      <w:r w:rsidRPr="00C30A19">
        <w:t xml:space="preserve">bodů. Volte šířku sazby 15 až 16 </w:t>
      </w:r>
      <w:r w:rsidR="005020B6" w:rsidRPr="00C30A19">
        <w:t xml:space="preserve">cm </w:t>
      </w:r>
      <w:r w:rsidRPr="00C30A19">
        <w:t xml:space="preserve">a výšku 22 až 23 </w:t>
      </w:r>
      <w:r w:rsidR="005020B6" w:rsidRPr="00C30A19">
        <w:t xml:space="preserve">cm </w:t>
      </w:r>
      <w:r w:rsidRPr="00C30A19">
        <w:t xml:space="preserve">(včetně případných hlaviček a patiček). Proklad mezi řádky se volí 120 </w:t>
      </w:r>
      <w:r w:rsidR="005020B6" w:rsidRPr="00C30A19">
        <w:t xml:space="preserve">% </w:t>
      </w:r>
      <w:r w:rsidRPr="00C30A19">
        <w:t xml:space="preserve">stupně použitého základního písma, což je optimální hodnota pro rychlost čtení souvislého textu. V případě použití systému </w:t>
      </w:r>
      <w:proofErr w:type="spellStart"/>
      <w:r w:rsidRPr="00C30A19">
        <w:t>LaTeX</w:t>
      </w:r>
      <w:proofErr w:type="spellEnd"/>
      <w:r w:rsidRPr="00C30A19">
        <w:t xml:space="preserve"> ponecháme implicitní nastavení. Při psaní kvalifikační práce se řiďte příslušnými závaznými požadavky.</w:t>
      </w:r>
    </w:p>
    <w:p w14:paraId="4F3DD539" w14:textId="77777777" w:rsidR="00D4508C" w:rsidRPr="00C30A19" w:rsidRDefault="00D4508C" w:rsidP="00980626">
      <w:pPr>
        <w:pStyle w:val="Odstavecprvn"/>
      </w:pPr>
      <w:r w:rsidRPr="00C30A19">
        <w:t xml:space="preserve">Stupeň písma u nadpisů různé úrovně volíme podle standardních typografických pravidel. Pro všechny uvedené druhy nadpisů se obvykle používá polotučné nebo tučné písmo (jednotně buď všude polotučné nebo všude tučné). Proklad se volí tak, aby se následující text běžných odstavců </w:t>
      </w:r>
      <w:proofErr w:type="gramStart"/>
      <w:r w:rsidRPr="00C30A19">
        <w:t>sázel</w:t>
      </w:r>
      <w:proofErr w:type="gramEnd"/>
      <w:r w:rsidRPr="00C30A19">
        <w:t xml:space="preserve"> pokud možno na </w:t>
      </w:r>
      <w:r w:rsidRPr="00C30A19">
        <w:rPr>
          <w:iCs/>
        </w:rPr>
        <w:t>pevný rejstřík</w:t>
      </w:r>
      <w:r w:rsidRPr="00C30A19">
        <w:t>, to znamená jakoby na linky s předem definovanou a pevnou roztečí.</w:t>
      </w:r>
    </w:p>
    <w:p w14:paraId="1229C7A6" w14:textId="77777777" w:rsidR="00D4508C" w:rsidRPr="00C30A19" w:rsidRDefault="00D4508C" w:rsidP="00980626">
      <w:pPr>
        <w:pStyle w:val="Odstavecprvn"/>
      </w:pPr>
      <w:r w:rsidRPr="00C30A19">
        <w:t xml:space="preserve">Uspořádání jednotlivých částí textu musí být přehledné a logické. Je třeba odlišit názvy kapitol a podkapitol </w:t>
      </w:r>
      <w:r w:rsidR="00AB71E2" w:rsidRPr="00C30A19">
        <w:t>–</w:t>
      </w:r>
      <w:r w:rsidRPr="00C30A19">
        <w:t xml:space="preserve"> píšeme je malými písmeny kromě velkých začátečních písmen. U jednotlivých odstavců textu odsazujeme první řádek odstavce asi o jeden až dva </w:t>
      </w:r>
      <w:proofErr w:type="spellStart"/>
      <w:r w:rsidRPr="00C30A19">
        <w:t>čtverčíky</w:t>
      </w:r>
      <w:proofErr w:type="spellEnd"/>
      <w:r w:rsidRPr="00C30A19">
        <w:t xml:space="preserve"> (vždy o stejnou, předem zvolenou hodnotu), tedy přibližně o dvě šířky velkého písmene M základního textu. Poslední řádek předchozího odstavce a první řádek následujícího odstavce se v takovém případě neoddělují svislou mezerou. Proklad mezi těmito řádky je stejný jako proklad mezi řádky uvnitř odstavce.</w:t>
      </w:r>
    </w:p>
    <w:p w14:paraId="67DCD9E8" w14:textId="77777777" w:rsidR="00D4508C" w:rsidRPr="00C30A19" w:rsidRDefault="00D4508C" w:rsidP="00980626">
      <w:pPr>
        <w:pStyle w:val="Odstavecprvn"/>
      </w:pPr>
      <w:r w:rsidRPr="00C30A19">
        <w:t xml:space="preserve">Při vkládání obrázků volte jejich rozměry tak, aby nepřesáhly oblast, do které se tiskne text (tj. okraje textu ze všech stran). Pro velké obrázky vyčleňte samostatnou stránku. Obrázky nebo tabulky o rozměrech </w:t>
      </w:r>
      <w:proofErr w:type="gramStart"/>
      <w:r w:rsidRPr="00C30A19">
        <w:t>větších</w:t>
      </w:r>
      <w:proofErr w:type="gramEnd"/>
      <w:r w:rsidRPr="00C30A19">
        <w:t xml:space="preserve"> než A4 umístěte do písemné zprávy formou skládanky všité do přílohy nebo vložené do záložek na zadní desce.</w:t>
      </w:r>
    </w:p>
    <w:p w14:paraId="1EA098BD" w14:textId="77777777" w:rsidR="00D4508C" w:rsidRPr="00C30A19" w:rsidRDefault="00D4508C" w:rsidP="00980626">
      <w:pPr>
        <w:pStyle w:val="Odstavecprvn"/>
      </w:pPr>
      <w:r w:rsidRPr="00C30A19">
        <w:t xml:space="preserve">Obrázky i tabulky musí být pořadově očíslovány. Číslování se volí buď průběžné v rámci celého textu, nebo </w:t>
      </w:r>
      <w:r w:rsidR="00AB71E2" w:rsidRPr="00C30A19">
        <w:t>–</w:t>
      </w:r>
      <w:r w:rsidRPr="00C30A19">
        <w:t xml:space="preserve"> což bývá praktičtější </w:t>
      </w:r>
      <w:r w:rsidR="00AB71E2" w:rsidRPr="00C30A19">
        <w:t>–</w:t>
      </w:r>
      <w:r w:rsidRPr="00C30A19">
        <w:t xml:space="preserve"> průběžné v rámci kapitoly. </w:t>
      </w:r>
      <w:r w:rsidR="00AB71E2" w:rsidRPr="00C30A19">
        <w:br/>
      </w:r>
      <w:r w:rsidRPr="00C30A19">
        <w:t xml:space="preserve">V druhém případě se číslo tabulky nebo obrázku skládá z čísla kapitoly a čísla obrázku/tabulky v rámci kapitoly </w:t>
      </w:r>
      <w:r w:rsidR="00AB71E2" w:rsidRPr="00C30A19">
        <w:t>–</w:t>
      </w:r>
      <w:r w:rsidRPr="00C30A19">
        <w:t xml:space="preserve"> čísla jsou oddělena tečkou. Čísla podkapitol nemají na číslování obrázků a tabulek žádný vliv.</w:t>
      </w:r>
    </w:p>
    <w:p w14:paraId="12103D04" w14:textId="77777777" w:rsidR="00D4508C" w:rsidRPr="00C30A19" w:rsidRDefault="00D4508C" w:rsidP="00980626">
      <w:pPr>
        <w:pStyle w:val="Odstavecprvn"/>
      </w:pPr>
      <w:r w:rsidRPr="00C30A19">
        <w:t xml:space="preserve">Tabulky a obrázky používají své vlastní nezávislé číselné řady. Z toho vyplývá, že v odkazech uvnitř textu musíme kromě čísla udat i informaci o tom, zda se jedná </w:t>
      </w:r>
      <w:r w:rsidR="00AB71E2" w:rsidRPr="00C30A19">
        <w:br/>
      </w:r>
      <w:r w:rsidRPr="00C30A19">
        <w:lastRenderedPageBreak/>
        <w:t>o obrázek či tabulku (například "</w:t>
      </w:r>
      <w:r w:rsidRPr="00C30A19">
        <w:rPr>
          <w:iCs/>
        </w:rPr>
        <w:t>... viz tabulka 2.7 ...</w:t>
      </w:r>
      <w:r w:rsidRPr="00C30A19">
        <w:t>"). Dodržování této zásady je ostatně velmi přirozené.</w:t>
      </w:r>
    </w:p>
    <w:p w14:paraId="14017854" w14:textId="77777777" w:rsidR="00D4508C" w:rsidRPr="00C30A19" w:rsidRDefault="00D4508C" w:rsidP="00980626">
      <w:pPr>
        <w:pStyle w:val="Odstavecprvn"/>
      </w:pPr>
      <w:r w:rsidRPr="00C30A19">
        <w:t xml:space="preserve">Pro odkazy na stránky, na čísla kapitol a podkapitol, na čísla obrázků a tabulek </w:t>
      </w:r>
      <w:r w:rsidR="00AB71E2" w:rsidRPr="00C30A19">
        <w:br/>
      </w:r>
      <w:r w:rsidRPr="00C30A19">
        <w:t xml:space="preserve">a v dalších podobných příkladech využíváme speciálních prostředků DTP programu, které zajistí vygenerování správného čísla i v případě, že se text posune díky změnám samotného textu nebo díky úpravě parametrů sazby. </w:t>
      </w:r>
    </w:p>
    <w:p w14:paraId="1771F8FF" w14:textId="77777777" w:rsidR="00D4508C" w:rsidRPr="00C30A19" w:rsidRDefault="00D4508C" w:rsidP="00980626">
      <w:pPr>
        <w:pStyle w:val="Odstavecprvn"/>
      </w:pPr>
      <w:r w:rsidRPr="00C30A19">
        <w:t xml:space="preserve">Rovnice, na které se budeme v textu odvolávat, opatříme pořadovými čísly při pravém okraji příslušného řádku. Tato pořadová čísla se </w:t>
      </w:r>
      <w:proofErr w:type="gramStart"/>
      <w:r w:rsidRPr="00C30A19">
        <w:t>píší</w:t>
      </w:r>
      <w:proofErr w:type="gramEnd"/>
      <w:r w:rsidRPr="00C30A19">
        <w:t xml:space="preserve"> v kulatých závorkách. Číslování rovnic může být průběžné v textu nebo v jednotlivých kapitolách.</w:t>
      </w:r>
    </w:p>
    <w:p w14:paraId="0A6A173F" w14:textId="77777777" w:rsidR="00D4508C" w:rsidRPr="00C30A19" w:rsidRDefault="00D4508C" w:rsidP="00980626">
      <w:pPr>
        <w:pStyle w:val="Odstavecprvn"/>
      </w:pPr>
      <w:r w:rsidRPr="00C30A19">
        <w:t xml:space="preserve">Jste-li na pochybách při sazbě matematického textu, snažte se dodržet způsob sazby definovaný systémem </w:t>
      </w:r>
      <w:proofErr w:type="spellStart"/>
      <w:r w:rsidRPr="00C30A19">
        <w:t>LaTeX</w:t>
      </w:r>
      <w:proofErr w:type="spellEnd"/>
      <w:r w:rsidRPr="00C30A19">
        <w:t xml:space="preserve">. Obsahuje-li vaše práce velké množství matematických formulí, doporučujeme dát přednost použití systému </w:t>
      </w:r>
      <w:proofErr w:type="spellStart"/>
      <w:r w:rsidRPr="00C30A19">
        <w:t>LaTeX</w:t>
      </w:r>
      <w:proofErr w:type="spellEnd"/>
      <w:r w:rsidRPr="00C30A19">
        <w:t>.</w:t>
      </w:r>
    </w:p>
    <w:p w14:paraId="230A7FBD" w14:textId="77777777" w:rsidR="00D4508C" w:rsidRPr="00C30A19" w:rsidRDefault="00D4508C" w:rsidP="00980626">
      <w:pPr>
        <w:pStyle w:val="Odstavecprvn"/>
      </w:pPr>
      <w:r w:rsidRPr="00C30A19">
        <w:t xml:space="preserve">Mezeru neděláme tam, kde se spojují číslice s písmeny v jedno slovo nebo v jeden znak </w:t>
      </w:r>
      <w:r w:rsidR="00AB71E2" w:rsidRPr="00C30A19">
        <w:t>–</w:t>
      </w:r>
      <w:r w:rsidRPr="00C30A19">
        <w:t xml:space="preserve"> například </w:t>
      </w:r>
      <w:r w:rsidRPr="00C30A19">
        <w:rPr>
          <w:rStyle w:val="Zdraznn"/>
        </w:rPr>
        <w:t>25krát</w:t>
      </w:r>
      <w:r w:rsidRPr="00C30A19">
        <w:t>.</w:t>
      </w:r>
    </w:p>
    <w:p w14:paraId="64D343CF" w14:textId="77777777" w:rsidR="00D4508C" w:rsidRPr="00C30A19" w:rsidRDefault="00E72E81" w:rsidP="00980626">
      <w:pPr>
        <w:pStyle w:val="Odstavecprvn"/>
      </w:pPr>
      <w:r w:rsidRPr="00C30A19">
        <w:t xml:space="preserve">Členící </w:t>
      </w:r>
      <w:r w:rsidR="00D4508C" w:rsidRPr="00C30A19">
        <w:t xml:space="preserve">(interpunkční) znaménka tečka, čárka, středník, dvojtečka, otazník </w:t>
      </w:r>
      <w:r w:rsidR="00AB71E2" w:rsidRPr="00C30A19">
        <w:br/>
      </w:r>
      <w:r w:rsidR="00D4508C" w:rsidRPr="00C30A19">
        <w:t xml:space="preserve">a vykřičník, jakož i uzavírací závorky a uvozovky se přimykají k předcházejícímu slovu bez mezery. Mezera se dělá až za nimi. To se ovšem netýká desetinné čárky (nebo desetinné tečky). Otevírací závorka a přední uvozovky se přimykají k následujícímu slovu a </w:t>
      </w:r>
      <w:r w:rsidR="00DE7DB0" w:rsidRPr="00C30A19">
        <w:t>mezera se vynechává před nimi -</w:t>
      </w:r>
      <w:r w:rsidR="00D4508C" w:rsidRPr="00C30A19">
        <w:t xml:space="preserve"> (takto) a "takto".</w:t>
      </w:r>
    </w:p>
    <w:p w14:paraId="17DD4759" w14:textId="77777777" w:rsidR="00D4508C" w:rsidRPr="00C30A19" w:rsidRDefault="00D4508C" w:rsidP="00980626">
      <w:pPr>
        <w:pStyle w:val="Odstavecprvn"/>
      </w:pPr>
      <w:r w:rsidRPr="00C30A19">
        <w:t>Lomítko se píše bez mezer. Například školní rok 2001/2002.</w:t>
      </w:r>
    </w:p>
    <w:p w14:paraId="1F06F16F" w14:textId="77777777" w:rsidR="00D4508C" w:rsidRPr="00C30A19" w:rsidRDefault="00D4508C" w:rsidP="00980626">
      <w:pPr>
        <w:pStyle w:val="Odstavecprvn"/>
      </w:pPr>
      <w:r w:rsidRPr="00C30A19">
        <w:t>Pravidla pro psaní zkratek jsou uvedena v [</w:t>
      </w:r>
      <w:r w:rsidR="00F51F89" w:rsidRPr="00C30A19">
        <w:t>2</w:t>
      </w:r>
      <w:r w:rsidRPr="00C30A19">
        <w:t>]. I z jiných důvodů je vhodné, abyste tuto knihu měli po ruce.</w:t>
      </w:r>
    </w:p>
    <w:p w14:paraId="6868E977" w14:textId="77777777" w:rsidR="00D4508C" w:rsidRPr="00C30A19" w:rsidRDefault="00D4508C" w:rsidP="00BC0B12">
      <w:pPr>
        <w:pStyle w:val="Nadpis2"/>
      </w:pPr>
      <w:bookmarkStart w:id="549" w:name="_Toc215678062"/>
      <w:bookmarkStart w:id="550" w:name="_Toc32325363"/>
      <w:r w:rsidRPr="00C30A19">
        <w:t>Co je to</w:t>
      </w:r>
      <w:r w:rsidR="00744EB1" w:rsidRPr="00C30A19">
        <w:t xml:space="preserve"> normovaná</w:t>
      </w:r>
      <w:r w:rsidRPr="00C30A19">
        <w:t xml:space="preserve"> stránka?</w:t>
      </w:r>
      <w:bookmarkEnd w:id="549"/>
      <w:bookmarkEnd w:id="550"/>
    </w:p>
    <w:p w14:paraId="1BD178A3" w14:textId="77777777" w:rsidR="00D4508C" w:rsidRPr="00C30A19" w:rsidRDefault="00D4508C" w:rsidP="00980626">
      <w:pPr>
        <w:pStyle w:val="Odstavecprvn"/>
      </w:pPr>
      <w:r w:rsidRPr="00C30A19">
        <w:t xml:space="preserve">Pojem </w:t>
      </w:r>
      <w:r w:rsidRPr="00C30A19">
        <w:rPr>
          <w:rStyle w:val="Zdraznn"/>
        </w:rPr>
        <w:t>normovaná stránka</w:t>
      </w:r>
      <w:r w:rsidRPr="00C30A19">
        <w:t xml:space="preserve"> se vztahuje k posuzování objemu práce, nikoliv k počtu vytištěných listů. Z historického hlediska jde o počet stránek rukopisu, který se psal psacím strojem na speciální předtištěné formuláře při dodržení průměrné délky řádku </w:t>
      </w:r>
      <w:r w:rsidR="00AB71E2" w:rsidRPr="00C30A19">
        <w:br/>
      </w:r>
      <w:r w:rsidRPr="00C30A19">
        <w:t>60 znaků a při 30 řádcích na stránku rukopisu. Vzhledem k zápisu korekturních značek se používalo řádkování 2 (ob jeden řádek). Tyto údaje (počet znaků na řádek, počet řádků a proklad mezi nimi) se nijak nevztahují ke konečnému vytištěnému výsledku. Používají se pouze pro posouzení rozsahu. Jednou normovanou stránkou se tedy rozumí 60</w:t>
      </w:r>
      <w:r w:rsidR="00AB71E2" w:rsidRPr="00C30A19">
        <w:t xml:space="preserve"> × </w:t>
      </w:r>
      <w:r w:rsidRPr="00C30A19">
        <w:t>30 = 1800 znaků. Obrázky zařazené do textu se započítávají do rozsahu písemné práce odhadem jako množství textu, které by ve výsledném dokumentu potisklo stejně velkou plochu.</w:t>
      </w:r>
    </w:p>
    <w:p w14:paraId="4E0DC919" w14:textId="77777777" w:rsidR="00D4508C" w:rsidRPr="00C30A19" w:rsidRDefault="00D4508C" w:rsidP="00980626">
      <w:pPr>
        <w:pStyle w:val="Odstavecprvn"/>
      </w:pPr>
      <w:r w:rsidRPr="00C30A19">
        <w:t xml:space="preserve">Orientační rozsah práce v normostranách lze v programu Microsoft Word zjistit pomocí funkce </w:t>
      </w:r>
      <w:r w:rsidRPr="00C30A19">
        <w:rPr>
          <w:rStyle w:val="Zdraznn"/>
        </w:rPr>
        <w:t>Počet slov</w:t>
      </w:r>
      <w:r w:rsidRPr="00C30A19">
        <w:t xml:space="preserve"> v menu </w:t>
      </w:r>
      <w:r w:rsidRPr="00C30A19">
        <w:rPr>
          <w:rStyle w:val="Zdraznn"/>
        </w:rPr>
        <w:t>Nástroje</w:t>
      </w:r>
      <w:r w:rsidRPr="00C30A19">
        <w:t xml:space="preserve">, když hodnotu </w:t>
      </w:r>
      <w:r w:rsidRPr="00C30A19">
        <w:rPr>
          <w:rStyle w:val="Zdraznn"/>
        </w:rPr>
        <w:t>Znaky (včetně mezer)</w:t>
      </w:r>
      <w:r w:rsidRPr="00C30A19">
        <w:t xml:space="preserve"> vydělíte konstantou 1800. Do rozsahu práce se započítává pouze text uvedený v jádru práce. Části jako abstrakt, klíčová slova, prohlášení, obsah, literatura nebo přílohy se do rozsahu práce nepočítají. Je proto nutné nejdříve označit jádro práce a teprve pak si nechat spočítat počet znaků. Přibližný rozsah obrázků odhadnete </w:t>
      </w:r>
      <w:r w:rsidRPr="00C30A19">
        <w:lastRenderedPageBreak/>
        <w:t xml:space="preserve">ručně. Podobně lze postupovat i při použití </w:t>
      </w:r>
      <w:proofErr w:type="spellStart"/>
      <w:r w:rsidRPr="00C30A19">
        <w:t>OpenOffice</w:t>
      </w:r>
      <w:proofErr w:type="spellEnd"/>
      <w:r w:rsidRPr="00C30A19">
        <w:t xml:space="preserve">. Při použití systému </w:t>
      </w:r>
      <w:proofErr w:type="spellStart"/>
      <w:r w:rsidRPr="00C30A19">
        <w:t>LaTeX</w:t>
      </w:r>
      <w:proofErr w:type="spellEnd"/>
      <w:r w:rsidRPr="00C30A19">
        <w:t xml:space="preserve"> pro sazbu je situace trochu složitější. Pro hrubý odhad počtu normostran lze využít součet velikostí zdrojových souborů práce podělený konstantou cca 2000 (normálně bychom dělili konstantou 1800, jenže ve zdrojových souborech jsou i vyznačovací příkazy, které se do rozsahu nepočítají). Pro přesnější odhad lze pak vyextrahovat holý text z PDF (např. metodou </w:t>
      </w:r>
      <w:proofErr w:type="spellStart"/>
      <w:r w:rsidRPr="00C30A19">
        <w:t>cut</w:t>
      </w:r>
      <w:proofErr w:type="spellEnd"/>
      <w:r w:rsidRPr="00C30A19">
        <w:t xml:space="preserve">-and-paste nebo </w:t>
      </w:r>
      <w:proofErr w:type="spellStart"/>
      <w:r w:rsidRPr="00C30A19">
        <w:rPr>
          <w:rStyle w:val="Zdraznn"/>
        </w:rPr>
        <w:t>Save</w:t>
      </w:r>
      <w:proofErr w:type="spellEnd"/>
      <w:r w:rsidRPr="00C30A19">
        <w:rPr>
          <w:rStyle w:val="Zdraznn"/>
        </w:rPr>
        <w:t xml:space="preserve"> as </w:t>
      </w:r>
      <w:proofErr w:type="gramStart"/>
      <w:r w:rsidRPr="00C30A19">
        <w:rPr>
          <w:rStyle w:val="Zdraznn"/>
        </w:rPr>
        <w:t>Text...</w:t>
      </w:r>
      <w:proofErr w:type="gramEnd"/>
      <w:r w:rsidRPr="00C30A19">
        <w:t>) a jeho velikost podělit konstantou 1800.</w:t>
      </w:r>
    </w:p>
    <w:p w14:paraId="01E8B3A8" w14:textId="77777777" w:rsidR="003813F7" w:rsidRPr="00C30A19" w:rsidRDefault="00C674D3" w:rsidP="006F0AB1">
      <w:pPr>
        <w:pStyle w:val="Nadpis1"/>
      </w:pPr>
      <w:r w:rsidRPr="00C30A19">
        <w:br w:type="page"/>
      </w:r>
      <w:bookmarkStart w:id="551" w:name="_Toc101325795"/>
      <w:bookmarkStart w:id="552" w:name="_Toc215678063"/>
      <w:bookmarkStart w:id="553" w:name="_Toc32325364"/>
      <w:r w:rsidRPr="00C30A19">
        <w:lastRenderedPageBreak/>
        <w:t>Závěr</w:t>
      </w:r>
      <w:bookmarkEnd w:id="551"/>
      <w:bookmarkEnd w:id="552"/>
      <w:bookmarkEnd w:id="553"/>
    </w:p>
    <w:p w14:paraId="5740D2E7" w14:textId="77777777" w:rsidR="003813F7" w:rsidRPr="00C30A19" w:rsidRDefault="00C674D3" w:rsidP="00980626">
      <w:pPr>
        <w:pStyle w:val="Odstavecprvn"/>
      </w:pPr>
      <w:r w:rsidRPr="00C30A19">
        <w:t xml:space="preserve">Závěrečná kapitola obsahuje zhodnocení dosažených výsledků se </w:t>
      </w:r>
      <w:r w:rsidR="004A6AA0" w:rsidRPr="00C30A19">
        <w:t>zdůrazněním</w:t>
      </w:r>
      <w:r w:rsidRPr="00C30A19">
        <w:t xml:space="preserve"> vlastní</w:t>
      </w:r>
      <w:r w:rsidR="004A6AA0" w:rsidRPr="00C30A19">
        <w:t>ho</w:t>
      </w:r>
      <w:r w:rsidRPr="00C30A19">
        <w:t xml:space="preserve"> přínos</w:t>
      </w:r>
      <w:r w:rsidR="004A6AA0" w:rsidRPr="00C30A19">
        <w:t>u</w:t>
      </w:r>
      <w:r w:rsidRPr="00C30A19">
        <w:t xml:space="preserve"> studenta. Povinně se zde objeví i zhodnocení z pohledu dalšího vývoje projektu, student uvede náměty vycházející ze zkušeností s řešeným projektem </w:t>
      </w:r>
      <w:r w:rsidR="00AB71E2" w:rsidRPr="00C30A19">
        <w:br/>
      </w:r>
      <w:r w:rsidRPr="00C30A19">
        <w:t>a uvede rovněž návaznosti na právě dokončené projekty.</w:t>
      </w:r>
    </w:p>
    <w:p w14:paraId="6CE7BB77" w14:textId="77777777" w:rsidR="00AD7B77" w:rsidRPr="00C30A19" w:rsidRDefault="00AD7B77" w:rsidP="00980626">
      <w:pPr>
        <w:pStyle w:val="Odstavecprvn"/>
      </w:pPr>
      <w:r w:rsidRPr="00C30A19">
        <w:t>Doporučený rozsah je na jednu stranu.</w:t>
      </w:r>
    </w:p>
    <w:p w14:paraId="110FA305" w14:textId="77777777" w:rsidR="00D63743" w:rsidRPr="00C30A19" w:rsidRDefault="00D63743" w:rsidP="009648FE"/>
    <w:p w14:paraId="1FEDA1C1" w14:textId="77777777" w:rsidR="00335724" w:rsidRPr="00C30A19" w:rsidRDefault="00C674D3" w:rsidP="00B2247C">
      <w:pPr>
        <w:pStyle w:val="Nadpisne"/>
        <w:outlineLvl w:val="0"/>
        <w:rPr>
          <w:lang w:val="cs-CZ"/>
        </w:rPr>
      </w:pPr>
      <w:r w:rsidRPr="00C30A19">
        <w:rPr>
          <w:lang w:val="cs-CZ"/>
        </w:rPr>
        <w:br w:type="page"/>
      </w:r>
      <w:bookmarkStart w:id="554" w:name="_Toc101325796"/>
      <w:r w:rsidR="00C23E80" w:rsidRPr="00C30A19">
        <w:rPr>
          <w:lang w:val="cs-CZ"/>
        </w:rPr>
        <w:lastRenderedPageBreak/>
        <w:t>Literatura</w:t>
      </w:r>
      <w:bookmarkEnd w:id="554"/>
    </w:p>
    <w:p w14:paraId="7A631FA8" w14:textId="77777777" w:rsidR="00C4631C" w:rsidRDefault="00C4631C" w:rsidP="00C4631C">
      <w:pPr>
        <w:pStyle w:val="LiteraturaBPDP"/>
        <w:numPr>
          <w:ilvl w:val="0"/>
          <w:numId w:val="38"/>
        </w:numPr>
      </w:pPr>
      <w:r w:rsidRPr="00C4631C">
        <w:t>SMÉKAL, Z. a SYSEL, P.</w:t>
      </w:r>
      <w:r>
        <w:t xml:space="preserve"> </w:t>
      </w:r>
      <w:r w:rsidRPr="00C4631C">
        <w:t>Číslicové filtry. Elektronická skripta FEKT VUT</w:t>
      </w:r>
      <w:r>
        <w:t xml:space="preserve"> </w:t>
      </w:r>
      <w:r w:rsidRPr="00C4631C">
        <w:t>v Brně. 2004, 130 s.</w:t>
      </w:r>
    </w:p>
    <w:p w14:paraId="47C2793A" w14:textId="77777777" w:rsidR="00C4631C" w:rsidRDefault="00C4631C" w:rsidP="00980626">
      <w:pPr>
        <w:pStyle w:val="LiteraturaBPDP"/>
      </w:pPr>
      <w:r w:rsidRPr="00C4631C">
        <w:t>SMÉKAL, Z. (2009). Číslicové zpracování signálů. Vysoké Učení Technické v Brně, Fakulta elektrotechniky a komunikačních technologií, 208.</w:t>
      </w:r>
    </w:p>
    <w:p w14:paraId="0AB17007" w14:textId="77777777" w:rsidR="003E7224" w:rsidRDefault="003E7224" w:rsidP="00980626">
      <w:pPr>
        <w:pStyle w:val="LiteraturaBPDP"/>
      </w:pPr>
      <w:r w:rsidRPr="003E7224">
        <w:t>JURA, Pavel. Signály a systémy: Část 3: Diskrétní signály a diskrétní systémy [online]. 3. Brno, 2017 [cit. 2020-02-03]. Dostupné z: https://www.vutbr.cz/www_base/priloha.php?dpid=151106</w:t>
      </w:r>
    </w:p>
    <w:p w14:paraId="54237ABC" w14:textId="77777777" w:rsidR="003E7224" w:rsidRPr="003E7224" w:rsidRDefault="003E7224" w:rsidP="003E7224">
      <w:pPr>
        <w:pStyle w:val="LiteraturaBPDP"/>
      </w:pPr>
      <w:r w:rsidRPr="003E7224">
        <w:t xml:space="preserve">JURA, Pavel. </w:t>
      </w:r>
      <w:r w:rsidRPr="003E7224">
        <w:rPr>
          <w:i/>
          <w:iCs/>
        </w:rPr>
        <w:t>Signály a systémy: Část 1: Spojité signály</w:t>
      </w:r>
      <w:r w:rsidRPr="003E7224">
        <w:t xml:space="preserve"> [online]. 3. Brno, 2017 [cit. 2020-02-03]. Dostupné z: https://www.vutbr.cz/www_base/priloha.php?dpid=147534</w:t>
      </w:r>
    </w:p>
    <w:p w14:paraId="70284EFE" w14:textId="77777777" w:rsidR="003E7224" w:rsidRDefault="00C00D7D" w:rsidP="00980626">
      <w:pPr>
        <w:pStyle w:val="LiteraturaBPDP"/>
      </w:pPr>
      <w:r>
        <w:t xml:space="preserve">MATLAB </w:t>
      </w:r>
      <w:proofErr w:type="spellStart"/>
      <w:r>
        <w:t>Documentation</w:t>
      </w:r>
      <w:proofErr w:type="spellEnd"/>
      <w:r>
        <w:t xml:space="preserve">. </w:t>
      </w:r>
      <w:proofErr w:type="spellStart"/>
      <w:r>
        <w:rPr>
          <w:i/>
          <w:iCs/>
        </w:rPr>
        <w:t>MathWorks</w:t>
      </w:r>
      <w:proofErr w:type="spellEnd"/>
      <w:r>
        <w:t xml:space="preserve"> [online]. </w:t>
      </w:r>
      <w:proofErr w:type="spellStart"/>
      <w:r>
        <w:t>The</w:t>
      </w:r>
      <w:proofErr w:type="spellEnd"/>
      <w:r>
        <w:t xml:space="preserve"> </w:t>
      </w:r>
      <w:proofErr w:type="spellStart"/>
      <w:r>
        <w:t>MathWorks</w:t>
      </w:r>
      <w:proofErr w:type="spellEnd"/>
      <w:r>
        <w:t>, 2020 [cit. 2020-02-03]. Dostupné z: https://www.mathworks.com/help/matlab/index.html</w:t>
      </w:r>
    </w:p>
    <w:p w14:paraId="556B582A" w14:textId="77777777" w:rsidR="00EC643D" w:rsidRPr="00EC643D" w:rsidRDefault="004C79E5" w:rsidP="003F37D5">
      <w:pPr>
        <w:pStyle w:val="LiteraturaBPDP"/>
        <w:rPr>
          <w:rStyle w:val="Hypertextovodkaz"/>
          <w:color w:val="auto"/>
          <w:u w:val="none"/>
        </w:rPr>
      </w:pPr>
      <w:r>
        <w:t xml:space="preserve">SCHIMMEL, Jiří. </w:t>
      </w:r>
      <w:r w:rsidRPr="00EC643D">
        <w:rPr>
          <w:i/>
          <w:iCs/>
        </w:rPr>
        <w:t>Akustika a zvukové systémy.: Učební text</w:t>
      </w:r>
      <w:r>
        <w:t xml:space="preserve"> [online]. Brno, 2018 [cit. 2020-02-03]. Dostupné z: </w:t>
      </w:r>
      <w:r w:rsidR="00EC643D" w:rsidRPr="00EC643D">
        <w:t>https://www.vutbr.cz/www_base/priloha.php?dpid=185282</w:t>
      </w:r>
    </w:p>
    <w:p w14:paraId="122220B2" w14:textId="77777777" w:rsidR="00E40496" w:rsidRDefault="00EC643D" w:rsidP="00391469">
      <w:pPr>
        <w:pStyle w:val="LiteraturaBPDP"/>
      </w:pPr>
      <w:r>
        <w:t xml:space="preserve">SCHIMMEL, Jiří. </w:t>
      </w:r>
      <w:r w:rsidRPr="00EC643D">
        <w:rPr>
          <w:i/>
          <w:iCs/>
        </w:rPr>
        <w:t>Elektroakustika</w:t>
      </w:r>
      <w:r>
        <w:t>. Brno: Vysoké učení technické v Brně, 2013. ISBN 978-80-214-4716-5.</w:t>
      </w:r>
    </w:p>
    <w:p w14:paraId="424D138C" w14:textId="77777777" w:rsidR="00391469" w:rsidRDefault="00391469" w:rsidP="00391469">
      <w:pPr>
        <w:pStyle w:val="LiteraturaBPDP"/>
      </w:pPr>
      <w:proofErr w:type="spellStart"/>
      <w:r>
        <w:t>Drum</w:t>
      </w:r>
      <w:proofErr w:type="spellEnd"/>
      <w:r>
        <w:t xml:space="preserve"> </w:t>
      </w:r>
      <w:proofErr w:type="spellStart"/>
      <w:r>
        <w:t>kit</w:t>
      </w:r>
      <w:proofErr w:type="spellEnd"/>
      <w:r>
        <w:t xml:space="preserve"> </w:t>
      </w:r>
      <w:proofErr w:type="spellStart"/>
      <w:r>
        <w:t>illustration</w:t>
      </w:r>
      <w:proofErr w:type="spellEnd"/>
      <w:r>
        <w:t xml:space="preserve">. In: </w:t>
      </w:r>
      <w:r>
        <w:rPr>
          <w:i/>
          <w:iCs/>
        </w:rPr>
        <w:t xml:space="preserve">Wikipedia: </w:t>
      </w:r>
      <w:proofErr w:type="spellStart"/>
      <w:r>
        <w:rPr>
          <w:i/>
          <w:iCs/>
        </w:rPr>
        <w:t>the</w:t>
      </w:r>
      <w:proofErr w:type="spellEnd"/>
      <w:r>
        <w:rPr>
          <w:i/>
          <w:iCs/>
        </w:rPr>
        <w:t xml:space="preserve"> free </w:t>
      </w:r>
      <w:proofErr w:type="spellStart"/>
      <w:r>
        <w:rPr>
          <w:i/>
          <w:iCs/>
        </w:rPr>
        <w:t>encyclopedia</w:t>
      </w:r>
      <w:proofErr w:type="spellEnd"/>
      <w:r>
        <w:t xml:space="preserve"> [online]. San Francisco (CA): </w:t>
      </w:r>
      <w:proofErr w:type="spellStart"/>
      <w:r>
        <w:t>Wikimedia</w:t>
      </w:r>
      <w:proofErr w:type="spellEnd"/>
      <w:r>
        <w:t xml:space="preserve"> </w:t>
      </w:r>
      <w:proofErr w:type="spellStart"/>
      <w:r>
        <w:t>Foundation</w:t>
      </w:r>
      <w:proofErr w:type="spellEnd"/>
      <w:r>
        <w:t>, 2001- [cit. 2020-02-05]. Dostupné z: https://commons.wikimedia.org/wiki/File:Drum_kit_illustration_edit.png</w:t>
      </w:r>
    </w:p>
    <w:p w14:paraId="21F3B542" w14:textId="77777777" w:rsidR="0022350C" w:rsidRDefault="0022350C" w:rsidP="00391469">
      <w:pPr>
        <w:pStyle w:val="LiteraturaBPDP"/>
      </w:pPr>
      <w:r>
        <w:t xml:space="preserve">HARUŠTIAKOVÁ, Danka. </w:t>
      </w:r>
      <w:r>
        <w:rPr>
          <w:i/>
          <w:iCs/>
        </w:rPr>
        <w:t>Vícerozměrné statistické metody v biologii</w:t>
      </w:r>
      <w:r>
        <w:t>. Brno: Akademické nakladatelství CERM, 2012. ISBN 978-80-7204-791-8.</w:t>
      </w:r>
    </w:p>
    <w:p w14:paraId="1D7D5ED3" w14:textId="77777777" w:rsidR="0022350C" w:rsidRDefault="0022350C" w:rsidP="00391469">
      <w:pPr>
        <w:pStyle w:val="LiteraturaBPDP"/>
      </w:pPr>
      <w:r>
        <w:t xml:space="preserve">HOLČÍK, Jiří. </w:t>
      </w:r>
      <w:r>
        <w:rPr>
          <w:i/>
          <w:iCs/>
        </w:rPr>
        <w:t>Analýza a klasifikace dat</w:t>
      </w:r>
      <w:r>
        <w:t>. Brno: Akademické nakladatelství CERM, 2012. ISBN 978-80-7204-793-2.</w:t>
      </w:r>
    </w:p>
    <w:p w14:paraId="6DAB80D1" w14:textId="77777777" w:rsidR="0022350C" w:rsidRDefault="0022350C" w:rsidP="00391469">
      <w:pPr>
        <w:pStyle w:val="LiteraturaBPDP"/>
      </w:pPr>
      <w:r>
        <w:t xml:space="preserve">MELOUN, Milan a Jiří MILITKÝ. </w:t>
      </w:r>
      <w:r>
        <w:rPr>
          <w:i/>
          <w:iCs/>
        </w:rPr>
        <w:t>Statistická analýza experimentálních dat</w:t>
      </w:r>
      <w:r>
        <w:t xml:space="preserve">. Vyd. 2., </w:t>
      </w:r>
      <w:proofErr w:type="spellStart"/>
      <w:r>
        <w:t>upr</w:t>
      </w:r>
      <w:proofErr w:type="spellEnd"/>
      <w:r>
        <w:t xml:space="preserve">. a </w:t>
      </w:r>
      <w:proofErr w:type="spellStart"/>
      <w:r>
        <w:t>rozš</w:t>
      </w:r>
      <w:proofErr w:type="spellEnd"/>
      <w:r>
        <w:t>. Praha: Academia, 2004. ISBN 80-200-1254-0.</w:t>
      </w:r>
    </w:p>
    <w:p w14:paraId="6779CCA8" w14:textId="77777777" w:rsidR="0022350C" w:rsidRDefault="006F0AB1" w:rsidP="00391469">
      <w:pPr>
        <w:pStyle w:val="LiteraturaBPDP"/>
      </w:pPr>
      <w:r w:rsidRPr="006F0AB1">
        <w:t>HOLČÍK, Jiří, KOMENDA, Martin (</w:t>
      </w:r>
      <w:proofErr w:type="spellStart"/>
      <w:r w:rsidRPr="006F0AB1">
        <w:t>eds</w:t>
      </w:r>
      <w:proofErr w:type="spellEnd"/>
      <w:r w:rsidRPr="006F0AB1">
        <w:t>.) a kol. Matematická biologie: e-learningová učebnice [online]. 1. vydání. Brno: Masarykova univerzita, 2015. ISBN 978-80-210-8095-9.</w:t>
      </w:r>
    </w:p>
    <w:p w14:paraId="46AD3740" w14:textId="77777777" w:rsidR="006F0AB1" w:rsidRDefault="00C97A5B" w:rsidP="00391469">
      <w:pPr>
        <w:pStyle w:val="LiteraturaBPDP"/>
      </w:pPr>
      <w:r>
        <w:t xml:space="preserve">MELOUN, Milan a Jiří MILITKÝ. </w:t>
      </w:r>
      <w:r>
        <w:rPr>
          <w:i/>
          <w:iCs/>
        </w:rPr>
        <w:t>Kompendium statistického zpracování dat</w:t>
      </w:r>
      <w:r>
        <w:t>. Praha: Karolinum, 2012. ISBN 978-80-246-2196-8.</w:t>
      </w:r>
    </w:p>
    <w:p w14:paraId="7E2D7381" w14:textId="77777777" w:rsidR="00A60C04" w:rsidRDefault="00A60C04" w:rsidP="00391469">
      <w:pPr>
        <w:pStyle w:val="LiteraturaBPDP"/>
      </w:pPr>
      <w:r>
        <w:t xml:space="preserve">SMITH, </w:t>
      </w:r>
      <w:proofErr w:type="spellStart"/>
      <w:r>
        <w:t>Lindsay</w:t>
      </w:r>
      <w:proofErr w:type="spellEnd"/>
      <w:r>
        <w:t xml:space="preserve">. </w:t>
      </w:r>
      <w:r>
        <w:rPr>
          <w:i/>
          <w:iCs/>
        </w:rPr>
        <w:t xml:space="preserve">A </w:t>
      </w:r>
      <w:proofErr w:type="spellStart"/>
      <w:r>
        <w:rPr>
          <w:i/>
          <w:iCs/>
        </w:rPr>
        <w:t>tutorial</w:t>
      </w:r>
      <w:proofErr w:type="spellEnd"/>
      <w:r>
        <w:rPr>
          <w:i/>
          <w:iCs/>
        </w:rPr>
        <w:t xml:space="preserve"> on </w:t>
      </w:r>
      <w:proofErr w:type="spellStart"/>
      <w:r>
        <w:rPr>
          <w:i/>
          <w:iCs/>
        </w:rPr>
        <w:t>Principal</w:t>
      </w:r>
      <w:proofErr w:type="spellEnd"/>
      <w:r>
        <w:rPr>
          <w:i/>
          <w:iCs/>
        </w:rPr>
        <w:t xml:space="preserve"> </w:t>
      </w:r>
      <w:proofErr w:type="spellStart"/>
      <w:r>
        <w:rPr>
          <w:i/>
          <w:iCs/>
        </w:rPr>
        <w:t>Components</w:t>
      </w:r>
      <w:proofErr w:type="spellEnd"/>
      <w:r>
        <w:rPr>
          <w:i/>
          <w:iCs/>
        </w:rPr>
        <w:t xml:space="preserve"> </w:t>
      </w:r>
      <w:proofErr w:type="spellStart"/>
      <w:r>
        <w:rPr>
          <w:i/>
          <w:iCs/>
        </w:rPr>
        <w:t>Analysis</w:t>
      </w:r>
      <w:proofErr w:type="spellEnd"/>
      <w:r>
        <w:t xml:space="preserve"> [online]. 2002, 27 [cit. 2020-01-31]. Dostupné z: https://ourarchive.otago.ac.nz/bitstream/handle/10523/7534/OUCS-2002-12.pdf</w:t>
      </w:r>
    </w:p>
    <w:p w14:paraId="30B5133A" w14:textId="77777777" w:rsidR="00A60C04" w:rsidRDefault="00C52596" w:rsidP="00391469">
      <w:pPr>
        <w:pStyle w:val="LiteraturaBPDP"/>
      </w:pPr>
      <w:r>
        <w:t xml:space="preserve">ŠEMBERA, Jan. </w:t>
      </w:r>
      <w:r>
        <w:rPr>
          <w:i/>
          <w:iCs/>
        </w:rPr>
        <w:t xml:space="preserve">Aplikace analýzy hlavních komponent pro redukci dimenze </w:t>
      </w:r>
      <w:proofErr w:type="spellStart"/>
      <w:r>
        <w:rPr>
          <w:i/>
          <w:iCs/>
        </w:rPr>
        <w:t>transportne-reakcního</w:t>
      </w:r>
      <w:proofErr w:type="spellEnd"/>
      <w:r>
        <w:rPr>
          <w:i/>
          <w:iCs/>
        </w:rPr>
        <w:t xml:space="preserve"> problému</w:t>
      </w:r>
      <w:r>
        <w:t xml:space="preserve"> [online]</w:t>
      </w:r>
      <w:proofErr w:type="gramStart"/>
      <w:r>
        <w:t>. ,</w:t>
      </w:r>
      <w:proofErr w:type="gramEnd"/>
      <w:r>
        <w:t xml:space="preserve"> 13 [cit. 2020-01-31]. Dostupné z: https://math.fce.vutbr.cz/~pribyl/workshop_2007/prispevky/Sembera.pdf</w:t>
      </w:r>
    </w:p>
    <w:p w14:paraId="2DAF592F" w14:textId="77777777" w:rsidR="00C52596" w:rsidRDefault="00E96C2D" w:rsidP="00391469">
      <w:pPr>
        <w:pStyle w:val="LiteraturaBPDP"/>
      </w:pPr>
      <w:r>
        <w:t xml:space="preserve">RICHARDSON, Mark. </w:t>
      </w:r>
      <w:proofErr w:type="spellStart"/>
      <w:r>
        <w:rPr>
          <w:i/>
          <w:iCs/>
        </w:rPr>
        <w:t>Principal</w:t>
      </w:r>
      <w:proofErr w:type="spellEnd"/>
      <w:r>
        <w:rPr>
          <w:i/>
          <w:iCs/>
        </w:rPr>
        <w:t xml:space="preserve"> </w:t>
      </w:r>
      <w:proofErr w:type="spellStart"/>
      <w:r>
        <w:rPr>
          <w:i/>
          <w:iCs/>
        </w:rPr>
        <w:t>Component</w:t>
      </w:r>
      <w:proofErr w:type="spellEnd"/>
      <w:r>
        <w:rPr>
          <w:i/>
          <w:iCs/>
        </w:rPr>
        <w:t xml:space="preserve"> </w:t>
      </w:r>
      <w:proofErr w:type="spellStart"/>
      <w:r>
        <w:rPr>
          <w:i/>
          <w:iCs/>
        </w:rPr>
        <w:t>Analysis</w:t>
      </w:r>
      <w:proofErr w:type="spellEnd"/>
      <w:r>
        <w:t xml:space="preserve"> [online]. 2009</w:t>
      </w:r>
      <w:proofErr w:type="gramStart"/>
      <w:r>
        <w:t>, ,</w:t>
      </w:r>
      <w:proofErr w:type="gramEnd"/>
      <w:r>
        <w:t xml:space="preserve"> 23 [cit. 2020-02-14]. Dostupné z: </w:t>
      </w:r>
      <w:r>
        <w:lastRenderedPageBreak/>
        <w:t>http://www.dsc.ufcg.edu.br/~hmg/disciplinas/posgraduacao/rn-copin-2014.3/material/SignalProcPCA.pdf</w:t>
      </w:r>
    </w:p>
    <w:p w14:paraId="3AFD33FF" w14:textId="3A7E2439" w:rsidR="00E96C2D" w:rsidRDefault="006621E6" w:rsidP="00391469">
      <w:pPr>
        <w:pStyle w:val="LiteraturaBPDP"/>
      </w:pPr>
      <w:r>
        <w:t xml:space="preserve">JAN, Jiří. </w:t>
      </w:r>
      <w:r>
        <w:rPr>
          <w:i/>
          <w:iCs/>
        </w:rPr>
        <w:t>Číslicová filtrace, analýza a restaurace signálů</w:t>
      </w:r>
      <w:r>
        <w:t xml:space="preserve">. 2. </w:t>
      </w:r>
      <w:proofErr w:type="spellStart"/>
      <w:r>
        <w:t>upr</w:t>
      </w:r>
      <w:proofErr w:type="spellEnd"/>
      <w:r>
        <w:t xml:space="preserve">. a </w:t>
      </w:r>
      <w:proofErr w:type="spellStart"/>
      <w:r>
        <w:t>rozš</w:t>
      </w:r>
      <w:proofErr w:type="spellEnd"/>
      <w:r>
        <w:t>. vyd. Brno: VUTIUM, 2002. ISBN 80-214-1558-4.</w:t>
      </w:r>
    </w:p>
    <w:p w14:paraId="1440684A" w14:textId="50935A21" w:rsidR="007968A0" w:rsidRDefault="007968A0" w:rsidP="00391469">
      <w:pPr>
        <w:pStyle w:val="LiteraturaBPDP"/>
      </w:pPr>
      <w:r>
        <w:t xml:space="preserve">SYROVÝ, Václav. </w:t>
      </w:r>
      <w:r>
        <w:rPr>
          <w:i/>
          <w:iCs/>
        </w:rPr>
        <w:t>Hudební akustika</w:t>
      </w:r>
      <w:r>
        <w:t>. 3., dopl. vyd. V Praze: Akademie múzických umění, 2013. Akustická knihovna Zvukového studia Hudební fakulty AMU. ISBN 978-80-7331-297-8.</w:t>
      </w:r>
    </w:p>
    <w:p w14:paraId="3FF58D6A" w14:textId="32B54D44" w:rsidR="00727D47" w:rsidRPr="00391469" w:rsidRDefault="00727D47" w:rsidP="00391469">
      <w:pPr>
        <w:pStyle w:val="LiteraturaBPDP"/>
      </w:pPr>
      <w:r>
        <w:t xml:space="preserve">ABE, </w:t>
      </w:r>
      <w:proofErr w:type="spellStart"/>
      <w:r>
        <w:t>Shigeo</w:t>
      </w:r>
      <w:proofErr w:type="spellEnd"/>
      <w:r>
        <w:t xml:space="preserve">. </w:t>
      </w:r>
      <w:r>
        <w:rPr>
          <w:i/>
          <w:iCs/>
        </w:rPr>
        <w:t xml:space="preserve">Support </w:t>
      </w:r>
      <w:proofErr w:type="spellStart"/>
      <w:r>
        <w:rPr>
          <w:i/>
          <w:iCs/>
        </w:rPr>
        <w:t>vector</w:t>
      </w:r>
      <w:proofErr w:type="spellEnd"/>
      <w:r>
        <w:rPr>
          <w:i/>
          <w:iCs/>
        </w:rPr>
        <w:t xml:space="preserve"> </w:t>
      </w:r>
      <w:proofErr w:type="spellStart"/>
      <w:r>
        <w:rPr>
          <w:i/>
          <w:iCs/>
        </w:rPr>
        <w:t>machines</w:t>
      </w:r>
      <w:proofErr w:type="spellEnd"/>
      <w:r>
        <w:rPr>
          <w:i/>
          <w:iCs/>
        </w:rPr>
        <w:t xml:space="preserve"> </w:t>
      </w:r>
      <w:proofErr w:type="spellStart"/>
      <w:r>
        <w:rPr>
          <w:i/>
          <w:iCs/>
        </w:rPr>
        <w:t>for</w:t>
      </w:r>
      <w:proofErr w:type="spellEnd"/>
      <w:r>
        <w:rPr>
          <w:i/>
          <w:iCs/>
        </w:rPr>
        <w:t xml:space="preserve"> </w:t>
      </w:r>
      <w:proofErr w:type="spellStart"/>
      <w:r>
        <w:rPr>
          <w:i/>
          <w:iCs/>
        </w:rPr>
        <w:t>pattern</w:t>
      </w:r>
      <w:proofErr w:type="spellEnd"/>
      <w:r>
        <w:rPr>
          <w:i/>
          <w:iCs/>
        </w:rPr>
        <w:t xml:space="preserve"> </w:t>
      </w:r>
      <w:proofErr w:type="spellStart"/>
      <w:r>
        <w:rPr>
          <w:i/>
          <w:iCs/>
        </w:rPr>
        <w:t>classification</w:t>
      </w:r>
      <w:proofErr w:type="spellEnd"/>
      <w:r>
        <w:t xml:space="preserve">. 2nd </w:t>
      </w:r>
      <w:proofErr w:type="spellStart"/>
      <w:r>
        <w:t>ed</w:t>
      </w:r>
      <w:proofErr w:type="spellEnd"/>
      <w:r>
        <w:t xml:space="preserve">. London: </w:t>
      </w:r>
      <w:proofErr w:type="spellStart"/>
      <w:r>
        <w:t>Springer</w:t>
      </w:r>
      <w:proofErr w:type="spellEnd"/>
      <w:r>
        <w:t>, 2010. ISBN 18-499-6097-6.</w:t>
      </w:r>
    </w:p>
    <w:p w14:paraId="1EC081E6" w14:textId="77777777" w:rsidR="00F51F89" w:rsidRPr="00C30A19" w:rsidRDefault="00F51F89" w:rsidP="0019118E">
      <w:pPr>
        <w:pStyle w:val="Literatura"/>
        <w:tabs>
          <w:tab w:val="left" w:pos="1080"/>
        </w:tabs>
        <w:spacing w:line="276" w:lineRule="auto"/>
        <w:ind w:left="1080" w:hanging="1080"/>
        <w:rPr>
          <w:rFonts w:ascii="Courier New" w:hAnsi="Courier New" w:cs="Courier New"/>
          <w:lang w:val="cs-CZ"/>
        </w:rPr>
      </w:pPr>
    </w:p>
    <w:p w14:paraId="5A441A3D" w14:textId="77777777" w:rsidR="00E40496" w:rsidRPr="00C30A19" w:rsidRDefault="00E40496" w:rsidP="00E40496">
      <w:pPr>
        <w:spacing w:line="276" w:lineRule="auto"/>
        <w:rPr>
          <w:i/>
          <w:color w:val="FF0000"/>
        </w:rPr>
      </w:pPr>
      <w:r w:rsidRPr="00C30A19">
        <w:rPr>
          <w:i/>
          <w:color w:val="FF0000"/>
        </w:rPr>
        <w:t>Pozn.: Pro vytváření citací ve formátu dle ČSN ISO 690 je možné využít webové stránky: http://www.citace.com/</w:t>
      </w:r>
    </w:p>
    <w:p w14:paraId="01AF6D28" w14:textId="77777777" w:rsidR="00020172" w:rsidRPr="00C30A19" w:rsidRDefault="00020172" w:rsidP="0019118E">
      <w:pPr>
        <w:pStyle w:val="Literatura"/>
        <w:tabs>
          <w:tab w:val="left" w:pos="1080"/>
        </w:tabs>
        <w:spacing w:line="276" w:lineRule="auto"/>
        <w:ind w:left="1080" w:hanging="1080"/>
        <w:rPr>
          <w:lang w:val="cs-CZ"/>
        </w:rPr>
      </w:pPr>
    </w:p>
    <w:p w14:paraId="41FB4696" w14:textId="77777777" w:rsidR="00073170" w:rsidRPr="00C30A19" w:rsidRDefault="00073170" w:rsidP="0019118E">
      <w:pPr>
        <w:pStyle w:val="Literatura"/>
        <w:spacing w:line="276" w:lineRule="auto"/>
        <w:rPr>
          <w:lang w:val="cs-CZ"/>
        </w:rPr>
      </w:pPr>
    </w:p>
    <w:p w14:paraId="5FCFC508" w14:textId="77777777" w:rsidR="00C23E80" w:rsidRPr="00C30A19" w:rsidRDefault="00C23E80" w:rsidP="0019118E">
      <w:pPr>
        <w:spacing w:line="276" w:lineRule="auto"/>
      </w:pPr>
    </w:p>
    <w:p w14:paraId="40C69AE6" w14:textId="77777777" w:rsidR="00906FA0" w:rsidRPr="00C30A19" w:rsidRDefault="00906FA0" w:rsidP="0019118E">
      <w:pPr>
        <w:spacing w:line="276" w:lineRule="auto"/>
      </w:pPr>
    </w:p>
    <w:p w14:paraId="1E313EFA" w14:textId="77777777" w:rsidR="00906FA0" w:rsidRPr="00C30A19" w:rsidRDefault="00906FA0" w:rsidP="0019118E">
      <w:pPr>
        <w:spacing w:line="276" w:lineRule="auto"/>
      </w:pPr>
    </w:p>
    <w:p w14:paraId="6249B2FE" w14:textId="77777777" w:rsidR="00CE23A2" w:rsidRPr="00C30A19" w:rsidRDefault="00CE23A2" w:rsidP="00493F19">
      <w:pPr>
        <w:pStyle w:val="Nadpisne"/>
        <w:rPr>
          <w:lang w:val="cs-CZ"/>
        </w:rPr>
      </w:pPr>
      <w:r w:rsidRPr="00C30A19">
        <w:rPr>
          <w:lang w:val="cs-CZ"/>
        </w:rPr>
        <w:br w:type="page"/>
      </w:r>
      <w:r w:rsidRPr="00C30A19">
        <w:rPr>
          <w:lang w:val="cs-CZ"/>
        </w:rPr>
        <w:lastRenderedPageBreak/>
        <w:t>Seznam příloh</w:t>
      </w:r>
    </w:p>
    <w:p w14:paraId="4064A0A0" w14:textId="651A833D" w:rsidR="00081B74" w:rsidRPr="00C30A19" w:rsidRDefault="00017C08">
      <w:pPr>
        <w:pStyle w:val="Obsah1"/>
        <w:tabs>
          <w:tab w:val="right" w:leader="dot" w:pos="8493"/>
        </w:tabs>
        <w:rPr>
          <w:rFonts w:ascii="Calibri" w:hAnsi="Calibri"/>
          <w:noProof/>
          <w:sz w:val="22"/>
          <w:szCs w:val="22"/>
        </w:rPr>
      </w:pPr>
      <w:r w:rsidRPr="00C30A19">
        <w:fldChar w:fldCharType="begin"/>
      </w:r>
      <w:r w:rsidRPr="00C30A19">
        <w:instrText xml:space="preserve"> TOC \h \z \u \t "Nadpis 6;1" </w:instrText>
      </w:r>
      <w:r w:rsidRPr="00C30A19">
        <w:fldChar w:fldCharType="separate"/>
      </w:r>
      <w:hyperlink w:anchor="_Toc508036308" w:history="1">
        <w:r w:rsidR="00081B74" w:rsidRPr="00C30A19">
          <w:rPr>
            <w:rStyle w:val="Hypertextovodkaz"/>
            <w:noProof/>
          </w:rPr>
          <w:t>Příloha 1 - Příklad</w:t>
        </w:r>
        <w:r w:rsidR="00081B74" w:rsidRPr="00C30A19">
          <w:rPr>
            <w:noProof/>
            <w:webHidden/>
          </w:rPr>
          <w:tab/>
        </w:r>
        <w:r w:rsidR="00081B74" w:rsidRPr="00C30A19">
          <w:rPr>
            <w:noProof/>
            <w:webHidden/>
          </w:rPr>
          <w:fldChar w:fldCharType="begin"/>
        </w:r>
        <w:r w:rsidR="00081B74" w:rsidRPr="00C30A19">
          <w:rPr>
            <w:noProof/>
            <w:webHidden/>
          </w:rPr>
          <w:instrText xml:space="preserve"> PAGEREF _Toc508036308 \h </w:instrText>
        </w:r>
        <w:r w:rsidR="00081B74" w:rsidRPr="00C30A19">
          <w:rPr>
            <w:noProof/>
            <w:webHidden/>
          </w:rPr>
        </w:r>
        <w:r w:rsidR="00081B74" w:rsidRPr="00C30A19">
          <w:rPr>
            <w:noProof/>
            <w:webHidden/>
          </w:rPr>
          <w:fldChar w:fldCharType="separate"/>
        </w:r>
        <w:r w:rsidR="00D10357">
          <w:rPr>
            <w:noProof/>
            <w:webHidden/>
          </w:rPr>
          <w:t>31</w:t>
        </w:r>
        <w:r w:rsidR="00081B74" w:rsidRPr="00C30A19">
          <w:rPr>
            <w:noProof/>
            <w:webHidden/>
          </w:rPr>
          <w:fldChar w:fldCharType="end"/>
        </w:r>
      </w:hyperlink>
    </w:p>
    <w:p w14:paraId="6F72F89B" w14:textId="695C9A9D" w:rsidR="00081B74" w:rsidRPr="00C30A19" w:rsidRDefault="006F65E9">
      <w:pPr>
        <w:pStyle w:val="Obsah1"/>
        <w:tabs>
          <w:tab w:val="right" w:leader="dot" w:pos="8493"/>
        </w:tabs>
        <w:rPr>
          <w:rFonts w:ascii="Calibri" w:hAnsi="Calibri"/>
          <w:noProof/>
          <w:sz w:val="22"/>
          <w:szCs w:val="22"/>
        </w:rPr>
      </w:pPr>
      <w:hyperlink w:anchor="_Toc508036309" w:history="1">
        <w:r w:rsidR="00081B74" w:rsidRPr="00C30A19">
          <w:rPr>
            <w:rStyle w:val="Hypertextovodkaz"/>
            <w:noProof/>
          </w:rPr>
          <w:t>Příloha 2 - Tabulka naměřených hodnot</w:t>
        </w:r>
        <w:r w:rsidR="00081B74" w:rsidRPr="00C30A19">
          <w:rPr>
            <w:noProof/>
            <w:webHidden/>
          </w:rPr>
          <w:tab/>
        </w:r>
        <w:r w:rsidR="00081B74" w:rsidRPr="00C30A19">
          <w:rPr>
            <w:noProof/>
            <w:webHidden/>
          </w:rPr>
          <w:fldChar w:fldCharType="begin"/>
        </w:r>
        <w:r w:rsidR="00081B74" w:rsidRPr="00C30A19">
          <w:rPr>
            <w:noProof/>
            <w:webHidden/>
          </w:rPr>
          <w:instrText xml:space="preserve"> PAGEREF _Toc508036309 \h </w:instrText>
        </w:r>
        <w:r w:rsidR="00081B74" w:rsidRPr="00C30A19">
          <w:rPr>
            <w:noProof/>
            <w:webHidden/>
          </w:rPr>
        </w:r>
        <w:r w:rsidR="00081B74" w:rsidRPr="00C30A19">
          <w:rPr>
            <w:noProof/>
            <w:webHidden/>
          </w:rPr>
          <w:fldChar w:fldCharType="separate"/>
        </w:r>
        <w:r w:rsidR="00D10357">
          <w:rPr>
            <w:noProof/>
            <w:webHidden/>
          </w:rPr>
          <w:t>40</w:t>
        </w:r>
        <w:r w:rsidR="00081B74" w:rsidRPr="00C30A19">
          <w:rPr>
            <w:noProof/>
            <w:webHidden/>
          </w:rPr>
          <w:fldChar w:fldCharType="end"/>
        </w:r>
      </w:hyperlink>
    </w:p>
    <w:p w14:paraId="28B85463" w14:textId="4E93829A" w:rsidR="00081B74" w:rsidRPr="00C30A19" w:rsidRDefault="006F65E9">
      <w:pPr>
        <w:pStyle w:val="Obsah1"/>
        <w:tabs>
          <w:tab w:val="right" w:leader="dot" w:pos="8493"/>
        </w:tabs>
        <w:rPr>
          <w:rFonts w:ascii="Calibri" w:hAnsi="Calibri"/>
          <w:noProof/>
          <w:sz w:val="22"/>
          <w:szCs w:val="22"/>
        </w:rPr>
      </w:pPr>
      <w:hyperlink w:anchor="_Toc508036310" w:history="1">
        <w:r w:rsidR="00081B74" w:rsidRPr="00C30A19">
          <w:rPr>
            <w:rStyle w:val="Hypertextovodkaz"/>
            <w:noProof/>
          </w:rPr>
          <w:t>Příloha 3 - gfdfg</w:t>
        </w:r>
        <w:r w:rsidR="00081B74" w:rsidRPr="00C30A19">
          <w:rPr>
            <w:noProof/>
            <w:webHidden/>
          </w:rPr>
          <w:tab/>
        </w:r>
        <w:r w:rsidR="00081B74" w:rsidRPr="00C30A19">
          <w:rPr>
            <w:noProof/>
            <w:webHidden/>
          </w:rPr>
          <w:fldChar w:fldCharType="begin"/>
        </w:r>
        <w:r w:rsidR="00081B74" w:rsidRPr="00C30A19">
          <w:rPr>
            <w:noProof/>
            <w:webHidden/>
          </w:rPr>
          <w:instrText xml:space="preserve"> PAGEREF _Toc508036310 \h </w:instrText>
        </w:r>
        <w:r w:rsidR="00081B74" w:rsidRPr="00C30A19">
          <w:rPr>
            <w:noProof/>
            <w:webHidden/>
          </w:rPr>
        </w:r>
        <w:r w:rsidR="00081B74" w:rsidRPr="00C30A19">
          <w:rPr>
            <w:noProof/>
            <w:webHidden/>
          </w:rPr>
          <w:fldChar w:fldCharType="separate"/>
        </w:r>
        <w:r w:rsidR="00D10357">
          <w:rPr>
            <w:b/>
            <w:bCs/>
            <w:noProof/>
            <w:webHidden/>
          </w:rPr>
          <w:t>Chyba! Záložka není definována.</w:t>
        </w:r>
        <w:r w:rsidR="00081B74" w:rsidRPr="00C30A19">
          <w:rPr>
            <w:noProof/>
            <w:webHidden/>
          </w:rPr>
          <w:fldChar w:fldCharType="end"/>
        </w:r>
      </w:hyperlink>
    </w:p>
    <w:p w14:paraId="428A1A07" w14:textId="64B80A1A" w:rsidR="00081B74" w:rsidRPr="00C30A19" w:rsidRDefault="006F65E9">
      <w:pPr>
        <w:pStyle w:val="Obsah1"/>
        <w:tabs>
          <w:tab w:val="right" w:leader="dot" w:pos="8493"/>
        </w:tabs>
        <w:rPr>
          <w:rFonts w:ascii="Calibri" w:hAnsi="Calibri"/>
          <w:noProof/>
          <w:sz w:val="22"/>
          <w:szCs w:val="22"/>
        </w:rPr>
      </w:pPr>
      <w:hyperlink w:anchor="_Toc508036311" w:history="1">
        <w:r w:rsidR="00081B74" w:rsidRPr="00C30A19">
          <w:rPr>
            <w:rStyle w:val="Hypertextovodkaz"/>
            <w:noProof/>
          </w:rPr>
          <w:t>Příloha 4 - Naměřené průběhy - grafy</w:t>
        </w:r>
        <w:r w:rsidR="00081B74" w:rsidRPr="00C30A19">
          <w:rPr>
            <w:noProof/>
            <w:webHidden/>
          </w:rPr>
          <w:tab/>
        </w:r>
        <w:r w:rsidR="00081B74" w:rsidRPr="00C30A19">
          <w:rPr>
            <w:noProof/>
            <w:webHidden/>
          </w:rPr>
          <w:fldChar w:fldCharType="begin"/>
        </w:r>
        <w:r w:rsidR="00081B74" w:rsidRPr="00C30A19">
          <w:rPr>
            <w:noProof/>
            <w:webHidden/>
          </w:rPr>
          <w:instrText xml:space="preserve"> PAGEREF _Toc508036311 \h </w:instrText>
        </w:r>
        <w:r w:rsidR="00081B74" w:rsidRPr="00C30A19">
          <w:rPr>
            <w:noProof/>
            <w:webHidden/>
          </w:rPr>
        </w:r>
        <w:r w:rsidR="00081B74" w:rsidRPr="00C30A19">
          <w:rPr>
            <w:noProof/>
            <w:webHidden/>
          </w:rPr>
          <w:fldChar w:fldCharType="separate"/>
        </w:r>
        <w:r w:rsidR="00D10357">
          <w:rPr>
            <w:noProof/>
            <w:webHidden/>
          </w:rPr>
          <w:t>41</w:t>
        </w:r>
        <w:r w:rsidR="00081B74" w:rsidRPr="00C30A19">
          <w:rPr>
            <w:noProof/>
            <w:webHidden/>
          </w:rPr>
          <w:fldChar w:fldCharType="end"/>
        </w:r>
      </w:hyperlink>
    </w:p>
    <w:p w14:paraId="471563FF" w14:textId="77777777" w:rsidR="00616C5A" w:rsidRPr="00C30A19" w:rsidRDefault="00017C08" w:rsidP="0019118E">
      <w:pPr>
        <w:spacing w:line="276" w:lineRule="auto"/>
      </w:pPr>
      <w:r w:rsidRPr="00C30A19">
        <w:fldChar w:fldCharType="end"/>
      </w:r>
    </w:p>
    <w:p w14:paraId="1AAA053B" w14:textId="77777777" w:rsidR="00E40496" w:rsidRPr="00C30A19" w:rsidRDefault="00E40496" w:rsidP="0019118E">
      <w:pPr>
        <w:spacing w:line="276" w:lineRule="auto"/>
      </w:pPr>
    </w:p>
    <w:p w14:paraId="079768E0" w14:textId="77777777" w:rsidR="009648FE" w:rsidRPr="00C30A19" w:rsidRDefault="009648FE" w:rsidP="00980626">
      <w:pPr>
        <w:pStyle w:val="Odstavecprvn"/>
      </w:pPr>
      <w:r w:rsidRPr="00C30A19">
        <w:t>Samotná část příloh je tvořena dvěma částmi „Seznamem příloh“ a jednotlivými přílohami označenými „Příloha 1“, „Příloha 2“ až „Příloha n“. Do příloh se dávají např. manuály, zdrojové kódy, rozsáhlé tabulky s naměřenými hodnotami, grafy apod. V případě, že taková data nejsou součástí práce, není třeba kapitoly uvádět vůbec.</w:t>
      </w:r>
    </w:p>
    <w:p w14:paraId="569F14F1" w14:textId="77777777" w:rsidR="009648FE" w:rsidRPr="00C30A19" w:rsidRDefault="009648FE" w:rsidP="00980626">
      <w:pPr>
        <w:pStyle w:val="Odstavecprvn"/>
      </w:pPr>
    </w:p>
    <w:p w14:paraId="2FF34AE7" w14:textId="77777777" w:rsidR="009648FE" w:rsidRPr="00C30A19" w:rsidRDefault="009648FE" w:rsidP="00980626">
      <w:pPr>
        <w:pStyle w:val="Odstavecprvn"/>
      </w:pPr>
      <w:r w:rsidRPr="00C30A19">
        <w:t xml:space="preserve">Pokud je rozsah přílohy příliš velký (např. příliš velký počet tabulek, nebo mnoho stránek zdrojového kódu), do seznamu příloh lze uvést např. větu: „Příloha 1 – Zdrojový kód programu je uložen na přiloženém CD“. V takovém případě musí být závěrečná práce doplněna CD, na kterém jsou příslušná data uložena a jasně označena. </w:t>
      </w:r>
    </w:p>
    <w:p w14:paraId="238D423B" w14:textId="77777777" w:rsidR="00B01531" w:rsidRPr="00C30A19" w:rsidRDefault="00B01531" w:rsidP="0019118E">
      <w:pPr>
        <w:spacing w:line="276" w:lineRule="auto"/>
      </w:pPr>
    </w:p>
    <w:p w14:paraId="7D32A1C1" w14:textId="77777777" w:rsidR="00017C08" w:rsidRPr="00C30A19" w:rsidRDefault="00017C08" w:rsidP="0019118E">
      <w:pPr>
        <w:spacing w:line="276" w:lineRule="auto"/>
      </w:pPr>
    </w:p>
    <w:p w14:paraId="1A745E87" w14:textId="77777777" w:rsidR="00017C08" w:rsidRPr="00C30A19" w:rsidRDefault="00017C08" w:rsidP="0019118E">
      <w:pPr>
        <w:spacing w:line="276" w:lineRule="auto"/>
      </w:pPr>
    </w:p>
    <w:p w14:paraId="7D5B2CCB" w14:textId="77777777" w:rsidR="00017C08" w:rsidRPr="00C30A19" w:rsidRDefault="00017C08" w:rsidP="0019118E">
      <w:pPr>
        <w:spacing w:line="276" w:lineRule="auto"/>
      </w:pPr>
    </w:p>
    <w:p w14:paraId="2DD25A17" w14:textId="77777777" w:rsidR="00017C08" w:rsidRPr="00C30A19" w:rsidRDefault="00017C08" w:rsidP="0019118E">
      <w:pPr>
        <w:spacing w:line="276" w:lineRule="auto"/>
      </w:pPr>
    </w:p>
    <w:p w14:paraId="79D6DF05" w14:textId="77777777" w:rsidR="00017C08" w:rsidRPr="00C30A19" w:rsidRDefault="00017C08" w:rsidP="0019118E">
      <w:pPr>
        <w:spacing w:line="276" w:lineRule="auto"/>
      </w:pPr>
    </w:p>
    <w:p w14:paraId="4336CBA3" w14:textId="77777777" w:rsidR="00017C08" w:rsidRPr="00C30A19" w:rsidRDefault="00017C08" w:rsidP="0019118E">
      <w:pPr>
        <w:spacing w:line="276" w:lineRule="auto"/>
      </w:pPr>
    </w:p>
    <w:p w14:paraId="282EF9C4" w14:textId="77777777" w:rsidR="00017C08" w:rsidRPr="00C30A19" w:rsidRDefault="00017C08" w:rsidP="0019118E">
      <w:pPr>
        <w:spacing w:line="276" w:lineRule="auto"/>
      </w:pPr>
    </w:p>
    <w:p w14:paraId="2D30ADF8" w14:textId="77777777" w:rsidR="00017C08" w:rsidRPr="00C30A19" w:rsidRDefault="00017C08" w:rsidP="0019118E">
      <w:pPr>
        <w:spacing w:line="276" w:lineRule="auto"/>
      </w:pPr>
    </w:p>
    <w:p w14:paraId="3F8ECDCC" w14:textId="77777777" w:rsidR="00017C08" w:rsidRPr="00C30A19" w:rsidRDefault="00017C08" w:rsidP="0019118E">
      <w:pPr>
        <w:spacing w:line="276" w:lineRule="auto"/>
      </w:pPr>
    </w:p>
    <w:p w14:paraId="6479E89E" w14:textId="77777777" w:rsidR="00017C08" w:rsidRPr="00C30A19" w:rsidRDefault="00017C08" w:rsidP="0019118E">
      <w:pPr>
        <w:spacing w:line="276" w:lineRule="auto"/>
      </w:pPr>
    </w:p>
    <w:p w14:paraId="33DDE99D" w14:textId="77777777" w:rsidR="00017C08" w:rsidRPr="00C30A19" w:rsidRDefault="00017C08" w:rsidP="0019118E">
      <w:pPr>
        <w:spacing w:line="276" w:lineRule="auto"/>
      </w:pPr>
    </w:p>
    <w:p w14:paraId="6357FB4F" w14:textId="77777777" w:rsidR="00017C08" w:rsidRPr="00C30A19" w:rsidRDefault="00017C08" w:rsidP="0019118E">
      <w:pPr>
        <w:spacing w:line="276" w:lineRule="auto"/>
      </w:pPr>
    </w:p>
    <w:p w14:paraId="4150E648" w14:textId="77777777" w:rsidR="00017C08" w:rsidRPr="00C30A19" w:rsidRDefault="00017C08" w:rsidP="0019118E">
      <w:pPr>
        <w:spacing w:line="276" w:lineRule="auto"/>
      </w:pPr>
    </w:p>
    <w:p w14:paraId="579F372A" w14:textId="77777777" w:rsidR="00017C08" w:rsidRPr="00C30A19" w:rsidRDefault="00017C08" w:rsidP="0019118E">
      <w:pPr>
        <w:spacing w:line="276" w:lineRule="auto"/>
      </w:pPr>
    </w:p>
    <w:p w14:paraId="12142C63" w14:textId="77777777" w:rsidR="00017C08" w:rsidRPr="00C30A19" w:rsidRDefault="00017C08" w:rsidP="0019118E">
      <w:pPr>
        <w:spacing w:line="276" w:lineRule="auto"/>
      </w:pPr>
    </w:p>
    <w:p w14:paraId="2AF79B8C" w14:textId="77777777" w:rsidR="00017C08" w:rsidRPr="00C30A19" w:rsidRDefault="00017C08" w:rsidP="0019118E">
      <w:pPr>
        <w:spacing w:line="276" w:lineRule="auto"/>
      </w:pPr>
    </w:p>
    <w:p w14:paraId="78170B92" w14:textId="77777777" w:rsidR="00017C08" w:rsidRPr="00C30A19" w:rsidRDefault="00017C08" w:rsidP="0019118E">
      <w:pPr>
        <w:spacing w:line="276" w:lineRule="auto"/>
      </w:pPr>
    </w:p>
    <w:p w14:paraId="2723C558" w14:textId="77777777" w:rsidR="00017C08" w:rsidRPr="00C30A19" w:rsidRDefault="00017C08" w:rsidP="0019118E">
      <w:pPr>
        <w:spacing w:line="276" w:lineRule="auto"/>
      </w:pPr>
    </w:p>
    <w:p w14:paraId="22568AA0" w14:textId="77777777" w:rsidR="00017C08" w:rsidRPr="00C30A19" w:rsidRDefault="00017C08" w:rsidP="0019118E">
      <w:pPr>
        <w:spacing w:line="276" w:lineRule="auto"/>
      </w:pPr>
    </w:p>
    <w:p w14:paraId="6D10E4CE" w14:textId="77777777" w:rsidR="00017C08" w:rsidRPr="00C30A19" w:rsidRDefault="00017C08" w:rsidP="0019118E">
      <w:pPr>
        <w:spacing w:line="276" w:lineRule="auto"/>
      </w:pPr>
    </w:p>
    <w:p w14:paraId="3C269405" w14:textId="77777777" w:rsidR="00017C08" w:rsidRPr="00C30A19" w:rsidRDefault="00017C08" w:rsidP="0019118E">
      <w:pPr>
        <w:spacing w:line="276" w:lineRule="auto"/>
      </w:pPr>
    </w:p>
    <w:p w14:paraId="2F094DEC" w14:textId="77777777" w:rsidR="00017C08" w:rsidRPr="00C30A19" w:rsidRDefault="00017C08" w:rsidP="0019118E">
      <w:pPr>
        <w:spacing w:line="276" w:lineRule="auto"/>
      </w:pPr>
    </w:p>
    <w:p w14:paraId="12FF22DD" w14:textId="77777777" w:rsidR="00017C08" w:rsidRPr="00C30A19" w:rsidRDefault="00017C08" w:rsidP="0019118E">
      <w:pPr>
        <w:spacing w:line="276" w:lineRule="auto"/>
      </w:pPr>
    </w:p>
    <w:p w14:paraId="60E940BD" w14:textId="77777777" w:rsidR="00017C08" w:rsidRPr="00C30A19" w:rsidRDefault="00017C08" w:rsidP="00980626">
      <w:pPr>
        <w:pStyle w:val="Nadpis6"/>
      </w:pPr>
      <w:bookmarkStart w:id="555" w:name="_Toc508036309"/>
      <w:r w:rsidRPr="00C30A19">
        <w:t>Tabulka naměřených hodnot</w:t>
      </w:r>
      <w:bookmarkEnd w:id="555"/>
    </w:p>
    <w:p w14:paraId="6F65854C" w14:textId="77777777" w:rsidR="00081B74" w:rsidRPr="00C30A19" w:rsidRDefault="00081B74" w:rsidP="00081B74">
      <w:pPr>
        <w:pStyle w:val="Default"/>
      </w:pPr>
    </w:p>
    <w:p w14:paraId="24B7B15E" w14:textId="77777777" w:rsidR="00081B74" w:rsidRPr="00C30A19" w:rsidRDefault="00081B74" w:rsidP="00081B74">
      <w:pPr>
        <w:pStyle w:val="Default"/>
      </w:pPr>
    </w:p>
    <w:p w14:paraId="361C2742" w14:textId="77777777" w:rsidR="009648FE" w:rsidRPr="00C30A19" w:rsidRDefault="009648FE" w:rsidP="009648FE"/>
    <w:p w14:paraId="711AED15" w14:textId="77777777" w:rsidR="009648FE" w:rsidRPr="00C30A19" w:rsidRDefault="009648FE" w:rsidP="009648FE"/>
    <w:p w14:paraId="3106443A" w14:textId="77777777" w:rsidR="009648FE" w:rsidRPr="00C30A19" w:rsidRDefault="009648FE" w:rsidP="009648FE"/>
    <w:p w14:paraId="587439D0" w14:textId="77777777" w:rsidR="009648FE" w:rsidRPr="00C30A19" w:rsidRDefault="009648FE" w:rsidP="00980626">
      <w:pPr>
        <w:pStyle w:val="Nadpis6"/>
        <w:numPr>
          <w:ilvl w:val="0"/>
          <w:numId w:val="0"/>
        </w:numPr>
      </w:pPr>
    </w:p>
    <w:p w14:paraId="7DDACB1B" w14:textId="77777777" w:rsidR="009648FE" w:rsidRPr="00C30A19" w:rsidRDefault="009648FE" w:rsidP="009648FE"/>
    <w:p w14:paraId="4DAED640" w14:textId="77777777" w:rsidR="009648FE" w:rsidRPr="00C30A19" w:rsidRDefault="009648FE" w:rsidP="009648FE"/>
    <w:p w14:paraId="475E3070" w14:textId="77777777" w:rsidR="009648FE" w:rsidRPr="00C30A19" w:rsidRDefault="009648FE" w:rsidP="009648FE"/>
    <w:p w14:paraId="037514B4" w14:textId="77777777" w:rsidR="009648FE" w:rsidRPr="00C30A19" w:rsidRDefault="009648FE" w:rsidP="009648FE"/>
    <w:p w14:paraId="3DA7F2F7" w14:textId="77777777" w:rsidR="009648FE" w:rsidRPr="00C30A19" w:rsidRDefault="009648FE" w:rsidP="009648FE"/>
    <w:p w14:paraId="6F20C2B2" w14:textId="77777777" w:rsidR="009648FE" w:rsidRPr="00C30A19" w:rsidRDefault="009648FE" w:rsidP="009648FE"/>
    <w:p w14:paraId="56DA261E" w14:textId="77777777" w:rsidR="009648FE" w:rsidRPr="00C30A19" w:rsidRDefault="009648FE" w:rsidP="009648FE"/>
    <w:p w14:paraId="09F525B1" w14:textId="77777777" w:rsidR="009648FE" w:rsidRPr="00C30A19" w:rsidRDefault="009648FE" w:rsidP="009648FE"/>
    <w:p w14:paraId="1CB3B425" w14:textId="77777777" w:rsidR="009648FE" w:rsidRPr="00C30A19" w:rsidRDefault="009648FE" w:rsidP="009648FE"/>
    <w:p w14:paraId="3512B5CD" w14:textId="77777777" w:rsidR="009648FE" w:rsidRPr="00C30A19" w:rsidRDefault="009648FE" w:rsidP="009648FE"/>
    <w:p w14:paraId="29D54274" w14:textId="77777777" w:rsidR="009648FE" w:rsidRPr="00C30A19" w:rsidRDefault="009648FE" w:rsidP="009648FE"/>
    <w:p w14:paraId="756332D4" w14:textId="77777777" w:rsidR="009648FE" w:rsidRPr="00C30A19" w:rsidRDefault="009648FE" w:rsidP="009648FE"/>
    <w:p w14:paraId="79A1F549" w14:textId="77777777" w:rsidR="009648FE" w:rsidRPr="00C30A19" w:rsidRDefault="009648FE" w:rsidP="009648FE"/>
    <w:p w14:paraId="554BDE8A" w14:textId="77777777" w:rsidR="009648FE" w:rsidRPr="00C30A19" w:rsidRDefault="009648FE" w:rsidP="009648FE"/>
    <w:p w14:paraId="5AA5390F" w14:textId="77777777" w:rsidR="009648FE" w:rsidRPr="00C30A19" w:rsidRDefault="009648FE" w:rsidP="009648FE"/>
    <w:p w14:paraId="0F8AE7FE" w14:textId="77777777" w:rsidR="009648FE" w:rsidRPr="00C30A19" w:rsidRDefault="009648FE" w:rsidP="009648FE"/>
    <w:p w14:paraId="5EF2B232" w14:textId="77777777" w:rsidR="009648FE" w:rsidRPr="00C30A19" w:rsidRDefault="009648FE" w:rsidP="009648FE"/>
    <w:p w14:paraId="1FAB077A" w14:textId="77777777" w:rsidR="009648FE" w:rsidRPr="00C30A19" w:rsidRDefault="009648FE" w:rsidP="009648FE"/>
    <w:p w14:paraId="7F4A8897" w14:textId="77777777" w:rsidR="009648FE" w:rsidRPr="00C30A19" w:rsidRDefault="009648FE" w:rsidP="009648FE"/>
    <w:p w14:paraId="69670EAD" w14:textId="77777777" w:rsidR="00AD7B77" w:rsidRPr="00C30A19" w:rsidRDefault="00AD7B77" w:rsidP="009648FE"/>
    <w:p w14:paraId="31AAEC93" w14:textId="77777777" w:rsidR="00AD7B77" w:rsidRPr="00C30A19" w:rsidRDefault="00AD7B77" w:rsidP="009648FE"/>
    <w:p w14:paraId="05428232" w14:textId="77777777" w:rsidR="009648FE" w:rsidRPr="00C30A19" w:rsidRDefault="009648FE" w:rsidP="009648FE"/>
    <w:p w14:paraId="638973E1" w14:textId="77777777" w:rsidR="009648FE" w:rsidRPr="00C30A19" w:rsidRDefault="009648FE" w:rsidP="009648FE"/>
    <w:p w14:paraId="2B2F7607" w14:textId="77777777" w:rsidR="009648FE" w:rsidRPr="00C30A19" w:rsidRDefault="009648FE" w:rsidP="009648FE"/>
    <w:p w14:paraId="56CFA49D" w14:textId="77777777" w:rsidR="00017C08" w:rsidRPr="00C30A19" w:rsidRDefault="00017C08" w:rsidP="00475C6D">
      <w:pPr>
        <w:pStyle w:val="Nadpis6"/>
      </w:pPr>
      <w:bookmarkStart w:id="556" w:name="_Toc508036311"/>
      <w:r w:rsidRPr="00C30A19">
        <w:t xml:space="preserve">Naměřené </w:t>
      </w:r>
      <w:proofErr w:type="gramStart"/>
      <w:r w:rsidRPr="00C30A19">
        <w:t>průběhy</w:t>
      </w:r>
      <w:r w:rsidR="009648FE" w:rsidRPr="00C30A19">
        <w:t xml:space="preserve"> - grafy</w:t>
      </w:r>
      <w:bookmarkEnd w:id="556"/>
      <w:proofErr w:type="gramEnd"/>
    </w:p>
    <w:sectPr w:rsidR="00017C08" w:rsidRPr="00C30A19" w:rsidSect="00515980">
      <w:footerReference w:type="default" r:id="rId40"/>
      <w:footerReference w:type="first" r:id="rId41"/>
      <w:pgSz w:w="11906" w:h="16838"/>
      <w:pgMar w:top="1701" w:right="1418" w:bottom="1701" w:left="1418" w:header="709" w:footer="709" w:gutter="567"/>
      <w:pgNumType w:start="7"/>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9" w:author="Konzal Jan (164745) [2]" w:date="2020-03-17T14:04:00Z" w:initials="KJ(">
    <w:p w14:paraId="13401930" w14:textId="47958E6C" w:rsidR="00A74885" w:rsidRDefault="00A74885">
      <w:pPr>
        <w:pStyle w:val="Textkomente"/>
      </w:pPr>
      <w:r>
        <w:rPr>
          <w:rStyle w:val="Odkaznakoment"/>
        </w:rPr>
        <w:annotationRef/>
      </w:r>
      <w:r>
        <w:t>Je možné takto vysvětlit přenosovou funkci?</w:t>
      </w:r>
    </w:p>
  </w:comment>
  <w:comment w:id="78" w:author="Konzal Jan (164745) [2]" w:date="2020-03-17T10:11:00Z" w:initials="KJ(">
    <w:p w14:paraId="392AE94E" w14:textId="11CCADEF" w:rsidR="00A74885" w:rsidRDefault="00A74885">
      <w:pPr>
        <w:pStyle w:val="Textkomente"/>
      </w:pPr>
      <w:r>
        <w:rPr>
          <w:rStyle w:val="Odkaznakoment"/>
        </w:rPr>
        <w:annotationRef/>
      </w:r>
      <w:r>
        <w:t>Pochopil jsem to správně, aby rovnice platila obecně musím přidat (r-s) násobný nulový bod v počátku?</w:t>
      </w:r>
    </w:p>
  </w:comment>
  <w:comment w:id="92" w:author="Konzal Jan (164745) [2]" w:date="2020-03-17T15:09:00Z" w:initials="KJ(">
    <w:p w14:paraId="185F2132" w14:textId="1F88EA88" w:rsidR="00A74885" w:rsidRDefault="00A74885">
      <w:pPr>
        <w:pStyle w:val="Textkomente"/>
      </w:pPr>
      <w:r>
        <w:rPr>
          <w:rStyle w:val="Odkaznakoment"/>
        </w:rPr>
        <w:annotationRef/>
      </w:r>
      <w:r>
        <w:t>Změnil jsem definici podle Jana, ale myslím že to je stejná definice jako tu byla, jen jinak zapsaná. Ani u Jana jsem nenašel jiné definování oboru z.</w:t>
      </w:r>
    </w:p>
  </w:comment>
  <w:comment w:id="219" w:author="Konzal Jan (164745) [2]" w:date="2020-03-17T18:49:00Z" w:initials="KJ(">
    <w:p w14:paraId="41E3BACD" w14:textId="77777777" w:rsidR="00A74885" w:rsidRDefault="00A74885" w:rsidP="009A1B5E">
      <w:pPr>
        <w:pStyle w:val="Textkomente"/>
      </w:pPr>
      <w:r>
        <w:rPr>
          <w:rStyle w:val="Odkaznakoment"/>
        </w:rPr>
        <w:annotationRef/>
      </w:r>
      <w:r>
        <w:rPr>
          <w:rStyle w:val="Odkaznakoment"/>
        </w:rPr>
        <w:annotationRef/>
      </w:r>
      <w:r>
        <w:t>Zde jsem upravil rovnice dle Jan str 137</w:t>
      </w:r>
    </w:p>
    <w:p w14:paraId="21CDDF5A" w14:textId="58821E04" w:rsidR="00A74885" w:rsidRDefault="00A74885">
      <w:pPr>
        <w:pStyle w:val="Textkomente"/>
      </w:pPr>
    </w:p>
  </w:comment>
  <w:comment w:id="231" w:author="Konzal Jan (164745) [2]" w:date="2020-03-17T18:51:00Z" w:initials="KJ(">
    <w:p w14:paraId="1713F3B0" w14:textId="1BBE7CB7" w:rsidR="00A74885" w:rsidRDefault="00A74885">
      <w:pPr>
        <w:pStyle w:val="Textkomente"/>
      </w:pPr>
      <w:r>
        <w:rPr>
          <w:rStyle w:val="Odkaznakoment"/>
        </w:rPr>
        <w:annotationRef/>
      </w:r>
      <w:r>
        <w:t>Doplnit, jak bude jasné kolik jich je třeba.</w:t>
      </w:r>
    </w:p>
  </w:comment>
  <w:comment w:id="333" w:author="Konzal Jan (164745)" w:date="2020-02-26T14:01:00Z" w:initials="KJ(">
    <w:p w14:paraId="2F3D2810" w14:textId="0EE24857" w:rsidR="00A74885" w:rsidRDefault="00A74885">
      <w:pPr>
        <w:pStyle w:val="Textkomente"/>
      </w:pPr>
      <w:r>
        <w:rPr>
          <w:rStyle w:val="Odkaznakoment"/>
        </w:rPr>
        <w:annotationRef/>
      </w:r>
      <w:r>
        <w:t>Nevím jak lépe z toho ven. Žádná literatura nepočítá s tím, že by rozptyl obsažený v HK s pořadím HK neklesal.</w:t>
      </w:r>
    </w:p>
  </w:comment>
  <w:comment w:id="422" w:author="Konzal Jan (164745) [2]" w:date="2020-03-19T13:33:00Z" w:initials="KJ(">
    <w:p w14:paraId="1F4BA8E1" w14:textId="7C30E83C" w:rsidR="00624696" w:rsidRDefault="00624696" w:rsidP="00624696">
      <w:pPr>
        <w:pStyle w:val="Textkomente"/>
      </w:pPr>
      <w:r>
        <w:rPr>
          <w:rStyle w:val="Odkaznakoment"/>
        </w:rPr>
        <w:annotationRef/>
      </w:r>
      <w:r>
        <w:t>Vyřeším po upřesnění.</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401930" w15:done="0"/>
  <w15:commentEx w15:paraId="392AE94E" w15:done="0"/>
  <w15:commentEx w15:paraId="185F2132" w15:done="0"/>
  <w15:commentEx w15:paraId="21CDDF5A" w15:done="0"/>
  <w15:commentEx w15:paraId="1713F3B0" w15:done="0"/>
  <w15:commentEx w15:paraId="2F3D2810" w15:done="0"/>
  <w15:commentEx w15:paraId="1F4BA8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401930" w16cid:durableId="221B5786"/>
  <w16cid:commentId w16cid:paraId="392AE94E" w16cid:durableId="221B20C7"/>
  <w16cid:commentId w16cid:paraId="185F2132" w16cid:durableId="221B66C0"/>
  <w16cid:commentId w16cid:paraId="21CDDF5A" w16cid:durableId="221B9A2C"/>
  <w16cid:commentId w16cid:paraId="1713F3B0" w16cid:durableId="221B9A9B"/>
  <w16cid:commentId w16cid:paraId="2F3D2810" w16cid:durableId="2200F8CD"/>
  <w16cid:commentId w16cid:paraId="1F4BA8E1" w16cid:durableId="221DF34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633C0C" w14:textId="77777777" w:rsidR="006F65E9" w:rsidRDefault="006F65E9">
      <w:pPr>
        <w:spacing w:line="240" w:lineRule="auto"/>
      </w:pPr>
      <w:r>
        <w:separator/>
      </w:r>
    </w:p>
  </w:endnote>
  <w:endnote w:type="continuationSeparator" w:id="0">
    <w:p w14:paraId="0DB45D8F" w14:textId="77777777" w:rsidR="006F65E9" w:rsidRDefault="006F65E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 w:name="TimesNewRoman,Italic">
    <w:altName w:val="MS Mincho"/>
    <w:panose1 w:val="00000000000000000000"/>
    <w:charset w:val="80"/>
    <w:family w:val="auto"/>
    <w:notTrueType/>
    <w:pitch w:val="default"/>
    <w:sig w:usb0="00000000" w:usb1="08070000" w:usb2="00000010" w:usb3="00000000" w:csb0="00020000" w:csb1="00000000"/>
  </w:font>
  <w:font w:name="TimesNewRoman">
    <w:panose1 w:val="00000000000000000000"/>
    <w:charset w:val="80"/>
    <w:family w:val="auto"/>
    <w:notTrueType/>
    <w:pitch w:val="default"/>
    <w:sig w:usb0="00000001" w:usb1="08070000" w:usb2="00000010" w:usb3="00000000" w:csb0="00020000"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Georgia">
    <w:panose1 w:val="02040502050405020303"/>
    <w:charset w:val="EE"/>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icrosoft GothicNeo">
    <w:charset w:val="81"/>
    <w:family w:val="swiss"/>
    <w:pitch w:val="variable"/>
    <w:sig w:usb0="800002BF" w:usb1="29D7A47B" w:usb2="00000010" w:usb3="00000000" w:csb0="0029009F" w:csb1="00000000"/>
  </w:font>
  <w:font w:name="Segoe UI Symbol">
    <w:panose1 w:val="020B0502040204020203"/>
    <w:charset w:val="00"/>
    <w:family w:val="swiss"/>
    <w:pitch w:val="variable"/>
    <w:sig w:usb0="800001E3" w:usb1="1200FFEF" w:usb2="00040000" w:usb3="00000000" w:csb0="00000001" w:csb1="00000000"/>
  </w:font>
  <w:font w:name="Adobe Heiti Std R">
    <w:panose1 w:val="00000000000000000000"/>
    <w:charset w:val="80"/>
    <w:family w:val="swiss"/>
    <w:notTrueType/>
    <w:pitch w:val="variable"/>
    <w:sig w:usb0="00000207" w:usb1="0A0F1810" w:usb2="00000016" w:usb3="00000000" w:csb0="00060007" w:csb1="00000000"/>
  </w:font>
  <w:font w:name="Aharoni">
    <w:charset w:val="B1"/>
    <w:family w:val="auto"/>
    <w:pitch w:val="variable"/>
    <w:sig w:usb0="00000803" w:usb1="00000000" w:usb2="00000000" w:usb3="00000000" w:csb0="00000021"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ED2297" w14:textId="77777777" w:rsidR="00A74885" w:rsidRDefault="00A74885" w:rsidP="00877C96">
    <w:pPr>
      <w:pStyle w:val="Zpat"/>
      <w:framePr w:wrap="around" w:vAnchor="text" w:hAnchor="margin" w:xAlign="right" w:y="1"/>
      <w:rPr>
        <w:rStyle w:val="slostrnky"/>
      </w:rPr>
    </w:pPr>
    <w:r>
      <w:rPr>
        <w:rStyle w:val="slostrnky"/>
      </w:rPr>
      <w:fldChar w:fldCharType="begin"/>
    </w:r>
    <w:r>
      <w:rPr>
        <w:rStyle w:val="slostrnky"/>
      </w:rPr>
      <w:instrText xml:space="preserve">PAGE  </w:instrText>
    </w:r>
    <w:r>
      <w:rPr>
        <w:rStyle w:val="slostrnky"/>
      </w:rPr>
      <w:fldChar w:fldCharType="end"/>
    </w:r>
  </w:p>
  <w:p w14:paraId="7454B1C6" w14:textId="77777777" w:rsidR="00A74885" w:rsidRDefault="00A74885" w:rsidP="002975FF">
    <w:pPr>
      <w:pStyle w:val="Zpa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83595" w14:textId="77777777" w:rsidR="00A74885" w:rsidRDefault="00A74885" w:rsidP="002975FF">
    <w:pPr>
      <w:pStyle w:val="Zpat"/>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A467F0" w14:textId="77777777" w:rsidR="00A74885" w:rsidRDefault="00A74885">
    <w:pPr>
      <w:pStyle w:val="Zpat"/>
      <w:jc w:val="right"/>
    </w:pPr>
  </w:p>
  <w:p w14:paraId="43343548" w14:textId="77777777" w:rsidR="00A74885" w:rsidRDefault="00A74885">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A09F36" w14:textId="77777777" w:rsidR="00A74885" w:rsidRDefault="00A74885" w:rsidP="002975FF">
    <w:pPr>
      <w:pStyle w:val="Zpat"/>
      <w:ind w:right="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46A34" w14:textId="77777777" w:rsidR="00A74885" w:rsidRDefault="00A74885">
    <w:pPr>
      <w:pStyle w:val="Zpat"/>
      <w:jc w:val="right"/>
    </w:pPr>
    <w:r>
      <w:fldChar w:fldCharType="begin"/>
    </w:r>
    <w:r>
      <w:instrText>PAGE   \* MERGEFORMAT</w:instrText>
    </w:r>
    <w:r>
      <w:fldChar w:fldCharType="separate"/>
    </w:r>
    <w:r>
      <w:rPr>
        <w:noProof/>
      </w:rPr>
      <w:t>8</w:t>
    </w:r>
    <w:r>
      <w:fldChar w:fldCharType="end"/>
    </w:r>
  </w:p>
  <w:p w14:paraId="109B25E9" w14:textId="77777777" w:rsidR="00A74885" w:rsidRDefault="00A74885" w:rsidP="002975FF">
    <w:pPr>
      <w:pStyle w:val="Zpat"/>
      <w:ind w:right="360"/>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C77E7" w14:textId="77777777" w:rsidR="00A74885" w:rsidRDefault="00A74885">
    <w:pPr>
      <w:pStyle w:val="Zpat"/>
      <w:jc w:val="right"/>
    </w:pPr>
    <w:r>
      <w:fldChar w:fldCharType="begin"/>
    </w:r>
    <w:r>
      <w:instrText>PAGE   \* MERGEFORMAT</w:instrText>
    </w:r>
    <w:r>
      <w:fldChar w:fldCharType="separate"/>
    </w:r>
    <w:r>
      <w:rPr>
        <w:noProof/>
      </w:rPr>
      <w:t>3</w:t>
    </w:r>
    <w:r>
      <w:fldChar w:fldCharType="end"/>
    </w:r>
  </w:p>
  <w:p w14:paraId="6B50A305" w14:textId="77777777" w:rsidR="00A74885" w:rsidRDefault="00A74885">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EA515F" w14:textId="77777777" w:rsidR="006F65E9" w:rsidRDefault="006F65E9">
      <w:pPr>
        <w:spacing w:line="240" w:lineRule="auto"/>
      </w:pPr>
      <w:r>
        <w:separator/>
      </w:r>
    </w:p>
  </w:footnote>
  <w:footnote w:type="continuationSeparator" w:id="0">
    <w:p w14:paraId="3865928B" w14:textId="77777777" w:rsidR="006F65E9" w:rsidRDefault="006F65E9">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843807"/>
    <w:multiLevelType w:val="hybridMultilevel"/>
    <w:tmpl w:val="DD8C08A2"/>
    <w:lvl w:ilvl="0" w:tplc="D0CCD33A">
      <w:start w:val="1"/>
      <w:numFmt w:val="decimal"/>
      <w:suff w:val="space"/>
      <w:lvlText w:val="Příloha %1 -"/>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22C0502A"/>
    <w:multiLevelType w:val="hybridMultilevel"/>
    <w:tmpl w:val="8E4A4C96"/>
    <w:lvl w:ilvl="0" w:tplc="25A8E0B6">
      <w:start w:val="1"/>
      <w:numFmt w:val="decimal"/>
      <w:lvlText w:val="Tab. %1."/>
      <w:lvlJc w:val="center"/>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253B74ED"/>
    <w:multiLevelType w:val="hybridMultilevel"/>
    <w:tmpl w:val="4622FD2E"/>
    <w:lvl w:ilvl="0" w:tplc="20AE1CD0">
      <w:start w:val="1"/>
      <w:numFmt w:val="decimal"/>
      <w:suff w:val="space"/>
      <w:lvlText w:val="Příloha %1 -"/>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277B44A9"/>
    <w:multiLevelType w:val="hybridMultilevel"/>
    <w:tmpl w:val="BB541DDA"/>
    <w:lvl w:ilvl="0" w:tplc="0DB0651E">
      <w:start w:val="1"/>
      <w:numFmt w:val="decimal"/>
      <w:pStyle w:val="LiteraturaBPDP"/>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322F6BC2"/>
    <w:multiLevelType w:val="multilevel"/>
    <w:tmpl w:val="B33ED44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66465DE"/>
    <w:multiLevelType w:val="hybridMultilevel"/>
    <w:tmpl w:val="A09CF8D2"/>
    <w:lvl w:ilvl="0" w:tplc="23C23E7C">
      <w:start w:val="1"/>
      <w:numFmt w:val="decimal"/>
      <w:lvlText w:val="%1."/>
      <w:lvlJc w:val="left"/>
      <w:pPr>
        <w:ind w:left="36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6" w15:restartNumberingAfterBreak="0">
    <w:nsid w:val="387802DF"/>
    <w:multiLevelType w:val="hybridMultilevel"/>
    <w:tmpl w:val="6CD824F4"/>
    <w:lvl w:ilvl="0" w:tplc="ED289BB8">
      <w:numFmt w:val="bullet"/>
      <w:pStyle w:val="Odstavecdal"/>
      <w:lvlText w:val="-"/>
      <w:lvlJc w:val="left"/>
      <w:pPr>
        <w:ind w:left="104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39A66593"/>
    <w:multiLevelType w:val="hybridMultilevel"/>
    <w:tmpl w:val="05F4B59E"/>
    <w:lvl w:ilvl="0" w:tplc="ED289BB8">
      <w:numFmt w:val="bullet"/>
      <w:lvlText w:val="-"/>
      <w:lvlJc w:val="left"/>
      <w:pPr>
        <w:ind w:left="104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3C2E7D54"/>
    <w:multiLevelType w:val="hybridMultilevel"/>
    <w:tmpl w:val="CFE4DAC8"/>
    <w:lvl w:ilvl="0" w:tplc="0405000F">
      <w:start w:val="1"/>
      <w:numFmt w:val="decimal"/>
      <w:lvlText w:val="%1."/>
      <w:lvlJc w:val="left"/>
      <w:pPr>
        <w:ind w:left="360" w:hanging="360"/>
      </w:pPr>
      <w:rPr>
        <w:rFonts w:hint="default"/>
      </w:rPr>
    </w:lvl>
    <w:lvl w:ilvl="1" w:tplc="04050019" w:tentative="1">
      <w:start w:val="1"/>
      <w:numFmt w:val="lowerLetter"/>
      <w:lvlText w:val="%2."/>
      <w:lvlJc w:val="left"/>
      <w:pPr>
        <w:ind w:left="1080" w:hanging="360"/>
      </w:pPr>
    </w:lvl>
    <w:lvl w:ilvl="2" w:tplc="0405001B" w:tentative="1">
      <w:start w:val="1"/>
      <w:numFmt w:val="lowerRoman"/>
      <w:lvlText w:val="%3."/>
      <w:lvlJc w:val="right"/>
      <w:pPr>
        <w:ind w:left="1800" w:hanging="180"/>
      </w:pPr>
    </w:lvl>
    <w:lvl w:ilvl="3" w:tplc="0405000F" w:tentative="1">
      <w:start w:val="1"/>
      <w:numFmt w:val="decimal"/>
      <w:lvlText w:val="%4."/>
      <w:lvlJc w:val="left"/>
      <w:pPr>
        <w:ind w:left="2520" w:hanging="360"/>
      </w:pPr>
    </w:lvl>
    <w:lvl w:ilvl="4" w:tplc="04050019" w:tentative="1">
      <w:start w:val="1"/>
      <w:numFmt w:val="lowerLetter"/>
      <w:lvlText w:val="%5."/>
      <w:lvlJc w:val="left"/>
      <w:pPr>
        <w:ind w:left="3240" w:hanging="360"/>
      </w:pPr>
    </w:lvl>
    <w:lvl w:ilvl="5" w:tplc="0405001B" w:tentative="1">
      <w:start w:val="1"/>
      <w:numFmt w:val="lowerRoman"/>
      <w:lvlText w:val="%6."/>
      <w:lvlJc w:val="right"/>
      <w:pPr>
        <w:ind w:left="3960" w:hanging="180"/>
      </w:pPr>
    </w:lvl>
    <w:lvl w:ilvl="6" w:tplc="0405000F" w:tentative="1">
      <w:start w:val="1"/>
      <w:numFmt w:val="decimal"/>
      <w:lvlText w:val="%7."/>
      <w:lvlJc w:val="left"/>
      <w:pPr>
        <w:ind w:left="4680" w:hanging="360"/>
      </w:pPr>
    </w:lvl>
    <w:lvl w:ilvl="7" w:tplc="04050019" w:tentative="1">
      <w:start w:val="1"/>
      <w:numFmt w:val="lowerLetter"/>
      <w:lvlText w:val="%8."/>
      <w:lvlJc w:val="left"/>
      <w:pPr>
        <w:ind w:left="5400" w:hanging="360"/>
      </w:pPr>
    </w:lvl>
    <w:lvl w:ilvl="8" w:tplc="0405001B" w:tentative="1">
      <w:start w:val="1"/>
      <w:numFmt w:val="lowerRoman"/>
      <w:lvlText w:val="%9."/>
      <w:lvlJc w:val="right"/>
      <w:pPr>
        <w:ind w:left="6120" w:hanging="180"/>
      </w:pPr>
    </w:lvl>
  </w:abstractNum>
  <w:abstractNum w:abstractNumId="9" w15:restartNumberingAfterBreak="0">
    <w:nsid w:val="41175C2C"/>
    <w:multiLevelType w:val="hybridMultilevel"/>
    <w:tmpl w:val="7A86DBE0"/>
    <w:lvl w:ilvl="0" w:tplc="04050001">
      <w:start w:val="1"/>
      <w:numFmt w:val="bullet"/>
      <w:lvlText w:val=""/>
      <w:lvlJc w:val="left"/>
      <w:pPr>
        <w:ind w:left="1133" w:hanging="360"/>
      </w:pPr>
      <w:rPr>
        <w:rFonts w:ascii="Symbol" w:hAnsi="Symbol" w:hint="default"/>
      </w:rPr>
    </w:lvl>
    <w:lvl w:ilvl="1" w:tplc="04050003" w:tentative="1">
      <w:start w:val="1"/>
      <w:numFmt w:val="bullet"/>
      <w:lvlText w:val="o"/>
      <w:lvlJc w:val="left"/>
      <w:pPr>
        <w:ind w:left="1853" w:hanging="360"/>
      </w:pPr>
      <w:rPr>
        <w:rFonts w:ascii="Courier New" w:hAnsi="Courier New" w:cs="Courier New" w:hint="default"/>
      </w:rPr>
    </w:lvl>
    <w:lvl w:ilvl="2" w:tplc="04050005" w:tentative="1">
      <w:start w:val="1"/>
      <w:numFmt w:val="bullet"/>
      <w:lvlText w:val=""/>
      <w:lvlJc w:val="left"/>
      <w:pPr>
        <w:ind w:left="2573" w:hanging="360"/>
      </w:pPr>
      <w:rPr>
        <w:rFonts w:ascii="Wingdings" w:hAnsi="Wingdings" w:hint="default"/>
      </w:rPr>
    </w:lvl>
    <w:lvl w:ilvl="3" w:tplc="04050001" w:tentative="1">
      <w:start w:val="1"/>
      <w:numFmt w:val="bullet"/>
      <w:lvlText w:val=""/>
      <w:lvlJc w:val="left"/>
      <w:pPr>
        <w:ind w:left="3293" w:hanging="360"/>
      </w:pPr>
      <w:rPr>
        <w:rFonts w:ascii="Symbol" w:hAnsi="Symbol" w:hint="default"/>
      </w:rPr>
    </w:lvl>
    <w:lvl w:ilvl="4" w:tplc="04050003" w:tentative="1">
      <w:start w:val="1"/>
      <w:numFmt w:val="bullet"/>
      <w:lvlText w:val="o"/>
      <w:lvlJc w:val="left"/>
      <w:pPr>
        <w:ind w:left="4013" w:hanging="360"/>
      </w:pPr>
      <w:rPr>
        <w:rFonts w:ascii="Courier New" w:hAnsi="Courier New" w:cs="Courier New" w:hint="default"/>
      </w:rPr>
    </w:lvl>
    <w:lvl w:ilvl="5" w:tplc="04050005" w:tentative="1">
      <w:start w:val="1"/>
      <w:numFmt w:val="bullet"/>
      <w:lvlText w:val=""/>
      <w:lvlJc w:val="left"/>
      <w:pPr>
        <w:ind w:left="4733" w:hanging="360"/>
      </w:pPr>
      <w:rPr>
        <w:rFonts w:ascii="Wingdings" w:hAnsi="Wingdings" w:hint="default"/>
      </w:rPr>
    </w:lvl>
    <w:lvl w:ilvl="6" w:tplc="04050001" w:tentative="1">
      <w:start w:val="1"/>
      <w:numFmt w:val="bullet"/>
      <w:lvlText w:val=""/>
      <w:lvlJc w:val="left"/>
      <w:pPr>
        <w:ind w:left="5453" w:hanging="360"/>
      </w:pPr>
      <w:rPr>
        <w:rFonts w:ascii="Symbol" w:hAnsi="Symbol" w:hint="default"/>
      </w:rPr>
    </w:lvl>
    <w:lvl w:ilvl="7" w:tplc="04050003" w:tentative="1">
      <w:start w:val="1"/>
      <w:numFmt w:val="bullet"/>
      <w:lvlText w:val="o"/>
      <w:lvlJc w:val="left"/>
      <w:pPr>
        <w:ind w:left="6173" w:hanging="360"/>
      </w:pPr>
      <w:rPr>
        <w:rFonts w:ascii="Courier New" w:hAnsi="Courier New" w:cs="Courier New" w:hint="default"/>
      </w:rPr>
    </w:lvl>
    <w:lvl w:ilvl="8" w:tplc="04050005" w:tentative="1">
      <w:start w:val="1"/>
      <w:numFmt w:val="bullet"/>
      <w:lvlText w:val=""/>
      <w:lvlJc w:val="left"/>
      <w:pPr>
        <w:ind w:left="6893" w:hanging="360"/>
      </w:pPr>
      <w:rPr>
        <w:rFonts w:ascii="Wingdings" w:hAnsi="Wingdings" w:hint="default"/>
      </w:rPr>
    </w:lvl>
  </w:abstractNum>
  <w:abstractNum w:abstractNumId="10" w15:restartNumberingAfterBreak="0">
    <w:nsid w:val="448F6F4F"/>
    <w:multiLevelType w:val="multilevel"/>
    <w:tmpl w:val="915CEAB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44EE1550"/>
    <w:multiLevelType w:val="hybridMultilevel"/>
    <w:tmpl w:val="F320BC4E"/>
    <w:lvl w:ilvl="0" w:tplc="6B9CB536">
      <w:numFmt w:val="bullet"/>
      <w:lvlText w:val="-"/>
      <w:lvlJc w:val="left"/>
      <w:pPr>
        <w:ind w:left="1040" w:hanging="360"/>
      </w:pPr>
      <w:rPr>
        <w:rFonts w:ascii="Times New Roman" w:eastAsia="Times New Roman" w:hAnsi="Times New Roman" w:cs="Times New Roman" w:hint="default"/>
      </w:rPr>
    </w:lvl>
    <w:lvl w:ilvl="1" w:tplc="04050003">
      <w:start w:val="1"/>
      <w:numFmt w:val="bullet"/>
      <w:lvlText w:val="o"/>
      <w:lvlJc w:val="left"/>
      <w:pPr>
        <w:ind w:left="1780" w:hanging="360"/>
      </w:pPr>
      <w:rPr>
        <w:rFonts w:ascii="Courier New" w:hAnsi="Courier New" w:cs="Courier New" w:hint="default"/>
      </w:rPr>
    </w:lvl>
    <w:lvl w:ilvl="2" w:tplc="04050005" w:tentative="1">
      <w:start w:val="1"/>
      <w:numFmt w:val="bullet"/>
      <w:lvlText w:val=""/>
      <w:lvlJc w:val="left"/>
      <w:pPr>
        <w:ind w:left="2500" w:hanging="360"/>
      </w:pPr>
      <w:rPr>
        <w:rFonts w:ascii="Wingdings" w:hAnsi="Wingdings" w:hint="default"/>
      </w:rPr>
    </w:lvl>
    <w:lvl w:ilvl="3" w:tplc="04050001" w:tentative="1">
      <w:start w:val="1"/>
      <w:numFmt w:val="bullet"/>
      <w:lvlText w:val=""/>
      <w:lvlJc w:val="left"/>
      <w:pPr>
        <w:ind w:left="3220" w:hanging="360"/>
      </w:pPr>
      <w:rPr>
        <w:rFonts w:ascii="Symbol" w:hAnsi="Symbol" w:hint="default"/>
      </w:rPr>
    </w:lvl>
    <w:lvl w:ilvl="4" w:tplc="04050003" w:tentative="1">
      <w:start w:val="1"/>
      <w:numFmt w:val="bullet"/>
      <w:lvlText w:val="o"/>
      <w:lvlJc w:val="left"/>
      <w:pPr>
        <w:ind w:left="3940" w:hanging="360"/>
      </w:pPr>
      <w:rPr>
        <w:rFonts w:ascii="Courier New" w:hAnsi="Courier New" w:cs="Courier New" w:hint="default"/>
      </w:rPr>
    </w:lvl>
    <w:lvl w:ilvl="5" w:tplc="04050005" w:tentative="1">
      <w:start w:val="1"/>
      <w:numFmt w:val="bullet"/>
      <w:lvlText w:val=""/>
      <w:lvlJc w:val="left"/>
      <w:pPr>
        <w:ind w:left="4660" w:hanging="360"/>
      </w:pPr>
      <w:rPr>
        <w:rFonts w:ascii="Wingdings" w:hAnsi="Wingdings" w:hint="default"/>
      </w:rPr>
    </w:lvl>
    <w:lvl w:ilvl="6" w:tplc="04050001" w:tentative="1">
      <w:start w:val="1"/>
      <w:numFmt w:val="bullet"/>
      <w:lvlText w:val=""/>
      <w:lvlJc w:val="left"/>
      <w:pPr>
        <w:ind w:left="5380" w:hanging="360"/>
      </w:pPr>
      <w:rPr>
        <w:rFonts w:ascii="Symbol" w:hAnsi="Symbol" w:hint="default"/>
      </w:rPr>
    </w:lvl>
    <w:lvl w:ilvl="7" w:tplc="04050003" w:tentative="1">
      <w:start w:val="1"/>
      <w:numFmt w:val="bullet"/>
      <w:lvlText w:val="o"/>
      <w:lvlJc w:val="left"/>
      <w:pPr>
        <w:ind w:left="6100" w:hanging="360"/>
      </w:pPr>
      <w:rPr>
        <w:rFonts w:ascii="Courier New" w:hAnsi="Courier New" w:cs="Courier New" w:hint="default"/>
      </w:rPr>
    </w:lvl>
    <w:lvl w:ilvl="8" w:tplc="04050005" w:tentative="1">
      <w:start w:val="1"/>
      <w:numFmt w:val="bullet"/>
      <w:lvlText w:val=""/>
      <w:lvlJc w:val="left"/>
      <w:pPr>
        <w:ind w:left="6820" w:hanging="360"/>
      </w:pPr>
      <w:rPr>
        <w:rFonts w:ascii="Wingdings" w:hAnsi="Wingdings" w:hint="default"/>
      </w:rPr>
    </w:lvl>
  </w:abstractNum>
  <w:abstractNum w:abstractNumId="12" w15:restartNumberingAfterBreak="0">
    <w:nsid w:val="47781D6A"/>
    <w:multiLevelType w:val="hybridMultilevel"/>
    <w:tmpl w:val="D5BA018C"/>
    <w:lvl w:ilvl="0" w:tplc="9462F8F8">
      <w:start w:val="1"/>
      <w:numFmt w:val="decimal"/>
      <w:pStyle w:val="Nadpis6"/>
      <w:suff w:val="space"/>
      <w:lvlText w:val="Příloha %1 -"/>
      <w:lvlJc w:val="left"/>
      <w:pPr>
        <w:ind w:left="720" w:hanging="360"/>
      </w:pPr>
      <w:rPr>
        <w:rFonts w:ascii="Times New Roman" w:hAnsi="Times New Roman" w:cs="Times New Roman" w:hint="default"/>
        <w:bCs w:val="0"/>
        <w:i w:val="0"/>
        <w:iCs w:val="0"/>
        <w: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4CE10B1D"/>
    <w:multiLevelType w:val="multilevel"/>
    <w:tmpl w:val="9A54F2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18B7564"/>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A844B2E"/>
    <w:multiLevelType w:val="hybridMultilevel"/>
    <w:tmpl w:val="BBD8D0CE"/>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16" w15:restartNumberingAfterBreak="0">
    <w:nsid w:val="5BDC60BD"/>
    <w:multiLevelType w:val="multilevel"/>
    <w:tmpl w:val="E4BE0C4A"/>
    <w:lvl w:ilvl="0">
      <w:start w:val="1"/>
      <w:numFmt w:val="decimal"/>
      <w:lvlText w:val="%1."/>
      <w:lvlJc w:val="left"/>
      <w:pPr>
        <w:ind w:left="360" w:hanging="360"/>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1134"/>
        </w:tabs>
        <w:ind w:left="1134"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7" w15:restartNumberingAfterBreak="0">
    <w:nsid w:val="5E785C2F"/>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E9245E3"/>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EE6714D"/>
    <w:multiLevelType w:val="hybridMultilevel"/>
    <w:tmpl w:val="B13A966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61C34DF1"/>
    <w:multiLevelType w:val="multilevel"/>
    <w:tmpl w:val="9B9E9896"/>
    <w:lvl w:ilvl="0">
      <w:start w:val="1"/>
      <w:numFmt w:val="decimal"/>
      <w:lvlText w:val="%1"/>
      <w:lvlJc w:val="left"/>
      <w:pPr>
        <w:tabs>
          <w:tab w:val="num" w:pos="1134"/>
        </w:tabs>
        <w:ind w:left="1134" w:hanging="1134"/>
      </w:pPr>
      <w:rPr>
        <w:rFonts w:hint="default"/>
      </w:rPr>
    </w:lvl>
    <w:lvl w:ilvl="1">
      <w:start w:val="1"/>
      <w:numFmt w:val="decimal"/>
      <w:lvlText w:val="%1.%2"/>
      <w:lvlJc w:val="left"/>
      <w:pPr>
        <w:tabs>
          <w:tab w:val="num" w:pos="1134"/>
        </w:tabs>
        <w:ind w:left="1134" w:hanging="1134"/>
      </w:pPr>
      <w:rPr>
        <w:rFonts w:hint="default"/>
      </w:rPr>
    </w:lvl>
    <w:lvl w:ilvl="2">
      <w:start w:val="1"/>
      <w:numFmt w:val="decimal"/>
      <w:lvlText w:val="%1.%2.%3"/>
      <w:lvlJc w:val="left"/>
      <w:pPr>
        <w:tabs>
          <w:tab w:val="num" w:pos="2552"/>
        </w:tabs>
        <w:ind w:left="2552" w:hanging="1134"/>
      </w:pPr>
      <w:rPr>
        <w:rFonts w:hint="default"/>
      </w:rPr>
    </w:lvl>
    <w:lvl w:ilvl="3">
      <w:start w:val="1"/>
      <w:numFmt w:val="decimal"/>
      <w:lvlText w:val="%1.%2.%3.%4"/>
      <w:lvlJc w:val="left"/>
      <w:pPr>
        <w:tabs>
          <w:tab w:val="num" w:pos="1134"/>
        </w:tabs>
        <w:ind w:left="1134" w:hanging="1134"/>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1" w15:restartNumberingAfterBreak="0">
    <w:nsid w:val="6F0F5211"/>
    <w:multiLevelType w:val="hybridMultilevel"/>
    <w:tmpl w:val="BC64DFE0"/>
    <w:lvl w:ilvl="0" w:tplc="50C0625C">
      <w:numFmt w:val="bullet"/>
      <w:lvlText w:val="-"/>
      <w:lvlJc w:val="left"/>
      <w:pPr>
        <w:ind w:left="104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15:restartNumberingAfterBreak="0">
    <w:nsid w:val="711B6321"/>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1A63FF2"/>
    <w:multiLevelType w:val="multilevel"/>
    <w:tmpl w:val="01D6A99E"/>
    <w:lvl w:ilvl="0">
      <w:start w:val="1"/>
      <w:numFmt w:val="decimal"/>
      <w:pStyle w:val="Nadpis1"/>
      <w:lvlText w:val="%1."/>
      <w:lvlJc w:val="left"/>
      <w:pPr>
        <w:ind w:left="360" w:hanging="360"/>
      </w:pPr>
      <w:rPr>
        <w:rFonts w:ascii="Times New Roman" w:hAnsi="Times New Roman" w:cs="Times New Roman"/>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Nadpis2"/>
      <w:lvlText w:val="%1.%2"/>
      <w:lvlJc w:val="left"/>
      <w:pPr>
        <w:ind w:left="576" w:hanging="576"/>
      </w:pPr>
      <w:rPr>
        <w:rFonts w:ascii="Times New Roman" w:hAnsi="Times New Roman" w:cs="Times New Roman"/>
        <w:b/>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Nadpis3"/>
      <w:lvlText w:val="%1.%2.%3"/>
      <w:lvlJc w:val="left"/>
      <w:pPr>
        <w:ind w:left="720" w:hanging="720"/>
      </w:pPr>
      <w:rPr>
        <w:b/>
      </w:r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4" w15:restartNumberingAfterBreak="0">
    <w:nsid w:val="79E81717"/>
    <w:multiLevelType w:val="hybridMultilevel"/>
    <w:tmpl w:val="FE8AA67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7D2E1C42"/>
    <w:multiLevelType w:val="multilevel"/>
    <w:tmpl w:val="DEB42C78"/>
    <w:lvl w:ilvl="0">
      <w:start w:val="1"/>
      <w:numFmt w:val="decimal"/>
      <w:lvlText w:val="(%1)"/>
      <w:lvlJc w:val="left"/>
      <w:pPr>
        <w:ind w:left="360" w:hanging="360"/>
      </w:pPr>
      <w:rPr>
        <w:rFonts w:hint="default"/>
      </w:rPr>
    </w:lvl>
    <w:lvl w:ilvl="1">
      <w:start w:val="1"/>
      <w:numFmt w:val="decimal"/>
      <w:lvlText w:val="(%2.1)"/>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D5029A4"/>
    <w:multiLevelType w:val="hybridMultilevel"/>
    <w:tmpl w:val="8132B8AE"/>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num w:numId="1">
    <w:abstractNumId w:val="20"/>
  </w:num>
  <w:num w:numId="2">
    <w:abstractNumId w:val="11"/>
  </w:num>
  <w:num w:numId="3">
    <w:abstractNumId w:val="3"/>
  </w:num>
  <w:num w:numId="4">
    <w:abstractNumId w:val="2"/>
  </w:num>
  <w:num w:numId="5">
    <w:abstractNumId w:val="8"/>
  </w:num>
  <w:num w:numId="6">
    <w:abstractNumId w:val="8"/>
    <w:lvlOverride w:ilvl="0">
      <w:startOverride w:val="1"/>
    </w:lvlOverride>
  </w:num>
  <w:num w:numId="7">
    <w:abstractNumId w:val="1"/>
  </w:num>
  <w:num w:numId="8">
    <w:abstractNumId w:val="1"/>
    <w:lvlOverride w:ilvl="0">
      <w:startOverride w:val="1"/>
    </w:lvlOverride>
  </w:num>
  <w:num w:numId="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1"/>
  </w:num>
  <w:num w:numId="11">
    <w:abstractNumId w:val="16"/>
  </w:num>
  <w:num w:numId="12">
    <w:abstractNumId w:val="24"/>
  </w:num>
  <w:num w:numId="13">
    <w:abstractNumId w:val="5"/>
  </w:num>
  <w:num w:numId="14">
    <w:abstractNumId w:val="5"/>
    <w:lvlOverride w:ilvl="0">
      <w:startOverride w:val="1"/>
    </w:lvlOverride>
  </w:num>
  <w:num w:numId="15">
    <w:abstractNumId w:val="4"/>
  </w:num>
  <w:num w:numId="16">
    <w:abstractNumId w:val="14"/>
  </w:num>
  <w:num w:numId="1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6"/>
  </w:num>
  <w:num w:numId="19">
    <w:abstractNumId w:val="6"/>
  </w:num>
  <w:num w:numId="20">
    <w:abstractNumId w:val="7"/>
  </w:num>
  <w:num w:numId="21">
    <w:abstractNumId w:val="13"/>
  </w:num>
  <w:num w:numId="22">
    <w:abstractNumId w:val="22"/>
  </w:num>
  <w:num w:numId="23">
    <w:abstractNumId w:val="10"/>
  </w:num>
  <w:num w:numId="24">
    <w:abstractNumId w:val="0"/>
  </w:num>
  <w:num w:numId="25">
    <w:abstractNumId w:val="0"/>
    <w:lvlOverride w:ilvl="0">
      <w:startOverride w:val="1"/>
    </w:lvlOverride>
  </w:num>
  <w:num w:numId="26">
    <w:abstractNumId w:val="4"/>
  </w:num>
  <w:num w:numId="27">
    <w:abstractNumId w:val="10"/>
  </w:num>
  <w:num w:numId="28">
    <w:abstractNumId w:val="10"/>
  </w:num>
  <w:num w:numId="29">
    <w:abstractNumId w:val="10"/>
  </w:num>
  <w:num w:numId="30">
    <w:abstractNumId w:val="23"/>
  </w:num>
  <w:num w:numId="31">
    <w:abstractNumId w:val="12"/>
  </w:num>
  <w:num w:numId="32">
    <w:abstractNumId w:val="3"/>
    <w:lvlOverride w:ilvl="0">
      <w:startOverride w:val="1"/>
    </w:lvlOverride>
  </w:num>
  <w:num w:numId="33">
    <w:abstractNumId w:val="23"/>
  </w:num>
  <w:num w:numId="34">
    <w:abstractNumId w:val="23"/>
  </w:num>
  <w:num w:numId="35">
    <w:abstractNumId w:val="3"/>
    <w:lvlOverride w:ilvl="0">
      <w:startOverride w:val="1"/>
    </w:lvlOverride>
  </w:num>
  <w:num w:numId="36">
    <w:abstractNumId w:val="18"/>
  </w:num>
  <w:num w:numId="37">
    <w:abstractNumId w:val="17"/>
  </w:num>
  <w:num w:numId="38">
    <w:abstractNumId w:val="3"/>
    <w:lvlOverride w:ilvl="0">
      <w:startOverride w:val="1"/>
    </w:lvlOverride>
  </w:num>
  <w:num w:numId="39">
    <w:abstractNumId w:val="25"/>
  </w:num>
  <w:num w:numId="40">
    <w:abstractNumId w:val="19"/>
  </w:num>
  <w:num w:numId="41">
    <w:abstractNumId w:val="26"/>
  </w:num>
  <w:num w:numId="42">
    <w:abstractNumId w:val="9"/>
  </w:num>
  <w:num w:numId="43">
    <w:abstractNumId w:val="15"/>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onzal Jan (164745)">
    <w15:presenceInfo w15:providerId="None" w15:userId="Konzal Jan (164745)"/>
  </w15:person>
  <w15:person w15:author="Konzal Jan (164745) [2]">
    <w15:presenceInfo w15:providerId="AD" w15:userId="S::xkonza01@vutbr.cz::932ee0a7-0244-4dcf-af10-cec9acbbb2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2CB"/>
    <w:rsid w:val="00000D32"/>
    <w:rsid w:val="00005369"/>
    <w:rsid w:val="000135CD"/>
    <w:rsid w:val="00015DB4"/>
    <w:rsid w:val="00017C08"/>
    <w:rsid w:val="00020172"/>
    <w:rsid w:val="00027900"/>
    <w:rsid w:val="00031BFF"/>
    <w:rsid w:val="00032785"/>
    <w:rsid w:val="00032B33"/>
    <w:rsid w:val="00037397"/>
    <w:rsid w:val="00041767"/>
    <w:rsid w:val="000469A8"/>
    <w:rsid w:val="00050E33"/>
    <w:rsid w:val="000540F5"/>
    <w:rsid w:val="00054D9B"/>
    <w:rsid w:val="00061CAC"/>
    <w:rsid w:val="00063097"/>
    <w:rsid w:val="000670AE"/>
    <w:rsid w:val="00067407"/>
    <w:rsid w:val="00073170"/>
    <w:rsid w:val="0007407C"/>
    <w:rsid w:val="00074F99"/>
    <w:rsid w:val="00075BC1"/>
    <w:rsid w:val="00076E1D"/>
    <w:rsid w:val="00076FD1"/>
    <w:rsid w:val="00077474"/>
    <w:rsid w:val="0008007D"/>
    <w:rsid w:val="00081B74"/>
    <w:rsid w:val="00083B69"/>
    <w:rsid w:val="00084C08"/>
    <w:rsid w:val="00091B0C"/>
    <w:rsid w:val="0009237F"/>
    <w:rsid w:val="00094003"/>
    <w:rsid w:val="0009424B"/>
    <w:rsid w:val="000A4596"/>
    <w:rsid w:val="000B585C"/>
    <w:rsid w:val="000B6C0E"/>
    <w:rsid w:val="000B75FE"/>
    <w:rsid w:val="000C314B"/>
    <w:rsid w:val="000C668B"/>
    <w:rsid w:val="000C7324"/>
    <w:rsid w:val="000D24D7"/>
    <w:rsid w:val="000D7540"/>
    <w:rsid w:val="000E1A93"/>
    <w:rsid w:val="000E41AC"/>
    <w:rsid w:val="000E57D3"/>
    <w:rsid w:val="000E639F"/>
    <w:rsid w:val="000E655C"/>
    <w:rsid w:val="000F2028"/>
    <w:rsid w:val="000F6D98"/>
    <w:rsid w:val="00102CA7"/>
    <w:rsid w:val="00107D8A"/>
    <w:rsid w:val="00112CCD"/>
    <w:rsid w:val="00115993"/>
    <w:rsid w:val="00120B8B"/>
    <w:rsid w:val="001237B9"/>
    <w:rsid w:val="00140EE8"/>
    <w:rsid w:val="00141AA9"/>
    <w:rsid w:val="00142488"/>
    <w:rsid w:val="00144A78"/>
    <w:rsid w:val="0015431A"/>
    <w:rsid w:val="00162AE4"/>
    <w:rsid w:val="0016673D"/>
    <w:rsid w:val="0017089B"/>
    <w:rsid w:val="00177132"/>
    <w:rsid w:val="001810C7"/>
    <w:rsid w:val="001835AE"/>
    <w:rsid w:val="001860F7"/>
    <w:rsid w:val="001908A3"/>
    <w:rsid w:val="0019118E"/>
    <w:rsid w:val="001963E9"/>
    <w:rsid w:val="001A311D"/>
    <w:rsid w:val="001A6A6B"/>
    <w:rsid w:val="001B163E"/>
    <w:rsid w:val="001B6EEE"/>
    <w:rsid w:val="001C33AE"/>
    <w:rsid w:val="001C41D9"/>
    <w:rsid w:val="001C73B0"/>
    <w:rsid w:val="001D02CB"/>
    <w:rsid w:val="001D19ED"/>
    <w:rsid w:val="001D5981"/>
    <w:rsid w:val="001E39B9"/>
    <w:rsid w:val="001F190F"/>
    <w:rsid w:val="001F7B6E"/>
    <w:rsid w:val="0020199D"/>
    <w:rsid w:val="00212B3D"/>
    <w:rsid w:val="002224A4"/>
    <w:rsid w:val="0022350C"/>
    <w:rsid w:val="002266AF"/>
    <w:rsid w:val="00230B82"/>
    <w:rsid w:val="00231525"/>
    <w:rsid w:val="002325A2"/>
    <w:rsid w:val="00234DFF"/>
    <w:rsid w:val="00235D91"/>
    <w:rsid w:val="0023628C"/>
    <w:rsid w:val="002378D6"/>
    <w:rsid w:val="0024279E"/>
    <w:rsid w:val="00246B43"/>
    <w:rsid w:val="00251469"/>
    <w:rsid w:val="002520CB"/>
    <w:rsid w:val="0025571D"/>
    <w:rsid w:val="00256E2D"/>
    <w:rsid w:val="00263D17"/>
    <w:rsid w:val="00267057"/>
    <w:rsid w:val="002724A2"/>
    <w:rsid w:val="0027252D"/>
    <w:rsid w:val="00274623"/>
    <w:rsid w:val="00280066"/>
    <w:rsid w:val="00280418"/>
    <w:rsid w:val="00280DDA"/>
    <w:rsid w:val="00287726"/>
    <w:rsid w:val="002975FF"/>
    <w:rsid w:val="002A28E1"/>
    <w:rsid w:val="002A7122"/>
    <w:rsid w:val="002A7FE0"/>
    <w:rsid w:val="002B1364"/>
    <w:rsid w:val="002B1A07"/>
    <w:rsid w:val="002B2A73"/>
    <w:rsid w:val="002B340E"/>
    <w:rsid w:val="002B3C00"/>
    <w:rsid w:val="002B5D8B"/>
    <w:rsid w:val="002C09C7"/>
    <w:rsid w:val="002C0A91"/>
    <w:rsid w:val="002C167C"/>
    <w:rsid w:val="002C33B2"/>
    <w:rsid w:val="002C7575"/>
    <w:rsid w:val="002D2A1B"/>
    <w:rsid w:val="002D40B8"/>
    <w:rsid w:val="002D4518"/>
    <w:rsid w:val="002D4CA1"/>
    <w:rsid w:val="002D4F71"/>
    <w:rsid w:val="002D5F13"/>
    <w:rsid w:val="002D61FE"/>
    <w:rsid w:val="002E248F"/>
    <w:rsid w:val="002E682B"/>
    <w:rsid w:val="002F0536"/>
    <w:rsid w:val="002F0701"/>
    <w:rsid w:val="002F65F6"/>
    <w:rsid w:val="002F6E59"/>
    <w:rsid w:val="00300D9E"/>
    <w:rsid w:val="00301720"/>
    <w:rsid w:val="003031E5"/>
    <w:rsid w:val="00304637"/>
    <w:rsid w:val="003051AF"/>
    <w:rsid w:val="00310386"/>
    <w:rsid w:val="00314A13"/>
    <w:rsid w:val="00334E64"/>
    <w:rsid w:val="00335724"/>
    <w:rsid w:val="00336E27"/>
    <w:rsid w:val="0034061E"/>
    <w:rsid w:val="00346A81"/>
    <w:rsid w:val="003470A5"/>
    <w:rsid w:val="003513BB"/>
    <w:rsid w:val="00351508"/>
    <w:rsid w:val="00353698"/>
    <w:rsid w:val="00360863"/>
    <w:rsid w:val="00360DB6"/>
    <w:rsid w:val="003667C3"/>
    <w:rsid w:val="003675FE"/>
    <w:rsid w:val="00370F04"/>
    <w:rsid w:val="00371111"/>
    <w:rsid w:val="00373B2B"/>
    <w:rsid w:val="003813F7"/>
    <w:rsid w:val="003822DC"/>
    <w:rsid w:val="00391469"/>
    <w:rsid w:val="003926B2"/>
    <w:rsid w:val="003964FA"/>
    <w:rsid w:val="003A4D80"/>
    <w:rsid w:val="003B25E6"/>
    <w:rsid w:val="003B3C99"/>
    <w:rsid w:val="003B4218"/>
    <w:rsid w:val="003B72C9"/>
    <w:rsid w:val="003D0390"/>
    <w:rsid w:val="003D0A68"/>
    <w:rsid w:val="003D1060"/>
    <w:rsid w:val="003D78EB"/>
    <w:rsid w:val="003E0726"/>
    <w:rsid w:val="003E455F"/>
    <w:rsid w:val="003E65D3"/>
    <w:rsid w:val="003E71FB"/>
    <w:rsid w:val="003E7224"/>
    <w:rsid w:val="003F2CEA"/>
    <w:rsid w:val="003F37D5"/>
    <w:rsid w:val="004006DB"/>
    <w:rsid w:val="00400D7F"/>
    <w:rsid w:val="00401828"/>
    <w:rsid w:val="00402553"/>
    <w:rsid w:val="00403BC8"/>
    <w:rsid w:val="00407D9B"/>
    <w:rsid w:val="00413357"/>
    <w:rsid w:val="00414074"/>
    <w:rsid w:val="0042187D"/>
    <w:rsid w:val="004220AA"/>
    <w:rsid w:val="00422421"/>
    <w:rsid w:val="00425137"/>
    <w:rsid w:val="0042575F"/>
    <w:rsid w:val="00427003"/>
    <w:rsid w:val="0043017E"/>
    <w:rsid w:val="00430B95"/>
    <w:rsid w:val="00432249"/>
    <w:rsid w:val="0043271C"/>
    <w:rsid w:val="00437C28"/>
    <w:rsid w:val="004448F6"/>
    <w:rsid w:val="004626B0"/>
    <w:rsid w:val="004648F9"/>
    <w:rsid w:val="0046727F"/>
    <w:rsid w:val="00471834"/>
    <w:rsid w:val="00475C6D"/>
    <w:rsid w:val="0048415D"/>
    <w:rsid w:val="00493F19"/>
    <w:rsid w:val="0049544D"/>
    <w:rsid w:val="00496D6D"/>
    <w:rsid w:val="004A34C6"/>
    <w:rsid w:val="004A369D"/>
    <w:rsid w:val="004A4195"/>
    <w:rsid w:val="004A4508"/>
    <w:rsid w:val="004A6AA0"/>
    <w:rsid w:val="004B1008"/>
    <w:rsid w:val="004B1961"/>
    <w:rsid w:val="004B4874"/>
    <w:rsid w:val="004C191A"/>
    <w:rsid w:val="004C5E58"/>
    <w:rsid w:val="004C5F0B"/>
    <w:rsid w:val="004C79E5"/>
    <w:rsid w:val="004D13B6"/>
    <w:rsid w:val="004D32B5"/>
    <w:rsid w:val="004D573A"/>
    <w:rsid w:val="004E019C"/>
    <w:rsid w:val="004E2412"/>
    <w:rsid w:val="004E7A66"/>
    <w:rsid w:val="004F1B85"/>
    <w:rsid w:val="004F2ADD"/>
    <w:rsid w:val="004F3601"/>
    <w:rsid w:val="004F61FC"/>
    <w:rsid w:val="004F6A9E"/>
    <w:rsid w:val="005009B0"/>
    <w:rsid w:val="005009CD"/>
    <w:rsid w:val="005020B6"/>
    <w:rsid w:val="00503E07"/>
    <w:rsid w:val="005107FB"/>
    <w:rsid w:val="00510D03"/>
    <w:rsid w:val="00511C1C"/>
    <w:rsid w:val="00515980"/>
    <w:rsid w:val="00520F59"/>
    <w:rsid w:val="005233E5"/>
    <w:rsid w:val="005249E5"/>
    <w:rsid w:val="00526922"/>
    <w:rsid w:val="00527829"/>
    <w:rsid w:val="0053274A"/>
    <w:rsid w:val="00533ACA"/>
    <w:rsid w:val="005341AC"/>
    <w:rsid w:val="00534DD5"/>
    <w:rsid w:val="0054346B"/>
    <w:rsid w:val="0055255F"/>
    <w:rsid w:val="00556472"/>
    <w:rsid w:val="00557AFD"/>
    <w:rsid w:val="005604C8"/>
    <w:rsid w:val="00561AF6"/>
    <w:rsid w:val="00564686"/>
    <w:rsid w:val="0056598C"/>
    <w:rsid w:val="00567BF9"/>
    <w:rsid w:val="00571EB3"/>
    <w:rsid w:val="005748D0"/>
    <w:rsid w:val="00574C5C"/>
    <w:rsid w:val="00576818"/>
    <w:rsid w:val="005818A5"/>
    <w:rsid w:val="00582070"/>
    <w:rsid w:val="005862F0"/>
    <w:rsid w:val="00597F79"/>
    <w:rsid w:val="005A544B"/>
    <w:rsid w:val="005B564E"/>
    <w:rsid w:val="005C0F20"/>
    <w:rsid w:val="005D2819"/>
    <w:rsid w:val="005D568C"/>
    <w:rsid w:val="005E5E30"/>
    <w:rsid w:val="005F07E9"/>
    <w:rsid w:val="005F2719"/>
    <w:rsid w:val="00605A6F"/>
    <w:rsid w:val="00607478"/>
    <w:rsid w:val="00612E41"/>
    <w:rsid w:val="00613820"/>
    <w:rsid w:val="006147D4"/>
    <w:rsid w:val="00616C5A"/>
    <w:rsid w:val="0062294A"/>
    <w:rsid w:val="00624696"/>
    <w:rsid w:val="00624EDD"/>
    <w:rsid w:val="00630828"/>
    <w:rsid w:val="00630B2A"/>
    <w:rsid w:val="00632233"/>
    <w:rsid w:val="00635274"/>
    <w:rsid w:val="006374AD"/>
    <w:rsid w:val="00640F43"/>
    <w:rsid w:val="00650719"/>
    <w:rsid w:val="00651542"/>
    <w:rsid w:val="00653276"/>
    <w:rsid w:val="00653596"/>
    <w:rsid w:val="006565AF"/>
    <w:rsid w:val="0065749E"/>
    <w:rsid w:val="00660596"/>
    <w:rsid w:val="006621E6"/>
    <w:rsid w:val="00665C37"/>
    <w:rsid w:val="006728BA"/>
    <w:rsid w:val="006762EE"/>
    <w:rsid w:val="0067665E"/>
    <w:rsid w:val="00676EA5"/>
    <w:rsid w:val="00680640"/>
    <w:rsid w:val="00680B64"/>
    <w:rsid w:val="00681ABD"/>
    <w:rsid w:val="006859C2"/>
    <w:rsid w:val="00686C8E"/>
    <w:rsid w:val="006935CA"/>
    <w:rsid w:val="00697CBF"/>
    <w:rsid w:val="006A050B"/>
    <w:rsid w:val="006A0F00"/>
    <w:rsid w:val="006A3BDD"/>
    <w:rsid w:val="006B26D9"/>
    <w:rsid w:val="006C3B45"/>
    <w:rsid w:val="006C4929"/>
    <w:rsid w:val="006C4C4D"/>
    <w:rsid w:val="006C5CB2"/>
    <w:rsid w:val="006D0362"/>
    <w:rsid w:val="006D1573"/>
    <w:rsid w:val="006D29F9"/>
    <w:rsid w:val="006D30CA"/>
    <w:rsid w:val="006D46F9"/>
    <w:rsid w:val="006D69EF"/>
    <w:rsid w:val="006E2479"/>
    <w:rsid w:val="006E386E"/>
    <w:rsid w:val="006F0AB1"/>
    <w:rsid w:val="006F0F63"/>
    <w:rsid w:val="006F3677"/>
    <w:rsid w:val="006F3987"/>
    <w:rsid w:val="006F4118"/>
    <w:rsid w:val="006F65E9"/>
    <w:rsid w:val="006F71A2"/>
    <w:rsid w:val="006F783D"/>
    <w:rsid w:val="00713532"/>
    <w:rsid w:val="00713A8E"/>
    <w:rsid w:val="00714799"/>
    <w:rsid w:val="00714CC7"/>
    <w:rsid w:val="00716785"/>
    <w:rsid w:val="00723320"/>
    <w:rsid w:val="0072400A"/>
    <w:rsid w:val="0072410D"/>
    <w:rsid w:val="00727C41"/>
    <w:rsid w:val="00727D47"/>
    <w:rsid w:val="00731243"/>
    <w:rsid w:val="00740984"/>
    <w:rsid w:val="00743DF1"/>
    <w:rsid w:val="007446E9"/>
    <w:rsid w:val="00744EB1"/>
    <w:rsid w:val="007469CE"/>
    <w:rsid w:val="007504B5"/>
    <w:rsid w:val="00755703"/>
    <w:rsid w:val="00755EAC"/>
    <w:rsid w:val="007564F2"/>
    <w:rsid w:val="007640D3"/>
    <w:rsid w:val="007656C5"/>
    <w:rsid w:val="00766F94"/>
    <w:rsid w:val="007671C6"/>
    <w:rsid w:val="00770575"/>
    <w:rsid w:val="00771BE3"/>
    <w:rsid w:val="00775B13"/>
    <w:rsid w:val="00781B8C"/>
    <w:rsid w:val="00787BB0"/>
    <w:rsid w:val="00794949"/>
    <w:rsid w:val="007961A6"/>
    <w:rsid w:val="007968A0"/>
    <w:rsid w:val="007A2135"/>
    <w:rsid w:val="007A4BA2"/>
    <w:rsid w:val="007B0621"/>
    <w:rsid w:val="007B5041"/>
    <w:rsid w:val="007B64AE"/>
    <w:rsid w:val="007C15CD"/>
    <w:rsid w:val="007C4ACB"/>
    <w:rsid w:val="007D1C8E"/>
    <w:rsid w:val="007D2793"/>
    <w:rsid w:val="007D3C52"/>
    <w:rsid w:val="007E6A52"/>
    <w:rsid w:val="007F29C7"/>
    <w:rsid w:val="007F7A73"/>
    <w:rsid w:val="0080263D"/>
    <w:rsid w:val="00810A69"/>
    <w:rsid w:val="00811982"/>
    <w:rsid w:val="00811D80"/>
    <w:rsid w:val="00812672"/>
    <w:rsid w:val="008214E1"/>
    <w:rsid w:val="00824118"/>
    <w:rsid w:val="00826D06"/>
    <w:rsid w:val="00830CCB"/>
    <w:rsid w:val="00834200"/>
    <w:rsid w:val="008372F8"/>
    <w:rsid w:val="008404EE"/>
    <w:rsid w:val="00843C31"/>
    <w:rsid w:val="0084508C"/>
    <w:rsid w:val="008576EF"/>
    <w:rsid w:val="00857B91"/>
    <w:rsid w:val="008702DD"/>
    <w:rsid w:val="00871FA6"/>
    <w:rsid w:val="00877C96"/>
    <w:rsid w:val="00880D6A"/>
    <w:rsid w:val="00886E87"/>
    <w:rsid w:val="00887AF7"/>
    <w:rsid w:val="0089208B"/>
    <w:rsid w:val="00892EDB"/>
    <w:rsid w:val="0089420D"/>
    <w:rsid w:val="00896F10"/>
    <w:rsid w:val="008A2A02"/>
    <w:rsid w:val="008A6953"/>
    <w:rsid w:val="008B3AE4"/>
    <w:rsid w:val="008B45A1"/>
    <w:rsid w:val="008B51E1"/>
    <w:rsid w:val="008C2645"/>
    <w:rsid w:val="008C266B"/>
    <w:rsid w:val="008C4C44"/>
    <w:rsid w:val="008C7054"/>
    <w:rsid w:val="008D52F7"/>
    <w:rsid w:val="008D5330"/>
    <w:rsid w:val="008E38B7"/>
    <w:rsid w:val="008E41B2"/>
    <w:rsid w:val="008F336E"/>
    <w:rsid w:val="008F3778"/>
    <w:rsid w:val="008F397F"/>
    <w:rsid w:val="00900164"/>
    <w:rsid w:val="00901AB5"/>
    <w:rsid w:val="0090444B"/>
    <w:rsid w:val="00904925"/>
    <w:rsid w:val="00906FA0"/>
    <w:rsid w:val="009108B8"/>
    <w:rsid w:val="0091090E"/>
    <w:rsid w:val="00912ABC"/>
    <w:rsid w:val="00912EE1"/>
    <w:rsid w:val="00913A43"/>
    <w:rsid w:val="00914A94"/>
    <w:rsid w:val="00915132"/>
    <w:rsid w:val="009173D4"/>
    <w:rsid w:val="00917919"/>
    <w:rsid w:val="00924DAE"/>
    <w:rsid w:val="00933FF0"/>
    <w:rsid w:val="00935BE9"/>
    <w:rsid w:val="00942C9D"/>
    <w:rsid w:val="00945C7A"/>
    <w:rsid w:val="00953074"/>
    <w:rsid w:val="00960CB5"/>
    <w:rsid w:val="009648FE"/>
    <w:rsid w:val="00970F34"/>
    <w:rsid w:val="009711E9"/>
    <w:rsid w:val="00974CE0"/>
    <w:rsid w:val="00980626"/>
    <w:rsid w:val="0098156F"/>
    <w:rsid w:val="0098362B"/>
    <w:rsid w:val="0098548D"/>
    <w:rsid w:val="0098573B"/>
    <w:rsid w:val="00996E79"/>
    <w:rsid w:val="009A1831"/>
    <w:rsid w:val="009A1B5E"/>
    <w:rsid w:val="009A5AFE"/>
    <w:rsid w:val="009A6728"/>
    <w:rsid w:val="009B0384"/>
    <w:rsid w:val="009B4965"/>
    <w:rsid w:val="009C341C"/>
    <w:rsid w:val="009C3566"/>
    <w:rsid w:val="009C6C6D"/>
    <w:rsid w:val="009C7665"/>
    <w:rsid w:val="009D321B"/>
    <w:rsid w:val="009E0267"/>
    <w:rsid w:val="009E3294"/>
    <w:rsid w:val="009E3C23"/>
    <w:rsid w:val="009E42E5"/>
    <w:rsid w:val="009E53D7"/>
    <w:rsid w:val="009F1442"/>
    <w:rsid w:val="009F3938"/>
    <w:rsid w:val="00A01CAF"/>
    <w:rsid w:val="00A03613"/>
    <w:rsid w:val="00A10B87"/>
    <w:rsid w:val="00A13294"/>
    <w:rsid w:val="00A13D28"/>
    <w:rsid w:val="00A23BDC"/>
    <w:rsid w:val="00A2464E"/>
    <w:rsid w:val="00A24C10"/>
    <w:rsid w:val="00A24E01"/>
    <w:rsid w:val="00A304DE"/>
    <w:rsid w:val="00A32A93"/>
    <w:rsid w:val="00A347F9"/>
    <w:rsid w:val="00A36394"/>
    <w:rsid w:val="00A43A11"/>
    <w:rsid w:val="00A51418"/>
    <w:rsid w:val="00A53157"/>
    <w:rsid w:val="00A5472A"/>
    <w:rsid w:val="00A57591"/>
    <w:rsid w:val="00A60C04"/>
    <w:rsid w:val="00A61C19"/>
    <w:rsid w:val="00A62125"/>
    <w:rsid w:val="00A67783"/>
    <w:rsid w:val="00A74417"/>
    <w:rsid w:val="00A74885"/>
    <w:rsid w:val="00A75153"/>
    <w:rsid w:val="00A7568C"/>
    <w:rsid w:val="00A86523"/>
    <w:rsid w:val="00A87B5B"/>
    <w:rsid w:val="00A90238"/>
    <w:rsid w:val="00A91B21"/>
    <w:rsid w:val="00A94056"/>
    <w:rsid w:val="00A94799"/>
    <w:rsid w:val="00A9497A"/>
    <w:rsid w:val="00A96CC3"/>
    <w:rsid w:val="00AB3682"/>
    <w:rsid w:val="00AB6851"/>
    <w:rsid w:val="00AB71E2"/>
    <w:rsid w:val="00AC21FB"/>
    <w:rsid w:val="00AC5888"/>
    <w:rsid w:val="00AC77A1"/>
    <w:rsid w:val="00AD2280"/>
    <w:rsid w:val="00AD50F3"/>
    <w:rsid w:val="00AD7B77"/>
    <w:rsid w:val="00AE0FD5"/>
    <w:rsid w:val="00AE6565"/>
    <w:rsid w:val="00AE73E7"/>
    <w:rsid w:val="00AE78B5"/>
    <w:rsid w:val="00AF03EA"/>
    <w:rsid w:val="00AF5F8A"/>
    <w:rsid w:val="00AF622A"/>
    <w:rsid w:val="00B0069D"/>
    <w:rsid w:val="00B01531"/>
    <w:rsid w:val="00B01F74"/>
    <w:rsid w:val="00B064EF"/>
    <w:rsid w:val="00B105D9"/>
    <w:rsid w:val="00B12764"/>
    <w:rsid w:val="00B12E59"/>
    <w:rsid w:val="00B143C3"/>
    <w:rsid w:val="00B158F7"/>
    <w:rsid w:val="00B20C23"/>
    <w:rsid w:val="00B2247C"/>
    <w:rsid w:val="00B22852"/>
    <w:rsid w:val="00B31EFF"/>
    <w:rsid w:val="00B3476A"/>
    <w:rsid w:val="00B35EF4"/>
    <w:rsid w:val="00B37428"/>
    <w:rsid w:val="00B37C07"/>
    <w:rsid w:val="00B41697"/>
    <w:rsid w:val="00B42571"/>
    <w:rsid w:val="00B509D7"/>
    <w:rsid w:val="00B50C8F"/>
    <w:rsid w:val="00B52489"/>
    <w:rsid w:val="00B527DD"/>
    <w:rsid w:val="00B53C4B"/>
    <w:rsid w:val="00B578CD"/>
    <w:rsid w:val="00B57C4E"/>
    <w:rsid w:val="00B61AF4"/>
    <w:rsid w:val="00B6547F"/>
    <w:rsid w:val="00B66BD8"/>
    <w:rsid w:val="00B704E8"/>
    <w:rsid w:val="00B70E91"/>
    <w:rsid w:val="00B71940"/>
    <w:rsid w:val="00B73C0B"/>
    <w:rsid w:val="00B7447E"/>
    <w:rsid w:val="00B75445"/>
    <w:rsid w:val="00B75E92"/>
    <w:rsid w:val="00B7767F"/>
    <w:rsid w:val="00B82A42"/>
    <w:rsid w:val="00B85268"/>
    <w:rsid w:val="00BA09D6"/>
    <w:rsid w:val="00BA1E13"/>
    <w:rsid w:val="00BA2E7C"/>
    <w:rsid w:val="00BA6B17"/>
    <w:rsid w:val="00BA6C35"/>
    <w:rsid w:val="00BB1EA0"/>
    <w:rsid w:val="00BC0AAC"/>
    <w:rsid w:val="00BC0B12"/>
    <w:rsid w:val="00BC1D8E"/>
    <w:rsid w:val="00BC6118"/>
    <w:rsid w:val="00BC65F9"/>
    <w:rsid w:val="00BC737A"/>
    <w:rsid w:val="00BD1195"/>
    <w:rsid w:val="00BD16C4"/>
    <w:rsid w:val="00BD20A1"/>
    <w:rsid w:val="00BD2B38"/>
    <w:rsid w:val="00BD4E04"/>
    <w:rsid w:val="00BD6935"/>
    <w:rsid w:val="00BD70E4"/>
    <w:rsid w:val="00BE208D"/>
    <w:rsid w:val="00BF2DDE"/>
    <w:rsid w:val="00BF6643"/>
    <w:rsid w:val="00C00474"/>
    <w:rsid w:val="00C00D7D"/>
    <w:rsid w:val="00C078C3"/>
    <w:rsid w:val="00C11687"/>
    <w:rsid w:val="00C22B51"/>
    <w:rsid w:val="00C23E80"/>
    <w:rsid w:val="00C30A19"/>
    <w:rsid w:val="00C33AF1"/>
    <w:rsid w:val="00C40285"/>
    <w:rsid w:val="00C40968"/>
    <w:rsid w:val="00C44EBB"/>
    <w:rsid w:val="00C4631C"/>
    <w:rsid w:val="00C52596"/>
    <w:rsid w:val="00C60AA4"/>
    <w:rsid w:val="00C66AEC"/>
    <w:rsid w:val="00C674D3"/>
    <w:rsid w:val="00C83E34"/>
    <w:rsid w:val="00C902DB"/>
    <w:rsid w:val="00C919DD"/>
    <w:rsid w:val="00C94445"/>
    <w:rsid w:val="00C9464A"/>
    <w:rsid w:val="00C97A5B"/>
    <w:rsid w:val="00CB1F95"/>
    <w:rsid w:val="00CB40BE"/>
    <w:rsid w:val="00CB4674"/>
    <w:rsid w:val="00CB4D2A"/>
    <w:rsid w:val="00CC5F39"/>
    <w:rsid w:val="00CC65DF"/>
    <w:rsid w:val="00CC661A"/>
    <w:rsid w:val="00CD2B5D"/>
    <w:rsid w:val="00CD4B26"/>
    <w:rsid w:val="00CE1857"/>
    <w:rsid w:val="00CE23A2"/>
    <w:rsid w:val="00CE70DF"/>
    <w:rsid w:val="00CF5732"/>
    <w:rsid w:val="00CF6CD3"/>
    <w:rsid w:val="00D049E0"/>
    <w:rsid w:val="00D10357"/>
    <w:rsid w:val="00D11788"/>
    <w:rsid w:val="00D217FD"/>
    <w:rsid w:val="00D25B7A"/>
    <w:rsid w:val="00D267EE"/>
    <w:rsid w:val="00D41A96"/>
    <w:rsid w:val="00D4508C"/>
    <w:rsid w:val="00D46619"/>
    <w:rsid w:val="00D46993"/>
    <w:rsid w:val="00D47FF2"/>
    <w:rsid w:val="00D521B9"/>
    <w:rsid w:val="00D57924"/>
    <w:rsid w:val="00D63743"/>
    <w:rsid w:val="00D66706"/>
    <w:rsid w:val="00D84AF7"/>
    <w:rsid w:val="00D9020E"/>
    <w:rsid w:val="00D91DE9"/>
    <w:rsid w:val="00D920C1"/>
    <w:rsid w:val="00D9234D"/>
    <w:rsid w:val="00D9440E"/>
    <w:rsid w:val="00D96BB6"/>
    <w:rsid w:val="00D97910"/>
    <w:rsid w:val="00D97CA4"/>
    <w:rsid w:val="00DA0E9D"/>
    <w:rsid w:val="00DA2F69"/>
    <w:rsid w:val="00DA6AE4"/>
    <w:rsid w:val="00DA6B45"/>
    <w:rsid w:val="00DB0BC1"/>
    <w:rsid w:val="00DB135D"/>
    <w:rsid w:val="00DC4C6B"/>
    <w:rsid w:val="00DD0EC4"/>
    <w:rsid w:val="00DD2F6D"/>
    <w:rsid w:val="00DD711B"/>
    <w:rsid w:val="00DE07C0"/>
    <w:rsid w:val="00DE0CD0"/>
    <w:rsid w:val="00DE57B4"/>
    <w:rsid w:val="00DE5FF4"/>
    <w:rsid w:val="00DE7DB0"/>
    <w:rsid w:val="00DF46B9"/>
    <w:rsid w:val="00DF4BD4"/>
    <w:rsid w:val="00DF5189"/>
    <w:rsid w:val="00DF534F"/>
    <w:rsid w:val="00E00E95"/>
    <w:rsid w:val="00E1375C"/>
    <w:rsid w:val="00E13F6B"/>
    <w:rsid w:val="00E14E89"/>
    <w:rsid w:val="00E25FAC"/>
    <w:rsid w:val="00E36ACC"/>
    <w:rsid w:val="00E37A00"/>
    <w:rsid w:val="00E40496"/>
    <w:rsid w:val="00E414DC"/>
    <w:rsid w:val="00E41541"/>
    <w:rsid w:val="00E42735"/>
    <w:rsid w:val="00E45481"/>
    <w:rsid w:val="00E45E64"/>
    <w:rsid w:val="00E47654"/>
    <w:rsid w:val="00E50340"/>
    <w:rsid w:val="00E53A02"/>
    <w:rsid w:val="00E67908"/>
    <w:rsid w:val="00E713C5"/>
    <w:rsid w:val="00E7147F"/>
    <w:rsid w:val="00E72E81"/>
    <w:rsid w:val="00E72F95"/>
    <w:rsid w:val="00E80010"/>
    <w:rsid w:val="00E8017C"/>
    <w:rsid w:val="00E811FD"/>
    <w:rsid w:val="00E813A6"/>
    <w:rsid w:val="00E81E70"/>
    <w:rsid w:val="00E833AE"/>
    <w:rsid w:val="00E864C9"/>
    <w:rsid w:val="00E86AA1"/>
    <w:rsid w:val="00E90B52"/>
    <w:rsid w:val="00E96C2D"/>
    <w:rsid w:val="00EA1E87"/>
    <w:rsid w:val="00EA6884"/>
    <w:rsid w:val="00EB273A"/>
    <w:rsid w:val="00EB4EBE"/>
    <w:rsid w:val="00EB550A"/>
    <w:rsid w:val="00EC2589"/>
    <w:rsid w:val="00EC643D"/>
    <w:rsid w:val="00EC7789"/>
    <w:rsid w:val="00EC7D6C"/>
    <w:rsid w:val="00ED0707"/>
    <w:rsid w:val="00ED60C3"/>
    <w:rsid w:val="00EE006A"/>
    <w:rsid w:val="00EE3C41"/>
    <w:rsid w:val="00EE575C"/>
    <w:rsid w:val="00EF340B"/>
    <w:rsid w:val="00EF508A"/>
    <w:rsid w:val="00EF775E"/>
    <w:rsid w:val="00F043D6"/>
    <w:rsid w:val="00F07636"/>
    <w:rsid w:val="00F120C2"/>
    <w:rsid w:val="00F12508"/>
    <w:rsid w:val="00F16352"/>
    <w:rsid w:val="00F16E23"/>
    <w:rsid w:val="00F21A54"/>
    <w:rsid w:val="00F302E4"/>
    <w:rsid w:val="00F30614"/>
    <w:rsid w:val="00F34C13"/>
    <w:rsid w:val="00F350F9"/>
    <w:rsid w:val="00F3552F"/>
    <w:rsid w:val="00F43496"/>
    <w:rsid w:val="00F45375"/>
    <w:rsid w:val="00F47C45"/>
    <w:rsid w:val="00F50C0E"/>
    <w:rsid w:val="00F51345"/>
    <w:rsid w:val="00F5160D"/>
    <w:rsid w:val="00F51F89"/>
    <w:rsid w:val="00F55ED4"/>
    <w:rsid w:val="00F567FA"/>
    <w:rsid w:val="00F63999"/>
    <w:rsid w:val="00F717DF"/>
    <w:rsid w:val="00F73AD2"/>
    <w:rsid w:val="00F765B8"/>
    <w:rsid w:val="00F769B1"/>
    <w:rsid w:val="00F908F9"/>
    <w:rsid w:val="00F963B0"/>
    <w:rsid w:val="00FB3FAB"/>
    <w:rsid w:val="00FB738D"/>
    <w:rsid w:val="00FC5247"/>
    <w:rsid w:val="00FC65E3"/>
    <w:rsid w:val="00FD5624"/>
    <w:rsid w:val="00FE71F2"/>
    <w:rsid w:val="00FE7F7C"/>
    <w:rsid w:val="00FF1FCF"/>
    <w:rsid w:val="00FF50FE"/>
    <w:rsid w:val="00FF769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1026"/>
    <o:shapelayout v:ext="edit">
      <o:idmap v:ext="edit" data="1"/>
    </o:shapelayout>
  </w:shapeDefaults>
  <w:decimalSymbol w:val=","/>
  <w:listSeparator w:val=";"/>
  <w14:docId w14:val="2E71A198"/>
  <w15:docId w15:val="{5C48A86B-434E-48EA-A4D2-0906D88EE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cs-CZ" w:eastAsia="cs-CZ"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uiPriority="9" w:qFormat="1"/>
    <w:lsdException w:name="heading 7" w:uiPriority="9" w:qFormat="1"/>
    <w:lsdException w:name="heading 8" w:semiHidden="1" w:uiPriority="9" w:unhideWhenUsed="1"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8F336E"/>
    <w:pPr>
      <w:spacing w:line="360" w:lineRule="auto"/>
      <w:ind w:left="357"/>
    </w:pPr>
    <w:rPr>
      <w:sz w:val="24"/>
      <w:szCs w:val="24"/>
    </w:rPr>
  </w:style>
  <w:style w:type="paragraph" w:styleId="Nadpis1">
    <w:name w:val="heading 1"/>
    <w:basedOn w:val="Normln"/>
    <w:next w:val="BPDPNormln"/>
    <w:qFormat/>
    <w:rsid w:val="007B0621"/>
    <w:pPr>
      <w:keepNext/>
      <w:numPr>
        <w:numId w:val="30"/>
      </w:numPr>
      <w:spacing w:after="240" w:line="276" w:lineRule="auto"/>
      <w:outlineLvl w:val="0"/>
    </w:pPr>
    <w:rPr>
      <w:b/>
      <w:bCs/>
      <w:caps/>
      <w:kern w:val="32"/>
      <w:sz w:val="40"/>
      <w:szCs w:val="48"/>
    </w:rPr>
  </w:style>
  <w:style w:type="paragraph" w:styleId="Nadpis2">
    <w:name w:val="heading 2"/>
    <w:basedOn w:val="Normln"/>
    <w:next w:val="BPDPNormln"/>
    <w:qFormat/>
    <w:rsid w:val="00BC0B12"/>
    <w:pPr>
      <w:keepNext/>
      <w:numPr>
        <w:ilvl w:val="1"/>
        <w:numId w:val="30"/>
      </w:numPr>
      <w:spacing w:before="360" w:after="60" w:line="288" w:lineRule="auto"/>
      <w:outlineLvl w:val="1"/>
    </w:pPr>
    <w:rPr>
      <w:b/>
      <w:bCs/>
      <w:iCs/>
      <w:sz w:val="32"/>
      <w:szCs w:val="28"/>
    </w:rPr>
  </w:style>
  <w:style w:type="paragraph" w:styleId="Nadpis3">
    <w:name w:val="heading 3"/>
    <w:basedOn w:val="Normln"/>
    <w:next w:val="BPDPNormln"/>
    <w:qFormat/>
    <w:rsid w:val="00BC0B12"/>
    <w:pPr>
      <w:keepNext/>
      <w:numPr>
        <w:ilvl w:val="2"/>
        <w:numId w:val="30"/>
      </w:numPr>
      <w:spacing w:before="240" w:after="60"/>
      <w:outlineLvl w:val="2"/>
    </w:pPr>
    <w:rPr>
      <w:rFonts w:cs="Arial"/>
      <w:b/>
      <w:bCs/>
      <w:sz w:val="32"/>
      <w:szCs w:val="26"/>
    </w:rPr>
  </w:style>
  <w:style w:type="paragraph" w:styleId="Nadpis4">
    <w:name w:val="heading 4"/>
    <w:basedOn w:val="Normln"/>
    <w:next w:val="Odstavecprvn"/>
    <w:qFormat/>
    <w:rsid w:val="00B6547F"/>
    <w:pPr>
      <w:keepNext/>
      <w:numPr>
        <w:ilvl w:val="3"/>
        <w:numId w:val="30"/>
      </w:numPr>
      <w:spacing w:before="240" w:after="60"/>
      <w:outlineLvl w:val="3"/>
    </w:pPr>
    <w:rPr>
      <w:b/>
      <w:bCs/>
      <w:szCs w:val="28"/>
    </w:rPr>
  </w:style>
  <w:style w:type="paragraph" w:styleId="Nadpis5">
    <w:name w:val="heading 5"/>
    <w:basedOn w:val="Normln"/>
    <w:next w:val="Normln"/>
    <w:link w:val="Nadpis5Char"/>
    <w:uiPriority w:val="9"/>
    <w:semiHidden/>
    <w:unhideWhenUsed/>
    <w:qFormat/>
    <w:rsid w:val="00B6547F"/>
    <w:pPr>
      <w:keepNext/>
      <w:keepLines/>
      <w:numPr>
        <w:ilvl w:val="4"/>
        <w:numId w:val="30"/>
      </w:numPr>
      <w:spacing w:before="40"/>
      <w:outlineLvl w:val="4"/>
    </w:pPr>
    <w:rPr>
      <w:rFonts w:ascii="Cambria" w:hAnsi="Cambria"/>
      <w:color w:val="365F91"/>
    </w:rPr>
  </w:style>
  <w:style w:type="paragraph" w:styleId="Nadpis6">
    <w:name w:val="heading 6"/>
    <w:aliases w:val="Přílohy"/>
    <w:next w:val="Default"/>
    <w:qFormat/>
    <w:rsid w:val="00980626"/>
    <w:pPr>
      <w:numPr>
        <w:numId w:val="31"/>
      </w:numPr>
      <w:spacing w:before="240" w:after="60"/>
      <w:ind w:left="0" w:firstLine="0"/>
      <w:outlineLvl w:val="5"/>
    </w:pPr>
    <w:rPr>
      <w:b/>
      <w:color w:val="000000"/>
      <w:sz w:val="40"/>
      <w:szCs w:val="22"/>
    </w:rPr>
  </w:style>
  <w:style w:type="paragraph" w:styleId="Nadpis7">
    <w:name w:val="heading 7"/>
    <w:basedOn w:val="Normln"/>
    <w:next w:val="Normln"/>
    <w:qFormat/>
    <w:rsid w:val="00B6547F"/>
    <w:pPr>
      <w:numPr>
        <w:ilvl w:val="6"/>
        <w:numId w:val="30"/>
      </w:numPr>
      <w:spacing w:before="240" w:after="60"/>
      <w:jc w:val="center"/>
      <w:outlineLvl w:val="6"/>
    </w:pPr>
    <w:rPr>
      <w:b/>
    </w:rPr>
  </w:style>
  <w:style w:type="paragraph" w:styleId="Nadpis8">
    <w:name w:val="heading 8"/>
    <w:basedOn w:val="Normln"/>
    <w:next w:val="Normln"/>
    <w:link w:val="Nadpis8Char"/>
    <w:uiPriority w:val="9"/>
    <w:semiHidden/>
    <w:unhideWhenUsed/>
    <w:qFormat/>
    <w:rsid w:val="00B6547F"/>
    <w:pPr>
      <w:keepNext/>
      <w:keepLines/>
      <w:numPr>
        <w:ilvl w:val="7"/>
        <w:numId w:val="30"/>
      </w:numPr>
      <w:spacing w:before="40"/>
      <w:outlineLvl w:val="7"/>
    </w:pPr>
    <w:rPr>
      <w:rFonts w:ascii="Cambria" w:hAnsi="Cambria"/>
      <w:color w:val="272727"/>
      <w:sz w:val="21"/>
      <w:szCs w:val="21"/>
    </w:rPr>
  </w:style>
  <w:style w:type="paragraph" w:styleId="Nadpis9">
    <w:name w:val="heading 9"/>
    <w:basedOn w:val="Normln"/>
    <w:next w:val="Normln"/>
    <w:qFormat/>
    <w:rsid w:val="00B6547F"/>
    <w:pPr>
      <w:numPr>
        <w:ilvl w:val="8"/>
        <w:numId w:val="30"/>
      </w:numPr>
      <w:spacing w:before="240" w:after="60"/>
      <w:outlineLvl w:val="8"/>
    </w:pPr>
    <w:rPr>
      <w:rFonts w:ascii="Arial" w:hAnsi="Arial" w:cs="Arial"/>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s1skola">
    <w:name w:val="ds1_skola"/>
    <w:basedOn w:val="ds1"/>
    <w:next w:val="Normln"/>
    <w:rsid w:val="00D96BB6"/>
    <w:pPr>
      <w:spacing w:before="600"/>
    </w:pPr>
    <w:rPr>
      <w:caps/>
      <w:sz w:val="32"/>
      <w:szCs w:val="32"/>
      <w:lang w:val="de-DE"/>
    </w:rPr>
  </w:style>
  <w:style w:type="paragraph" w:customStyle="1" w:styleId="ds1fakulta">
    <w:name w:val="ds1_fakulta"/>
    <w:basedOn w:val="ds1"/>
    <w:next w:val="ds1"/>
    <w:rsid w:val="00D96BB6"/>
    <w:rPr>
      <w:caps/>
      <w:sz w:val="28"/>
    </w:rPr>
  </w:style>
  <w:style w:type="paragraph" w:customStyle="1" w:styleId="ds1">
    <w:name w:val="ds1"/>
    <w:basedOn w:val="Normln"/>
    <w:link w:val="ds1Char"/>
    <w:rsid w:val="00D96BB6"/>
    <w:pPr>
      <w:jc w:val="center"/>
    </w:pPr>
  </w:style>
  <w:style w:type="paragraph" w:customStyle="1" w:styleId="ds1ustav">
    <w:name w:val="ds1_ustav"/>
    <w:basedOn w:val="ds1"/>
    <w:next w:val="ds1"/>
    <w:rsid w:val="00D96BB6"/>
    <w:rPr>
      <w:caps/>
      <w:sz w:val="28"/>
      <w:szCs w:val="28"/>
    </w:rPr>
  </w:style>
  <w:style w:type="paragraph" w:customStyle="1" w:styleId="ds1typ">
    <w:name w:val="ds1_typ"/>
    <w:basedOn w:val="ds1"/>
    <w:next w:val="ds1"/>
    <w:rsid w:val="006A050B"/>
    <w:rPr>
      <w:sz w:val="32"/>
      <w:szCs w:val="48"/>
    </w:rPr>
  </w:style>
  <w:style w:type="paragraph" w:customStyle="1" w:styleId="ds1rok">
    <w:name w:val="ds1_rok"/>
    <w:basedOn w:val="ds1"/>
    <w:rsid w:val="00974CE0"/>
    <w:pPr>
      <w:jc w:val="both"/>
    </w:pPr>
    <w:rPr>
      <w:b/>
      <w:sz w:val="28"/>
    </w:rPr>
  </w:style>
  <w:style w:type="table" w:customStyle="1" w:styleId="ds1tabulka">
    <w:name w:val="ds1_tabulka"/>
    <w:basedOn w:val="Normlntabulka"/>
    <w:rsid w:val="007E6A52"/>
    <w:rPr>
      <w:b/>
      <w:sz w:val="28"/>
    </w:rPr>
    <w:tblPr/>
  </w:style>
  <w:style w:type="table" w:styleId="Mkatabulky">
    <w:name w:val="Table Grid"/>
    <w:basedOn w:val="Normlntabulka"/>
    <w:rsid w:val="007E6A5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s1jmeno">
    <w:name w:val="ds1_jmeno"/>
    <w:basedOn w:val="ds1"/>
    <w:rsid w:val="00974CE0"/>
    <w:pPr>
      <w:jc w:val="right"/>
    </w:pPr>
    <w:rPr>
      <w:b/>
      <w:sz w:val="28"/>
    </w:rPr>
  </w:style>
  <w:style w:type="paragraph" w:customStyle="1" w:styleId="ds1nazev">
    <w:name w:val="ds1_nazev"/>
    <w:basedOn w:val="ds1"/>
    <w:next w:val="ds1"/>
    <w:rsid w:val="00C078C3"/>
    <w:rPr>
      <w:b/>
      <w:sz w:val="48"/>
    </w:rPr>
  </w:style>
  <w:style w:type="paragraph" w:customStyle="1" w:styleId="Literatura">
    <w:name w:val="Literatura"/>
    <w:basedOn w:val="Normln"/>
    <w:link w:val="LiteraturaChar"/>
    <w:rsid w:val="00D63743"/>
    <w:pPr>
      <w:tabs>
        <w:tab w:val="left" w:pos="567"/>
      </w:tabs>
      <w:jc w:val="both"/>
    </w:pPr>
    <w:rPr>
      <w:lang w:val="de-DE"/>
    </w:rPr>
  </w:style>
  <w:style w:type="paragraph" w:customStyle="1" w:styleId="ds2nazev">
    <w:name w:val="ds2_nazev"/>
    <w:basedOn w:val="ds2"/>
    <w:next w:val="ds2"/>
    <w:link w:val="ds2nazevChar"/>
    <w:rsid w:val="00C078C3"/>
    <w:pPr>
      <w:jc w:val="center"/>
    </w:pPr>
    <w:rPr>
      <w:b/>
      <w:sz w:val="36"/>
      <w:szCs w:val="36"/>
    </w:rPr>
  </w:style>
  <w:style w:type="paragraph" w:customStyle="1" w:styleId="ds2">
    <w:name w:val="ds2"/>
    <w:basedOn w:val="Normln"/>
    <w:rsid w:val="00C078C3"/>
    <w:rPr>
      <w:lang w:val="de-DE"/>
    </w:rPr>
  </w:style>
  <w:style w:type="character" w:customStyle="1" w:styleId="ds1Char">
    <w:name w:val="ds1 Char"/>
    <w:link w:val="ds1"/>
    <w:rsid w:val="00C078C3"/>
    <w:rPr>
      <w:sz w:val="24"/>
      <w:szCs w:val="24"/>
      <w:lang w:val="cs-CZ" w:eastAsia="cs-CZ" w:bidi="ar-SA"/>
    </w:rPr>
  </w:style>
  <w:style w:type="character" w:customStyle="1" w:styleId="ds2nazevChar">
    <w:name w:val="ds2_nazev Char"/>
    <w:link w:val="ds2nazev"/>
    <w:rsid w:val="00C078C3"/>
    <w:rPr>
      <w:b/>
      <w:sz w:val="36"/>
      <w:szCs w:val="36"/>
      <w:lang w:val="de-DE" w:eastAsia="cs-CZ" w:bidi="ar-SA"/>
    </w:rPr>
  </w:style>
  <w:style w:type="paragraph" w:customStyle="1" w:styleId="ds2prava">
    <w:name w:val="ds2_prava"/>
    <w:basedOn w:val="ds2"/>
    <w:next w:val="ds2"/>
    <w:rsid w:val="00C078C3"/>
    <w:rPr>
      <w:i/>
    </w:rPr>
  </w:style>
  <w:style w:type="paragraph" w:customStyle="1" w:styleId="ds2podpis">
    <w:name w:val="ds2_podpis"/>
    <w:basedOn w:val="ds2"/>
    <w:rsid w:val="00B105D9"/>
    <w:pPr>
      <w:spacing w:line="240" w:lineRule="auto"/>
      <w:jc w:val="right"/>
    </w:pPr>
  </w:style>
  <w:style w:type="paragraph" w:customStyle="1" w:styleId="ds34">
    <w:name w:val="ds34"/>
    <w:basedOn w:val="Normln"/>
    <w:rsid w:val="004C191A"/>
  </w:style>
  <w:style w:type="paragraph" w:customStyle="1" w:styleId="ds34nadpis">
    <w:name w:val="ds34_nadpis"/>
    <w:basedOn w:val="ds34"/>
    <w:next w:val="ds34"/>
    <w:rsid w:val="004C191A"/>
    <w:pPr>
      <w:spacing w:after="240"/>
    </w:pPr>
    <w:rPr>
      <w:b/>
      <w:sz w:val="32"/>
      <w:szCs w:val="32"/>
    </w:rPr>
  </w:style>
  <w:style w:type="paragraph" w:customStyle="1" w:styleId="Nadpis1-neslovan">
    <w:name w:val="Nadpis 1 - nečíslovaný"/>
    <w:basedOn w:val="Normln"/>
    <w:next w:val="Odstavecprvn"/>
    <w:link w:val="Nadpis1-neslovanChar"/>
    <w:rsid w:val="00A13294"/>
    <w:pPr>
      <w:spacing w:after="120"/>
    </w:pPr>
    <w:rPr>
      <w:b/>
      <w:sz w:val="48"/>
      <w:szCs w:val="40"/>
      <w:lang w:val="de-DE"/>
    </w:rPr>
  </w:style>
  <w:style w:type="paragraph" w:styleId="Obsah1">
    <w:name w:val="toc 1"/>
    <w:basedOn w:val="Normln"/>
    <w:next w:val="Normln"/>
    <w:autoRedefine/>
    <w:uiPriority w:val="39"/>
    <w:rsid w:val="00E40496"/>
  </w:style>
  <w:style w:type="paragraph" w:styleId="Obsah2">
    <w:name w:val="toc 2"/>
    <w:basedOn w:val="Normln"/>
    <w:next w:val="Normln"/>
    <w:autoRedefine/>
    <w:uiPriority w:val="39"/>
    <w:rsid w:val="00D25B7A"/>
    <w:pPr>
      <w:ind w:left="240"/>
    </w:pPr>
  </w:style>
  <w:style w:type="paragraph" w:styleId="Obsah3">
    <w:name w:val="toc 3"/>
    <w:basedOn w:val="Normln"/>
    <w:next w:val="Normln"/>
    <w:autoRedefine/>
    <w:uiPriority w:val="39"/>
    <w:rsid w:val="00D25B7A"/>
    <w:pPr>
      <w:ind w:left="480"/>
    </w:pPr>
  </w:style>
  <w:style w:type="paragraph" w:customStyle="1" w:styleId="Odstavecprvn">
    <w:name w:val="Odstavec první"/>
    <w:basedOn w:val="Normln"/>
    <w:next w:val="Odstavecdal"/>
    <w:link w:val="OdstavecprvnChar"/>
    <w:autoRedefine/>
    <w:rsid w:val="00980626"/>
    <w:pPr>
      <w:spacing w:line="276" w:lineRule="auto"/>
      <w:jc w:val="both"/>
    </w:pPr>
    <w:rPr>
      <w:i/>
      <w:color w:val="FF0000"/>
    </w:rPr>
  </w:style>
  <w:style w:type="paragraph" w:customStyle="1" w:styleId="Odstavecdal">
    <w:name w:val="Odstavec další"/>
    <w:basedOn w:val="Odstavecprvn"/>
    <w:link w:val="OdstavecdalChar"/>
    <w:autoRedefine/>
    <w:rsid w:val="00F16352"/>
    <w:pPr>
      <w:numPr>
        <w:numId w:val="18"/>
      </w:numPr>
      <w:jc w:val="left"/>
    </w:pPr>
    <w:rPr>
      <w:i w:val="0"/>
      <w:color w:val="auto"/>
      <w:lang w:val="en-US"/>
    </w:rPr>
  </w:style>
  <w:style w:type="paragraph" w:styleId="Zpat">
    <w:name w:val="footer"/>
    <w:basedOn w:val="Normln"/>
    <w:link w:val="ZpatChar"/>
    <w:uiPriority w:val="99"/>
    <w:rsid w:val="002975FF"/>
    <w:pPr>
      <w:tabs>
        <w:tab w:val="center" w:pos="4536"/>
        <w:tab w:val="right" w:pos="9072"/>
      </w:tabs>
    </w:pPr>
  </w:style>
  <w:style w:type="character" w:styleId="slostrnky">
    <w:name w:val="page number"/>
    <w:basedOn w:val="Standardnpsmoodstavce"/>
    <w:rsid w:val="002975FF"/>
  </w:style>
  <w:style w:type="paragraph" w:styleId="Zhlav">
    <w:name w:val="header"/>
    <w:basedOn w:val="Normln"/>
    <w:rsid w:val="002975FF"/>
    <w:pPr>
      <w:tabs>
        <w:tab w:val="center" w:pos="4536"/>
        <w:tab w:val="right" w:pos="9072"/>
      </w:tabs>
    </w:pPr>
  </w:style>
  <w:style w:type="paragraph" w:styleId="Textvbloku">
    <w:name w:val="Block Text"/>
    <w:basedOn w:val="Normln"/>
    <w:rsid w:val="00557AFD"/>
    <w:pPr>
      <w:spacing w:line="240" w:lineRule="auto"/>
      <w:ind w:left="1416" w:right="-468" w:firstLine="708"/>
    </w:pPr>
    <w:rPr>
      <w:rFonts w:ascii="Arial" w:hAnsi="Arial" w:cs="Arial"/>
      <w:color w:val="808080"/>
      <w:sz w:val="44"/>
    </w:rPr>
  </w:style>
  <w:style w:type="character" w:styleId="Zdraznn">
    <w:name w:val="Emphasis"/>
    <w:uiPriority w:val="20"/>
    <w:qFormat/>
    <w:rsid w:val="005A544B"/>
    <w:rPr>
      <w:i/>
      <w:iCs/>
    </w:rPr>
  </w:style>
  <w:style w:type="paragraph" w:styleId="Normlnweb">
    <w:name w:val="Normal (Web)"/>
    <w:basedOn w:val="Normln"/>
    <w:uiPriority w:val="99"/>
    <w:unhideWhenUsed/>
    <w:rsid w:val="005A544B"/>
    <w:pPr>
      <w:spacing w:before="100" w:beforeAutospacing="1" w:after="100" w:afterAutospacing="1" w:line="240" w:lineRule="auto"/>
    </w:pPr>
  </w:style>
  <w:style w:type="character" w:styleId="PsacstrojHTML">
    <w:name w:val="HTML Typewriter"/>
    <w:uiPriority w:val="99"/>
    <w:semiHidden/>
    <w:unhideWhenUsed/>
    <w:rsid w:val="005A544B"/>
    <w:rPr>
      <w:rFonts w:ascii="Courier New" w:eastAsia="Times New Roman" w:hAnsi="Courier New" w:cs="Courier New"/>
      <w:sz w:val="20"/>
      <w:szCs w:val="20"/>
    </w:rPr>
  </w:style>
  <w:style w:type="character" w:styleId="Hypertextovodkaz">
    <w:name w:val="Hyperlink"/>
    <w:uiPriority w:val="99"/>
    <w:unhideWhenUsed/>
    <w:rsid w:val="003E65D3"/>
    <w:rPr>
      <w:color w:val="0000FF"/>
      <w:sz w:val="24"/>
      <w:u w:val="single"/>
    </w:rPr>
  </w:style>
  <w:style w:type="paragraph" w:styleId="Odstavecseseznamem">
    <w:name w:val="List Paragraph"/>
    <w:basedOn w:val="Normln"/>
    <w:uiPriority w:val="34"/>
    <w:qFormat/>
    <w:rsid w:val="005B564E"/>
    <w:pPr>
      <w:ind w:left="708"/>
    </w:pPr>
  </w:style>
  <w:style w:type="paragraph" w:styleId="Nadpisobsahu">
    <w:name w:val="TOC Heading"/>
    <w:basedOn w:val="Nadpis1"/>
    <w:next w:val="Normln"/>
    <w:uiPriority w:val="39"/>
    <w:qFormat/>
    <w:rsid w:val="00B01531"/>
    <w:pPr>
      <w:keepLines/>
      <w:numPr>
        <w:numId w:val="0"/>
      </w:numPr>
      <w:tabs>
        <w:tab w:val="num" w:pos="1134"/>
      </w:tabs>
      <w:spacing w:before="480" w:after="0"/>
      <w:outlineLvl w:val="9"/>
    </w:pPr>
    <w:rPr>
      <w:rFonts w:ascii="Cambria" w:hAnsi="Cambria"/>
      <w:color w:val="365F91"/>
      <w:kern w:val="0"/>
      <w:sz w:val="28"/>
      <w:szCs w:val="28"/>
      <w:lang w:eastAsia="en-US"/>
    </w:rPr>
  </w:style>
  <w:style w:type="paragraph" w:styleId="Textbubliny">
    <w:name w:val="Balloon Text"/>
    <w:basedOn w:val="Normln"/>
    <w:link w:val="TextbublinyChar"/>
    <w:uiPriority w:val="99"/>
    <w:semiHidden/>
    <w:unhideWhenUsed/>
    <w:rsid w:val="004648F9"/>
    <w:pPr>
      <w:spacing w:line="240" w:lineRule="auto"/>
    </w:pPr>
    <w:rPr>
      <w:rFonts w:ascii="Tahoma" w:hAnsi="Tahoma" w:cs="Tahoma"/>
      <w:sz w:val="16"/>
      <w:szCs w:val="16"/>
    </w:rPr>
  </w:style>
  <w:style w:type="character" w:customStyle="1" w:styleId="TextbublinyChar">
    <w:name w:val="Text bubliny Char"/>
    <w:link w:val="Textbubliny"/>
    <w:uiPriority w:val="99"/>
    <w:semiHidden/>
    <w:rsid w:val="004648F9"/>
    <w:rPr>
      <w:rFonts w:ascii="Tahoma" w:hAnsi="Tahoma" w:cs="Tahoma"/>
      <w:sz w:val="16"/>
      <w:szCs w:val="16"/>
    </w:rPr>
  </w:style>
  <w:style w:type="character" w:styleId="Odkaznakoment">
    <w:name w:val="annotation reference"/>
    <w:uiPriority w:val="99"/>
    <w:semiHidden/>
    <w:unhideWhenUsed/>
    <w:rsid w:val="005020B6"/>
    <w:rPr>
      <w:sz w:val="16"/>
      <w:szCs w:val="16"/>
    </w:rPr>
  </w:style>
  <w:style w:type="paragraph" w:styleId="Textkomente">
    <w:name w:val="annotation text"/>
    <w:basedOn w:val="Normln"/>
    <w:link w:val="TextkomenteChar"/>
    <w:uiPriority w:val="99"/>
    <w:semiHidden/>
    <w:unhideWhenUsed/>
    <w:rsid w:val="005020B6"/>
    <w:rPr>
      <w:sz w:val="20"/>
      <w:szCs w:val="20"/>
    </w:rPr>
  </w:style>
  <w:style w:type="character" w:customStyle="1" w:styleId="TextkomenteChar">
    <w:name w:val="Text komentáře Char"/>
    <w:basedOn w:val="Standardnpsmoodstavce"/>
    <w:link w:val="Textkomente"/>
    <w:uiPriority w:val="99"/>
    <w:semiHidden/>
    <w:rsid w:val="005020B6"/>
  </w:style>
  <w:style w:type="paragraph" w:styleId="Pedmtkomente">
    <w:name w:val="annotation subject"/>
    <w:basedOn w:val="Textkomente"/>
    <w:next w:val="Textkomente"/>
    <w:link w:val="PedmtkomenteChar"/>
    <w:uiPriority w:val="99"/>
    <w:semiHidden/>
    <w:unhideWhenUsed/>
    <w:rsid w:val="005020B6"/>
    <w:rPr>
      <w:b/>
      <w:bCs/>
    </w:rPr>
  </w:style>
  <w:style w:type="character" w:customStyle="1" w:styleId="PedmtkomenteChar">
    <w:name w:val="Předmět komentáře Char"/>
    <w:link w:val="Pedmtkomente"/>
    <w:uiPriority w:val="99"/>
    <w:semiHidden/>
    <w:rsid w:val="005020B6"/>
    <w:rPr>
      <w:b/>
      <w:bCs/>
    </w:rPr>
  </w:style>
  <w:style w:type="paragraph" w:styleId="Prosttext">
    <w:name w:val="Plain Text"/>
    <w:basedOn w:val="Normln"/>
    <w:semiHidden/>
    <w:rsid w:val="00F963B0"/>
    <w:pPr>
      <w:spacing w:line="240" w:lineRule="auto"/>
    </w:pPr>
    <w:rPr>
      <w:rFonts w:ascii="Courier New" w:hAnsi="Courier New"/>
      <w:sz w:val="20"/>
      <w:szCs w:val="20"/>
    </w:rPr>
  </w:style>
  <w:style w:type="paragraph" w:customStyle="1" w:styleId="Default">
    <w:name w:val="Default"/>
    <w:rsid w:val="00F963B0"/>
    <w:pPr>
      <w:autoSpaceDE w:val="0"/>
      <w:autoSpaceDN w:val="0"/>
      <w:adjustRightInd w:val="0"/>
    </w:pPr>
    <w:rPr>
      <w:rFonts w:ascii="Arial" w:hAnsi="Arial" w:cs="Arial"/>
      <w:color w:val="000000"/>
      <w:sz w:val="24"/>
      <w:szCs w:val="24"/>
    </w:rPr>
  </w:style>
  <w:style w:type="paragraph" w:customStyle="1" w:styleId="BPDPNormln">
    <w:name w:val="BP/DP Normální"/>
    <w:basedOn w:val="Odstavecdal"/>
    <w:link w:val="BPDPNormlnChar"/>
    <w:qFormat/>
    <w:rsid w:val="0053274A"/>
    <w:pPr>
      <w:numPr>
        <w:numId w:val="0"/>
      </w:numPr>
      <w:spacing w:line="240" w:lineRule="auto"/>
      <w:ind w:firstLine="357"/>
      <w:jc w:val="both"/>
    </w:pPr>
    <w:rPr>
      <w:color w:val="000000"/>
      <w:lang w:val="cs-CZ"/>
    </w:rPr>
  </w:style>
  <w:style w:type="paragraph" w:customStyle="1" w:styleId="Nadpisne">
    <w:name w:val="Nadpis neč."/>
    <w:basedOn w:val="Nadpis1-neslovan"/>
    <w:link w:val="NadpisneChar"/>
    <w:qFormat/>
    <w:rsid w:val="006D29F9"/>
    <w:rPr>
      <w:sz w:val="40"/>
    </w:rPr>
  </w:style>
  <w:style w:type="character" w:customStyle="1" w:styleId="OdstavecprvnChar">
    <w:name w:val="Odstavec první Char"/>
    <w:link w:val="Odstavecprvn"/>
    <w:rsid w:val="00980626"/>
    <w:rPr>
      <w:i/>
      <w:color w:val="FF0000"/>
      <w:sz w:val="24"/>
      <w:szCs w:val="24"/>
    </w:rPr>
  </w:style>
  <w:style w:type="character" w:customStyle="1" w:styleId="OdstavecdalChar">
    <w:name w:val="Odstavec další Char"/>
    <w:link w:val="Odstavecdal"/>
    <w:rsid w:val="00F16352"/>
    <w:rPr>
      <w:i w:val="0"/>
      <w:color w:val="FF0000"/>
      <w:sz w:val="24"/>
      <w:szCs w:val="24"/>
      <w:lang w:val="en-US"/>
    </w:rPr>
  </w:style>
  <w:style w:type="character" w:customStyle="1" w:styleId="BPDPNormlnChar">
    <w:name w:val="BP/DP Normální Char"/>
    <w:link w:val="BPDPNormln"/>
    <w:rsid w:val="0053274A"/>
    <w:rPr>
      <w:color w:val="000000"/>
      <w:sz w:val="24"/>
      <w:szCs w:val="24"/>
    </w:rPr>
  </w:style>
  <w:style w:type="character" w:customStyle="1" w:styleId="Nadpis1-neslovanChar">
    <w:name w:val="Nadpis 1 - nečíslovaný Char"/>
    <w:link w:val="Nadpis1-neslovan"/>
    <w:rsid w:val="006D29F9"/>
    <w:rPr>
      <w:b/>
      <w:sz w:val="48"/>
      <w:szCs w:val="40"/>
      <w:lang w:val="de-DE"/>
    </w:rPr>
  </w:style>
  <w:style w:type="character" w:customStyle="1" w:styleId="NadpisneChar">
    <w:name w:val="Nadpis neč. Char"/>
    <w:link w:val="Nadpisne"/>
    <w:rsid w:val="006D29F9"/>
    <w:rPr>
      <w:b/>
      <w:sz w:val="40"/>
      <w:szCs w:val="40"/>
      <w:lang w:val="de-DE"/>
    </w:rPr>
  </w:style>
  <w:style w:type="paragraph" w:styleId="Obsah4">
    <w:name w:val="toc 4"/>
    <w:basedOn w:val="Normln"/>
    <w:next w:val="Normln"/>
    <w:autoRedefine/>
    <w:uiPriority w:val="39"/>
    <w:unhideWhenUsed/>
    <w:rsid w:val="007A2135"/>
    <w:pPr>
      <w:spacing w:after="100"/>
      <w:ind w:left="660"/>
    </w:pPr>
  </w:style>
  <w:style w:type="paragraph" w:customStyle="1" w:styleId="LiteraturaBPDP">
    <w:name w:val="Literatura BP/DP"/>
    <w:basedOn w:val="Literatura"/>
    <w:link w:val="LiteraturaBPDPChar"/>
    <w:qFormat/>
    <w:rsid w:val="004A6AA0"/>
    <w:pPr>
      <w:numPr>
        <w:numId w:val="3"/>
      </w:numPr>
      <w:tabs>
        <w:tab w:val="left" w:pos="1080"/>
      </w:tabs>
      <w:spacing w:line="276" w:lineRule="auto"/>
      <w:jc w:val="left"/>
    </w:pPr>
    <w:rPr>
      <w:lang w:val="cs-CZ"/>
    </w:rPr>
  </w:style>
  <w:style w:type="character" w:customStyle="1" w:styleId="Nadpis5Char">
    <w:name w:val="Nadpis 5 Char"/>
    <w:link w:val="Nadpis5"/>
    <w:uiPriority w:val="9"/>
    <w:semiHidden/>
    <w:rsid w:val="00017C08"/>
    <w:rPr>
      <w:rFonts w:ascii="Cambria" w:eastAsia="Times New Roman" w:hAnsi="Cambria" w:cs="Times New Roman"/>
      <w:color w:val="365F91"/>
      <w:sz w:val="22"/>
      <w:szCs w:val="24"/>
    </w:rPr>
  </w:style>
  <w:style w:type="character" w:customStyle="1" w:styleId="LiteraturaChar">
    <w:name w:val="Literatura Char"/>
    <w:link w:val="Literatura"/>
    <w:rsid w:val="00E40496"/>
    <w:rPr>
      <w:sz w:val="22"/>
      <w:szCs w:val="24"/>
      <w:lang w:val="de-DE"/>
    </w:rPr>
  </w:style>
  <w:style w:type="character" w:customStyle="1" w:styleId="LiteraturaBPDPChar">
    <w:name w:val="Literatura BP/DP Char"/>
    <w:link w:val="LiteraturaBPDP"/>
    <w:rsid w:val="004A6AA0"/>
    <w:rPr>
      <w:sz w:val="24"/>
      <w:szCs w:val="24"/>
    </w:rPr>
  </w:style>
  <w:style w:type="paragraph" w:styleId="Titulek">
    <w:name w:val="caption"/>
    <w:basedOn w:val="Normln"/>
    <w:next w:val="Normln"/>
    <w:uiPriority w:val="35"/>
    <w:unhideWhenUsed/>
    <w:qFormat/>
    <w:rsid w:val="00766F94"/>
    <w:pPr>
      <w:spacing w:after="200" w:line="240" w:lineRule="auto"/>
    </w:pPr>
    <w:rPr>
      <w:b/>
      <w:iCs/>
      <w:color w:val="000000"/>
      <w:szCs w:val="18"/>
    </w:rPr>
  </w:style>
  <w:style w:type="paragraph" w:styleId="Seznamobrzk">
    <w:name w:val="table of figures"/>
    <w:basedOn w:val="Normln"/>
    <w:next w:val="Normln"/>
    <w:uiPriority w:val="99"/>
    <w:unhideWhenUsed/>
    <w:rsid w:val="00766F94"/>
  </w:style>
  <w:style w:type="character" w:customStyle="1" w:styleId="ZpatChar">
    <w:name w:val="Zápatí Char"/>
    <w:link w:val="Zpat"/>
    <w:uiPriority w:val="99"/>
    <w:rsid w:val="00515980"/>
    <w:rPr>
      <w:sz w:val="24"/>
      <w:szCs w:val="24"/>
    </w:rPr>
  </w:style>
  <w:style w:type="character" w:customStyle="1" w:styleId="Nadpis8Char">
    <w:name w:val="Nadpis 8 Char"/>
    <w:link w:val="Nadpis8"/>
    <w:uiPriority w:val="9"/>
    <w:semiHidden/>
    <w:rsid w:val="00743DF1"/>
    <w:rPr>
      <w:rFonts w:ascii="Cambria" w:eastAsia="Times New Roman" w:hAnsi="Cambria" w:cs="Times New Roman"/>
      <w:color w:val="272727"/>
      <w:sz w:val="21"/>
      <w:szCs w:val="21"/>
    </w:rPr>
  </w:style>
  <w:style w:type="character" w:customStyle="1" w:styleId="Nevyeenzmnka1">
    <w:name w:val="Nevyřešená zmínka1"/>
    <w:basedOn w:val="Standardnpsmoodstavce"/>
    <w:uiPriority w:val="99"/>
    <w:semiHidden/>
    <w:unhideWhenUsed/>
    <w:rsid w:val="003E7224"/>
    <w:rPr>
      <w:color w:val="605E5C"/>
      <w:shd w:val="clear" w:color="auto" w:fill="E1DFDD"/>
    </w:rPr>
  </w:style>
  <w:style w:type="character" w:styleId="Zstupntext">
    <w:name w:val="Placeholder Text"/>
    <w:basedOn w:val="Standardnpsmoodstavce"/>
    <w:uiPriority w:val="99"/>
    <w:semiHidden/>
    <w:rsid w:val="00E45E64"/>
    <w:rPr>
      <w:color w:val="808080"/>
    </w:rPr>
  </w:style>
  <w:style w:type="character" w:customStyle="1" w:styleId="Nevyeenzmnka2">
    <w:name w:val="Nevyřešená zmínka2"/>
    <w:basedOn w:val="Standardnpsmoodstavce"/>
    <w:uiPriority w:val="99"/>
    <w:semiHidden/>
    <w:unhideWhenUsed/>
    <w:rsid w:val="002235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932111">
      <w:bodyDiv w:val="1"/>
      <w:marLeft w:val="0"/>
      <w:marRight w:val="0"/>
      <w:marTop w:val="0"/>
      <w:marBottom w:val="0"/>
      <w:divBdr>
        <w:top w:val="none" w:sz="0" w:space="0" w:color="auto"/>
        <w:left w:val="none" w:sz="0" w:space="0" w:color="auto"/>
        <w:bottom w:val="none" w:sz="0" w:space="0" w:color="auto"/>
        <w:right w:val="none" w:sz="0" w:space="0" w:color="auto"/>
      </w:divBdr>
    </w:div>
    <w:div w:id="418407504">
      <w:bodyDiv w:val="1"/>
      <w:marLeft w:val="0"/>
      <w:marRight w:val="0"/>
      <w:marTop w:val="0"/>
      <w:marBottom w:val="0"/>
      <w:divBdr>
        <w:top w:val="none" w:sz="0" w:space="0" w:color="auto"/>
        <w:left w:val="none" w:sz="0" w:space="0" w:color="auto"/>
        <w:bottom w:val="none" w:sz="0" w:space="0" w:color="auto"/>
        <w:right w:val="none" w:sz="0" w:space="0" w:color="auto"/>
      </w:divBdr>
    </w:div>
    <w:div w:id="420296399">
      <w:bodyDiv w:val="1"/>
      <w:marLeft w:val="0"/>
      <w:marRight w:val="0"/>
      <w:marTop w:val="0"/>
      <w:marBottom w:val="0"/>
      <w:divBdr>
        <w:top w:val="none" w:sz="0" w:space="0" w:color="auto"/>
        <w:left w:val="none" w:sz="0" w:space="0" w:color="auto"/>
        <w:bottom w:val="none" w:sz="0" w:space="0" w:color="auto"/>
        <w:right w:val="none" w:sz="0" w:space="0" w:color="auto"/>
      </w:divBdr>
    </w:div>
    <w:div w:id="445001250">
      <w:bodyDiv w:val="1"/>
      <w:marLeft w:val="0"/>
      <w:marRight w:val="0"/>
      <w:marTop w:val="0"/>
      <w:marBottom w:val="0"/>
      <w:divBdr>
        <w:top w:val="none" w:sz="0" w:space="0" w:color="auto"/>
        <w:left w:val="none" w:sz="0" w:space="0" w:color="auto"/>
        <w:bottom w:val="none" w:sz="0" w:space="0" w:color="auto"/>
        <w:right w:val="none" w:sz="0" w:space="0" w:color="auto"/>
      </w:divBdr>
    </w:div>
    <w:div w:id="509099188">
      <w:bodyDiv w:val="1"/>
      <w:marLeft w:val="0"/>
      <w:marRight w:val="0"/>
      <w:marTop w:val="0"/>
      <w:marBottom w:val="0"/>
      <w:divBdr>
        <w:top w:val="none" w:sz="0" w:space="0" w:color="auto"/>
        <w:left w:val="none" w:sz="0" w:space="0" w:color="auto"/>
        <w:bottom w:val="none" w:sz="0" w:space="0" w:color="auto"/>
        <w:right w:val="none" w:sz="0" w:space="0" w:color="auto"/>
      </w:divBdr>
    </w:div>
    <w:div w:id="626546213">
      <w:bodyDiv w:val="1"/>
      <w:marLeft w:val="0"/>
      <w:marRight w:val="0"/>
      <w:marTop w:val="0"/>
      <w:marBottom w:val="0"/>
      <w:divBdr>
        <w:top w:val="none" w:sz="0" w:space="0" w:color="auto"/>
        <w:left w:val="none" w:sz="0" w:space="0" w:color="auto"/>
        <w:bottom w:val="none" w:sz="0" w:space="0" w:color="auto"/>
        <w:right w:val="none" w:sz="0" w:space="0" w:color="auto"/>
      </w:divBdr>
    </w:div>
    <w:div w:id="659233089">
      <w:bodyDiv w:val="1"/>
      <w:marLeft w:val="0"/>
      <w:marRight w:val="0"/>
      <w:marTop w:val="0"/>
      <w:marBottom w:val="0"/>
      <w:divBdr>
        <w:top w:val="none" w:sz="0" w:space="0" w:color="auto"/>
        <w:left w:val="none" w:sz="0" w:space="0" w:color="auto"/>
        <w:bottom w:val="none" w:sz="0" w:space="0" w:color="auto"/>
        <w:right w:val="none" w:sz="0" w:space="0" w:color="auto"/>
      </w:divBdr>
    </w:div>
    <w:div w:id="774444780">
      <w:bodyDiv w:val="1"/>
      <w:marLeft w:val="0"/>
      <w:marRight w:val="0"/>
      <w:marTop w:val="0"/>
      <w:marBottom w:val="0"/>
      <w:divBdr>
        <w:top w:val="none" w:sz="0" w:space="0" w:color="auto"/>
        <w:left w:val="none" w:sz="0" w:space="0" w:color="auto"/>
        <w:bottom w:val="none" w:sz="0" w:space="0" w:color="auto"/>
        <w:right w:val="none" w:sz="0" w:space="0" w:color="auto"/>
      </w:divBdr>
    </w:div>
    <w:div w:id="858160232">
      <w:bodyDiv w:val="1"/>
      <w:marLeft w:val="0"/>
      <w:marRight w:val="0"/>
      <w:marTop w:val="0"/>
      <w:marBottom w:val="0"/>
      <w:divBdr>
        <w:top w:val="none" w:sz="0" w:space="0" w:color="auto"/>
        <w:left w:val="none" w:sz="0" w:space="0" w:color="auto"/>
        <w:bottom w:val="none" w:sz="0" w:space="0" w:color="auto"/>
        <w:right w:val="none" w:sz="0" w:space="0" w:color="auto"/>
      </w:divBdr>
      <w:divsChild>
        <w:div w:id="1167013286">
          <w:marLeft w:val="0"/>
          <w:marRight w:val="0"/>
          <w:marTop w:val="0"/>
          <w:marBottom w:val="0"/>
          <w:divBdr>
            <w:top w:val="none" w:sz="0" w:space="0" w:color="auto"/>
            <w:left w:val="none" w:sz="0" w:space="0" w:color="auto"/>
            <w:bottom w:val="none" w:sz="0" w:space="0" w:color="auto"/>
            <w:right w:val="none" w:sz="0" w:space="0" w:color="auto"/>
          </w:divBdr>
        </w:div>
      </w:divsChild>
    </w:div>
    <w:div w:id="1106072979">
      <w:bodyDiv w:val="1"/>
      <w:marLeft w:val="0"/>
      <w:marRight w:val="0"/>
      <w:marTop w:val="0"/>
      <w:marBottom w:val="0"/>
      <w:divBdr>
        <w:top w:val="none" w:sz="0" w:space="0" w:color="auto"/>
        <w:left w:val="none" w:sz="0" w:space="0" w:color="auto"/>
        <w:bottom w:val="none" w:sz="0" w:space="0" w:color="auto"/>
        <w:right w:val="none" w:sz="0" w:space="0" w:color="auto"/>
      </w:divBdr>
    </w:div>
    <w:div w:id="1124468631">
      <w:bodyDiv w:val="1"/>
      <w:marLeft w:val="0"/>
      <w:marRight w:val="0"/>
      <w:marTop w:val="0"/>
      <w:marBottom w:val="0"/>
      <w:divBdr>
        <w:top w:val="none" w:sz="0" w:space="0" w:color="auto"/>
        <w:left w:val="none" w:sz="0" w:space="0" w:color="auto"/>
        <w:bottom w:val="none" w:sz="0" w:space="0" w:color="auto"/>
        <w:right w:val="none" w:sz="0" w:space="0" w:color="auto"/>
      </w:divBdr>
    </w:div>
    <w:div w:id="1288587124">
      <w:bodyDiv w:val="1"/>
      <w:marLeft w:val="0"/>
      <w:marRight w:val="0"/>
      <w:marTop w:val="0"/>
      <w:marBottom w:val="0"/>
      <w:divBdr>
        <w:top w:val="none" w:sz="0" w:space="0" w:color="auto"/>
        <w:left w:val="none" w:sz="0" w:space="0" w:color="auto"/>
        <w:bottom w:val="none" w:sz="0" w:space="0" w:color="auto"/>
        <w:right w:val="none" w:sz="0" w:space="0" w:color="auto"/>
      </w:divBdr>
    </w:div>
    <w:div w:id="1475484663">
      <w:bodyDiv w:val="1"/>
      <w:marLeft w:val="0"/>
      <w:marRight w:val="0"/>
      <w:marTop w:val="0"/>
      <w:marBottom w:val="0"/>
      <w:divBdr>
        <w:top w:val="none" w:sz="0" w:space="0" w:color="auto"/>
        <w:left w:val="none" w:sz="0" w:space="0" w:color="auto"/>
        <w:bottom w:val="none" w:sz="0" w:space="0" w:color="auto"/>
        <w:right w:val="none" w:sz="0" w:space="0" w:color="auto"/>
      </w:divBdr>
    </w:div>
    <w:div w:id="158009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openxmlformats.org/officeDocument/2006/relationships/image" Target="media/image4.emf"/><Relationship Id="rId26" Type="http://schemas.openxmlformats.org/officeDocument/2006/relationships/image" Target="media/image12.emf"/><Relationship Id="rId39" Type="http://schemas.openxmlformats.org/officeDocument/2006/relationships/oleObject" Target="embeddings/oleObject2.bin"/><Relationship Id="rId3" Type="http://schemas.openxmlformats.org/officeDocument/2006/relationships/styles" Target="styles.xml"/><Relationship Id="rId21" Type="http://schemas.openxmlformats.org/officeDocument/2006/relationships/image" Target="media/image7.emf"/><Relationship Id="rId34" Type="http://schemas.openxmlformats.org/officeDocument/2006/relationships/image" Target="media/image20.emf"/><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image" Target="media/image19.emf"/><Relationship Id="rId38" Type="http://schemas.openxmlformats.org/officeDocument/2006/relationships/image" Target="media/image23.wmf"/><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image" Target="media/image6.emf"/><Relationship Id="rId29" Type="http://schemas.openxmlformats.org/officeDocument/2006/relationships/image" Target="media/image15.emf"/><Relationship Id="rId41" Type="http://schemas.openxmlformats.org/officeDocument/2006/relationships/footer" Target="foot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image" Target="media/image10.emf"/><Relationship Id="rId32" Type="http://schemas.openxmlformats.org/officeDocument/2006/relationships/image" Target="media/image18.emf"/><Relationship Id="rId37" Type="http://schemas.openxmlformats.org/officeDocument/2006/relationships/oleObject" Target="embeddings/oleObject1.bin"/><Relationship Id="rId40" Type="http://schemas.openxmlformats.org/officeDocument/2006/relationships/footer" Target="footer5.xm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image" Target="media/image22.wmf"/><Relationship Id="rId10" Type="http://schemas.openxmlformats.org/officeDocument/2006/relationships/footer" Target="footer3.xml"/><Relationship Id="rId19" Type="http://schemas.openxmlformats.org/officeDocument/2006/relationships/image" Target="media/image5.emf"/><Relationship Id="rId31" Type="http://schemas.openxmlformats.org/officeDocument/2006/relationships/image" Target="media/image17.emf"/><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comments" Target="comments.xm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1.jpeg"/><Relationship Id="rId43"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wnload\szz_sablona_DP_BP_2018.dot"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tyl2CitacePRO.xsl" StyleName="Styl 2 Citace PRO" Version="6"/>
</file>

<file path=customXml/itemProps1.xml><?xml version="1.0" encoding="utf-8"?>
<ds:datastoreItem xmlns:ds="http://schemas.openxmlformats.org/officeDocument/2006/customXml" ds:itemID="{69E7D969-9973-4488-A030-58F3AEC09A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szz_sablona_DP_BP_2018</Template>
  <TotalTime>3252</TotalTime>
  <Pages>54</Pages>
  <Words>9444</Words>
  <Characters>55722</Characters>
  <Application>Microsoft Office Word</Application>
  <DocSecurity>0</DocSecurity>
  <Lines>464</Lines>
  <Paragraphs>130</Paragraphs>
  <ScaleCrop>false</ScaleCrop>
  <HeadingPairs>
    <vt:vector size="2" baseType="variant">
      <vt:variant>
        <vt:lpstr>Název</vt:lpstr>
      </vt:variant>
      <vt:variant>
        <vt:i4>1</vt:i4>
      </vt:variant>
    </vt:vector>
  </HeadingPairs>
  <TitlesOfParts>
    <vt:vector size="1" baseType="lpstr">
      <vt:lpstr>VYSOKÉ UČENÍ TECHNICKÉ V BRNĚ</vt:lpstr>
    </vt:vector>
  </TitlesOfParts>
  <Company>Brain Systems s.r.o.</Company>
  <LinksUpToDate>false</LinksUpToDate>
  <CharactersWithSpaces>65036</CharactersWithSpaces>
  <SharedDoc>false</SharedDoc>
  <HLinks>
    <vt:vector size="138" baseType="variant">
      <vt:variant>
        <vt:i4>1048637</vt:i4>
      </vt:variant>
      <vt:variant>
        <vt:i4>185</vt:i4>
      </vt:variant>
      <vt:variant>
        <vt:i4>0</vt:i4>
      </vt:variant>
      <vt:variant>
        <vt:i4>5</vt:i4>
      </vt:variant>
      <vt:variant>
        <vt:lpwstr/>
      </vt:variant>
      <vt:variant>
        <vt:lpwstr>_Toc508036311</vt:lpwstr>
      </vt:variant>
      <vt:variant>
        <vt:i4>1048637</vt:i4>
      </vt:variant>
      <vt:variant>
        <vt:i4>179</vt:i4>
      </vt:variant>
      <vt:variant>
        <vt:i4>0</vt:i4>
      </vt:variant>
      <vt:variant>
        <vt:i4>5</vt:i4>
      </vt:variant>
      <vt:variant>
        <vt:lpwstr/>
      </vt:variant>
      <vt:variant>
        <vt:lpwstr>_Toc508036310</vt:lpwstr>
      </vt:variant>
      <vt:variant>
        <vt:i4>1114173</vt:i4>
      </vt:variant>
      <vt:variant>
        <vt:i4>173</vt:i4>
      </vt:variant>
      <vt:variant>
        <vt:i4>0</vt:i4>
      </vt:variant>
      <vt:variant>
        <vt:i4>5</vt:i4>
      </vt:variant>
      <vt:variant>
        <vt:lpwstr/>
      </vt:variant>
      <vt:variant>
        <vt:lpwstr>_Toc508036309</vt:lpwstr>
      </vt:variant>
      <vt:variant>
        <vt:i4>1114173</vt:i4>
      </vt:variant>
      <vt:variant>
        <vt:i4>167</vt:i4>
      </vt:variant>
      <vt:variant>
        <vt:i4>0</vt:i4>
      </vt:variant>
      <vt:variant>
        <vt:i4>5</vt:i4>
      </vt:variant>
      <vt:variant>
        <vt:lpwstr/>
      </vt:variant>
      <vt:variant>
        <vt:lpwstr>_Toc508036308</vt:lpwstr>
      </vt:variant>
      <vt:variant>
        <vt:i4>1376309</vt:i4>
      </vt:variant>
      <vt:variant>
        <vt:i4>116</vt:i4>
      </vt:variant>
      <vt:variant>
        <vt:i4>0</vt:i4>
      </vt:variant>
      <vt:variant>
        <vt:i4>5</vt:i4>
      </vt:variant>
      <vt:variant>
        <vt:lpwstr/>
      </vt:variant>
      <vt:variant>
        <vt:lpwstr>_Toc508096142</vt:lpwstr>
      </vt:variant>
      <vt:variant>
        <vt:i4>1900596</vt:i4>
      </vt:variant>
      <vt:variant>
        <vt:i4>107</vt:i4>
      </vt:variant>
      <vt:variant>
        <vt:i4>0</vt:i4>
      </vt:variant>
      <vt:variant>
        <vt:i4>5</vt:i4>
      </vt:variant>
      <vt:variant>
        <vt:lpwstr/>
      </vt:variant>
      <vt:variant>
        <vt:lpwstr>_Toc508098025</vt:lpwstr>
      </vt:variant>
      <vt:variant>
        <vt:i4>1900596</vt:i4>
      </vt:variant>
      <vt:variant>
        <vt:i4>101</vt:i4>
      </vt:variant>
      <vt:variant>
        <vt:i4>0</vt:i4>
      </vt:variant>
      <vt:variant>
        <vt:i4>5</vt:i4>
      </vt:variant>
      <vt:variant>
        <vt:lpwstr/>
      </vt:variant>
      <vt:variant>
        <vt:lpwstr>_Toc508098024</vt:lpwstr>
      </vt:variant>
      <vt:variant>
        <vt:i4>1376314</vt:i4>
      </vt:variant>
      <vt:variant>
        <vt:i4>92</vt:i4>
      </vt:variant>
      <vt:variant>
        <vt:i4>0</vt:i4>
      </vt:variant>
      <vt:variant>
        <vt:i4>5</vt:i4>
      </vt:variant>
      <vt:variant>
        <vt:lpwstr/>
      </vt:variant>
      <vt:variant>
        <vt:lpwstr>_Toc508035477</vt:lpwstr>
      </vt:variant>
      <vt:variant>
        <vt:i4>1376314</vt:i4>
      </vt:variant>
      <vt:variant>
        <vt:i4>86</vt:i4>
      </vt:variant>
      <vt:variant>
        <vt:i4>0</vt:i4>
      </vt:variant>
      <vt:variant>
        <vt:i4>5</vt:i4>
      </vt:variant>
      <vt:variant>
        <vt:lpwstr/>
      </vt:variant>
      <vt:variant>
        <vt:lpwstr>_Toc508035476</vt:lpwstr>
      </vt:variant>
      <vt:variant>
        <vt:i4>1376314</vt:i4>
      </vt:variant>
      <vt:variant>
        <vt:i4>80</vt:i4>
      </vt:variant>
      <vt:variant>
        <vt:i4>0</vt:i4>
      </vt:variant>
      <vt:variant>
        <vt:i4>5</vt:i4>
      </vt:variant>
      <vt:variant>
        <vt:lpwstr/>
      </vt:variant>
      <vt:variant>
        <vt:lpwstr>_Toc508035475</vt:lpwstr>
      </vt:variant>
      <vt:variant>
        <vt:i4>1376314</vt:i4>
      </vt:variant>
      <vt:variant>
        <vt:i4>74</vt:i4>
      </vt:variant>
      <vt:variant>
        <vt:i4>0</vt:i4>
      </vt:variant>
      <vt:variant>
        <vt:i4>5</vt:i4>
      </vt:variant>
      <vt:variant>
        <vt:lpwstr/>
      </vt:variant>
      <vt:variant>
        <vt:lpwstr>_Toc508035474</vt:lpwstr>
      </vt:variant>
      <vt:variant>
        <vt:i4>1376314</vt:i4>
      </vt:variant>
      <vt:variant>
        <vt:i4>68</vt:i4>
      </vt:variant>
      <vt:variant>
        <vt:i4>0</vt:i4>
      </vt:variant>
      <vt:variant>
        <vt:i4>5</vt:i4>
      </vt:variant>
      <vt:variant>
        <vt:lpwstr/>
      </vt:variant>
      <vt:variant>
        <vt:lpwstr>_Toc508035473</vt:lpwstr>
      </vt:variant>
      <vt:variant>
        <vt:i4>1376314</vt:i4>
      </vt:variant>
      <vt:variant>
        <vt:i4>62</vt:i4>
      </vt:variant>
      <vt:variant>
        <vt:i4>0</vt:i4>
      </vt:variant>
      <vt:variant>
        <vt:i4>5</vt:i4>
      </vt:variant>
      <vt:variant>
        <vt:lpwstr/>
      </vt:variant>
      <vt:variant>
        <vt:lpwstr>_Toc508035472</vt:lpwstr>
      </vt:variant>
      <vt:variant>
        <vt:i4>1376314</vt:i4>
      </vt:variant>
      <vt:variant>
        <vt:i4>56</vt:i4>
      </vt:variant>
      <vt:variant>
        <vt:i4>0</vt:i4>
      </vt:variant>
      <vt:variant>
        <vt:i4>5</vt:i4>
      </vt:variant>
      <vt:variant>
        <vt:lpwstr/>
      </vt:variant>
      <vt:variant>
        <vt:lpwstr>_Toc508035471</vt:lpwstr>
      </vt:variant>
      <vt:variant>
        <vt:i4>1376314</vt:i4>
      </vt:variant>
      <vt:variant>
        <vt:i4>50</vt:i4>
      </vt:variant>
      <vt:variant>
        <vt:i4>0</vt:i4>
      </vt:variant>
      <vt:variant>
        <vt:i4>5</vt:i4>
      </vt:variant>
      <vt:variant>
        <vt:lpwstr/>
      </vt:variant>
      <vt:variant>
        <vt:lpwstr>_Toc508035470</vt:lpwstr>
      </vt:variant>
      <vt:variant>
        <vt:i4>1310778</vt:i4>
      </vt:variant>
      <vt:variant>
        <vt:i4>44</vt:i4>
      </vt:variant>
      <vt:variant>
        <vt:i4>0</vt:i4>
      </vt:variant>
      <vt:variant>
        <vt:i4>5</vt:i4>
      </vt:variant>
      <vt:variant>
        <vt:lpwstr/>
      </vt:variant>
      <vt:variant>
        <vt:lpwstr>_Toc508035469</vt:lpwstr>
      </vt:variant>
      <vt:variant>
        <vt:i4>1310778</vt:i4>
      </vt:variant>
      <vt:variant>
        <vt:i4>38</vt:i4>
      </vt:variant>
      <vt:variant>
        <vt:i4>0</vt:i4>
      </vt:variant>
      <vt:variant>
        <vt:i4>5</vt:i4>
      </vt:variant>
      <vt:variant>
        <vt:lpwstr/>
      </vt:variant>
      <vt:variant>
        <vt:lpwstr>_Toc508035468</vt:lpwstr>
      </vt:variant>
      <vt:variant>
        <vt:i4>1310778</vt:i4>
      </vt:variant>
      <vt:variant>
        <vt:i4>32</vt:i4>
      </vt:variant>
      <vt:variant>
        <vt:i4>0</vt:i4>
      </vt:variant>
      <vt:variant>
        <vt:i4>5</vt:i4>
      </vt:variant>
      <vt:variant>
        <vt:lpwstr/>
      </vt:variant>
      <vt:variant>
        <vt:lpwstr>_Toc508035467</vt:lpwstr>
      </vt:variant>
      <vt:variant>
        <vt:i4>1310778</vt:i4>
      </vt:variant>
      <vt:variant>
        <vt:i4>26</vt:i4>
      </vt:variant>
      <vt:variant>
        <vt:i4>0</vt:i4>
      </vt:variant>
      <vt:variant>
        <vt:i4>5</vt:i4>
      </vt:variant>
      <vt:variant>
        <vt:lpwstr/>
      </vt:variant>
      <vt:variant>
        <vt:lpwstr>_Toc508035466</vt:lpwstr>
      </vt:variant>
      <vt:variant>
        <vt:i4>1310778</vt:i4>
      </vt:variant>
      <vt:variant>
        <vt:i4>20</vt:i4>
      </vt:variant>
      <vt:variant>
        <vt:i4>0</vt:i4>
      </vt:variant>
      <vt:variant>
        <vt:i4>5</vt:i4>
      </vt:variant>
      <vt:variant>
        <vt:lpwstr/>
      </vt:variant>
      <vt:variant>
        <vt:lpwstr>_Toc508035465</vt:lpwstr>
      </vt:variant>
      <vt:variant>
        <vt:i4>1310778</vt:i4>
      </vt:variant>
      <vt:variant>
        <vt:i4>14</vt:i4>
      </vt:variant>
      <vt:variant>
        <vt:i4>0</vt:i4>
      </vt:variant>
      <vt:variant>
        <vt:i4>5</vt:i4>
      </vt:variant>
      <vt:variant>
        <vt:lpwstr/>
      </vt:variant>
      <vt:variant>
        <vt:lpwstr>_Toc508035464</vt:lpwstr>
      </vt:variant>
      <vt:variant>
        <vt:i4>1310778</vt:i4>
      </vt:variant>
      <vt:variant>
        <vt:i4>8</vt:i4>
      </vt:variant>
      <vt:variant>
        <vt:i4>0</vt:i4>
      </vt:variant>
      <vt:variant>
        <vt:i4>5</vt:i4>
      </vt:variant>
      <vt:variant>
        <vt:lpwstr/>
      </vt:variant>
      <vt:variant>
        <vt:lpwstr>_Toc508035463</vt:lpwstr>
      </vt:variant>
      <vt:variant>
        <vt:i4>1310778</vt:i4>
      </vt:variant>
      <vt:variant>
        <vt:i4>2</vt:i4>
      </vt:variant>
      <vt:variant>
        <vt:i4>0</vt:i4>
      </vt:variant>
      <vt:variant>
        <vt:i4>5</vt:i4>
      </vt:variant>
      <vt:variant>
        <vt:lpwstr/>
      </vt:variant>
      <vt:variant>
        <vt:lpwstr>_Toc508035462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VYSOKÉ UČENÍ TECHNICKÉ V BRNĚ</dc:title>
  <dc:creator>Honza</dc:creator>
  <cp:lastModifiedBy>Konzal Jan (164745)</cp:lastModifiedBy>
  <cp:revision>32</cp:revision>
  <cp:lastPrinted>2020-02-17T11:43:00Z</cp:lastPrinted>
  <dcterms:created xsi:type="dcterms:W3CDTF">2020-02-18T16:53:00Z</dcterms:created>
  <dcterms:modified xsi:type="dcterms:W3CDTF">2020-03-20T13:21:00Z</dcterms:modified>
</cp:coreProperties>
</file>